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95E33" w14:textId="77777777" w:rsidR="001C39CA" w:rsidRPr="00DD79AF" w:rsidRDefault="001C39CA" w:rsidP="003A636D">
      <w:pPr>
        <w:ind w:left="720" w:right="720" w:firstLine="360"/>
        <w:rPr>
          <w:b/>
          <w:bCs/>
          <w:sz w:val="24"/>
          <w:szCs w:val="24"/>
        </w:rPr>
      </w:pPr>
      <w:bookmarkStart w:id="0" w:name="_Hlk173853747"/>
    </w:p>
    <w:p w14:paraId="6A4010D9" w14:textId="77777777" w:rsidR="00DB3D10" w:rsidRDefault="00DB3D10" w:rsidP="00F87F46">
      <w:pPr>
        <w:ind w:left="720" w:right="720"/>
        <w:jc w:val="center"/>
        <w:rPr>
          <w:b/>
          <w:bCs/>
          <w:sz w:val="24"/>
          <w:szCs w:val="24"/>
        </w:rPr>
      </w:pPr>
    </w:p>
    <w:p w14:paraId="7391ADEE" w14:textId="77777777" w:rsidR="00DB3D10" w:rsidRDefault="00DB3D10" w:rsidP="00F87F46">
      <w:pPr>
        <w:ind w:left="720" w:right="720"/>
        <w:jc w:val="center"/>
        <w:rPr>
          <w:b/>
          <w:bCs/>
          <w:sz w:val="24"/>
          <w:szCs w:val="24"/>
        </w:rPr>
      </w:pPr>
    </w:p>
    <w:p w14:paraId="06C8F6F4" w14:textId="77777777" w:rsidR="00DB3D10" w:rsidRDefault="00DB3D10" w:rsidP="00F87F46">
      <w:pPr>
        <w:ind w:left="720" w:right="720"/>
        <w:jc w:val="center"/>
        <w:rPr>
          <w:b/>
          <w:bCs/>
          <w:sz w:val="24"/>
          <w:szCs w:val="24"/>
        </w:rPr>
      </w:pPr>
    </w:p>
    <w:p w14:paraId="1B00E763" w14:textId="77777777" w:rsidR="00DB3D10" w:rsidRDefault="00DB3D10" w:rsidP="00F87F46">
      <w:pPr>
        <w:ind w:left="720" w:right="720"/>
        <w:jc w:val="center"/>
        <w:rPr>
          <w:b/>
          <w:bCs/>
          <w:sz w:val="24"/>
          <w:szCs w:val="24"/>
        </w:rPr>
      </w:pPr>
    </w:p>
    <w:p w14:paraId="38A7BDE0" w14:textId="65680A71" w:rsidR="00F44E5F" w:rsidRDefault="003B027C" w:rsidP="00DB3D10">
      <w:pPr>
        <w:ind w:left="720" w:right="720"/>
        <w:jc w:val="center"/>
        <w:rPr>
          <w:b/>
          <w:sz w:val="24"/>
          <w:szCs w:val="24"/>
        </w:rPr>
      </w:pPr>
      <w:r w:rsidRPr="33FB1BA1">
        <w:rPr>
          <w:b/>
          <w:sz w:val="24"/>
          <w:szCs w:val="24"/>
        </w:rPr>
        <w:t>D</w:t>
      </w:r>
      <w:r w:rsidR="005F61F6">
        <w:rPr>
          <w:b/>
          <w:sz w:val="24"/>
          <w:szCs w:val="24"/>
        </w:rPr>
        <w:t>igiPic</w:t>
      </w:r>
      <w:r w:rsidRPr="33FB1BA1">
        <w:rPr>
          <w:b/>
          <w:sz w:val="24"/>
          <w:szCs w:val="24"/>
        </w:rPr>
        <w:t>: A DIGITAL PHOTOGRAPHY</w:t>
      </w:r>
      <w:r w:rsidR="005E6CDF">
        <w:rPr>
          <w:b/>
          <w:sz w:val="24"/>
          <w:szCs w:val="24"/>
        </w:rPr>
        <w:t xml:space="preserve"> E-</w:t>
      </w:r>
      <w:r w:rsidRPr="33FB1BA1">
        <w:rPr>
          <w:b/>
          <w:sz w:val="24"/>
          <w:szCs w:val="24"/>
        </w:rPr>
        <w:t xml:space="preserve"> </w:t>
      </w:r>
      <w:r w:rsidRPr="464F9FFB">
        <w:rPr>
          <w:b/>
          <w:bCs/>
          <w:sz w:val="24"/>
          <w:szCs w:val="24"/>
        </w:rPr>
        <w:t>LEARNING</w:t>
      </w:r>
      <w:r w:rsidRPr="33FB1BA1">
        <w:rPr>
          <w:b/>
          <w:sz w:val="24"/>
          <w:szCs w:val="24"/>
        </w:rPr>
        <w:t xml:space="preserve"> SYSTEM </w:t>
      </w:r>
    </w:p>
    <w:p w14:paraId="44C64F69" w14:textId="4EBC81A8" w:rsidR="003B027C" w:rsidRPr="0084651C" w:rsidRDefault="003B027C" w:rsidP="00DB3D10">
      <w:pPr>
        <w:ind w:left="720" w:right="720"/>
        <w:jc w:val="center"/>
        <w:rPr>
          <w:b/>
          <w:sz w:val="24"/>
          <w:szCs w:val="24"/>
        </w:rPr>
      </w:pPr>
      <w:r w:rsidRPr="33FB1BA1">
        <w:rPr>
          <w:b/>
          <w:sz w:val="24"/>
          <w:szCs w:val="24"/>
        </w:rPr>
        <w:t>FOR LPU CAVITE</w:t>
      </w:r>
    </w:p>
    <w:p w14:paraId="098D8566" w14:textId="35502DF4" w:rsidR="00DB3D10" w:rsidRDefault="00DB3D10" w:rsidP="00DB3D10">
      <w:pPr>
        <w:ind w:left="720" w:right="720"/>
        <w:jc w:val="center"/>
        <w:rPr>
          <w:b/>
          <w:bCs/>
          <w:sz w:val="24"/>
          <w:szCs w:val="24"/>
        </w:rPr>
      </w:pPr>
    </w:p>
    <w:p w14:paraId="5FFFCA00" w14:textId="3A953698" w:rsidR="00DB3D10" w:rsidRDefault="00DB3D10" w:rsidP="00DB3D10">
      <w:pPr>
        <w:ind w:left="720" w:right="720"/>
        <w:jc w:val="center"/>
        <w:rPr>
          <w:b/>
          <w:bCs/>
          <w:sz w:val="24"/>
          <w:szCs w:val="24"/>
        </w:rPr>
      </w:pPr>
    </w:p>
    <w:p w14:paraId="095C377E" w14:textId="43D4952F" w:rsidR="00DB3D10" w:rsidRDefault="00DB3D10" w:rsidP="00DB3D10">
      <w:pPr>
        <w:ind w:left="720" w:right="720"/>
        <w:jc w:val="center"/>
        <w:rPr>
          <w:b/>
          <w:bCs/>
          <w:sz w:val="24"/>
          <w:szCs w:val="24"/>
        </w:rPr>
      </w:pPr>
    </w:p>
    <w:p w14:paraId="4D6C0BAF" w14:textId="5FD1866A" w:rsidR="00DB3D10" w:rsidRDefault="00DB3D10" w:rsidP="00DB3D10">
      <w:pPr>
        <w:ind w:left="720" w:right="720"/>
        <w:jc w:val="center"/>
        <w:rPr>
          <w:b/>
          <w:bCs/>
          <w:sz w:val="24"/>
          <w:szCs w:val="24"/>
        </w:rPr>
      </w:pPr>
    </w:p>
    <w:p w14:paraId="041E81CE" w14:textId="77777777" w:rsidR="00DB3D10" w:rsidRPr="00DB3D10" w:rsidRDefault="00DB3D10" w:rsidP="00DB3D10">
      <w:pPr>
        <w:ind w:left="720" w:right="720"/>
        <w:jc w:val="center"/>
        <w:rPr>
          <w:bCs/>
          <w:sz w:val="24"/>
          <w:szCs w:val="24"/>
        </w:rPr>
      </w:pPr>
    </w:p>
    <w:p w14:paraId="510BDFFB" w14:textId="58337ED2" w:rsidR="00F44E5F" w:rsidRPr="00DB3D10" w:rsidRDefault="00DB3D10" w:rsidP="00DB3D10">
      <w:pPr>
        <w:ind w:left="720" w:right="720"/>
        <w:jc w:val="center"/>
        <w:rPr>
          <w:bCs/>
          <w:sz w:val="24"/>
          <w:szCs w:val="24"/>
        </w:rPr>
      </w:pPr>
      <w:r w:rsidRPr="00DB3D10">
        <w:rPr>
          <w:bCs/>
          <w:sz w:val="24"/>
          <w:szCs w:val="24"/>
        </w:rPr>
        <w:t>An Undergraduate Thesis</w:t>
      </w:r>
    </w:p>
    <w:p w14:paraId="4A952038" w14:textId="0EFFA734" w:rsidR="00DB3D10" w:rsidRPr="00DB3D10" w:rsidRDefault="00DB3D10" w:rsidP="00DB3D10">
      <w:pPr>
        <w:ind w:left="720" w:right="720"/>
        <w:jc w:val="center"/>
        <w:rPr>
          <w:bCs/>
          <w:sz w:val="24"/>
          <w:szCs w:val="24"/>
        </w:rPr>
      </w:pPr>
      <w:r w:rsidRPr="00DB3D10">
        <w:rPr>
          <w:bCs/>
          <w:sz w:val="24"/>
          <w:szCs w:val="24"/>
        </w:rPr>
        <w:t>Submitted to the Faculty of the</w:t>
      </w:r>
    </w:p>
    <w:p w14:paraId="65447685" w14:textId="233F94F1" w:rsidR="00DB3D10" w:rsidRPr="00DB3D10" w:rsidRDefault="00DB3D10" w:rsidP="00DB3D10">
      <w:pPr>
        <w:ind w:left="720" w:right="720"/>
        <w:jc w:val="center"/>
        <w:rPr>
          <w:bCs/>
          <w:sz w:val="24"/>
          <w:szCs w:val="24"/>
        </w:rPr>
      </w:pPr>
      <w:r w:rsidRPr="00DB3D10">
        <w:rPr>
          <w:bCs/>
          <w:sz w:val="24"/>
          <w:szCs w:val="24"/>
        </w:rPr>
        <w:t xml:space="preserve">College of </w:t>
      </w:r>
      <w:r w:rsidR="0084651C">
        <w:rPr>
          <w:bCs/>
          <w:sz w:val="24"/>
          <w:szCs w:val="24"/>
        </w:rPr>
        <w:t>Engineering, Computer Studies and Architecture</w:t>
      </w:r>
    </w:p>
    <w:p w14:paraId="36F56F3F" w14:textId="7A2836C4" w:rsidR="00DB3D10" w:rsidRPr="00DB3D10" w:rsidRDefault="00DB3D10" w:rsidP="00DB3D10">
      <w:pPr>
        <w:ind w:left="720" w:right="720"/>
        <w:jc w:val="center"/>
        <w:rPr>
          <w:bCs/>
          <w:sz w:val="24"/>
          <w:szCs w:val="24"/>
        </w:rPr>
      </w:pPr>
      <w:r w:rsidRPr="00DB3D10">
        <w:rPr>
          <w:bCs/>
          <w:sz w:val="24"/>
          <w:szCs w:val="24"/>
        </w:rPr>
        <w:t>Lyceum of the Philippines University-Cavite</w:t>
      </w:r>
    </w:p>
    <w:p w14:paraId="0E71375E" w14:textId="77777777" w:rsidR="00DB3D10" w:rsidRDefault="00DB3D10" w:rsidP="00DB3D10">
      <w:pPr>
        <w:ind w:left="720" w:right="720"/>
        <w:jc w:val="center"/>
        <w:rPr>
          <w:bCs/>
          <w:sz w:val="24"/>
          <w:szCs w:val="24"/>
        </w:rPr>
      </w:pPr>
    </w:p>
    <w:p w14:paraId="50F7C207" w14:textId="77777777" w:rsidR="00DB3D10" w:rsidRDefault="00DB3D10" w:rsidP="00DB3D10">
      <w:pPr>
        <w:ind w:left="720" w:right="720"/>
        <w:jc w:val="center"/>
        <w:rPr>
          <w:bCs/>
          <w:sz w:val="24"/>
          <w:szCs w:val="24"/>
        </w:rPr>
      </w:pPr>
    </w:p>
    <w:p w14:paraId="2192DC5E" w14:textId="77777777" w:rsidR="00DB3D10" w:rsidRDefault="00DB3D10" w:rsidP="00DB3D10">
      <w:pPr>
        <w:ind w:left="720" w:right="720"/>
        <w:jc w:val="center"/>
        <w:rPr>
          <w:bCs/>
          <w:sz w:val="24"/>
          <w:szCs w:val="24"/>
        </w:rPr>
      </w:pPr>
    </w:p>
    <w:p w14:paraId="4391E182" w14:textId="1491ADA0" w:rsidR="00DB3D10" w:rsidRDefault="005503AD" w:rsidP="00DB3D10">
      <w:pPr>
        <w:ind w:left="720" w:right="720"/>
        <w:jc w:val="center"/>
        <w:rPr>
          <w:bCs/>
          <w:sz w:val="24"/>
          <w:szCs w:val="24"/>
        </w:rPr>
      </w:pPr>
      <w:r>
        <w:rPr>
          <w:bCs/>
          <w:sz w:val="24"/>
          <w:szCs w:val="24"/>
        </w:rPr>
        <w:t xml:space="preserve"> </w:t>
      </w:r>
    </w:p>
    <w:p w14:paraId="46A1683C" w14:textId="77777777" w:rsidR="00DB3D10" w:rsidRDefault="00DB3D10" w:rsidP="00DB3D10">
      <w:pPr>
        <w:ind w:left="720" w:right="720"/>
        <w:jc w:val="center"/>
        <w:rPr>
          <w:bCs/>
          <w:sz w:val="24"/>
          <w:szCs w:val="24"/>
        </w:rPr>
      </w:pPr>
    </w:p>
    <w:p w14:paraId="7083C2E2" w14:textId="52E8C383" w:rsidR="00DB3D10" w:rsidRPr="00DB3D10" w:rsidRDefault="00DB3D10" w:rsidP="00DB3D10">
      <w:pPr>
        <w:ind w:left="720" w:right="720"/>
        <w:jc w:val="center"/>
        <w:rPr>
          <w:bCs/>
          <w:sz w:val="24"/>
          <w:szCs w:val="24"/>
        </w:rPr>
      </w:pPr>
      <w:r w:rsidRPr="00DB3D10">
        <w:rPr>
          <w:bCs/>
          <w:sz w:val="24"/>
          <w:szCs w:val="24"/>
        </w:rPr>
        <w:t xml:space="preserve">In Partial Fulfillment </w:t>
      </w:r>
    </w:p>
    <w:p w14:paraId="2031B235" w14:textId="657F0B2B" w:rsidR="00DB3D10" w:rsidRPr="00DB3D10" w:rsidRDefault="00DB3D10" w:rsidP="00DB3D10">
      <w:pPr>
        <w:ind w:left="720" w:right="720"/>
        <w:jc w:val="center"/>
        <w:rPr>
          <w:bCs/>
          <w:sz w:val="24"/>
          <w:szCs w:val="24"/>
        </w:rPr>
      </w:pPr>
      <w:r w:rsidRPr="00DB3D10">
        <w:rPr>
          <w:bCs/>
          <w:sz w:val="24"/>
          <w:szCs w:val="24"/>
        </w:rPr>
        <w:t>of the Requirements for the Degree of</w:t>
      </w:r>
    </w:p>
    <w:p w14:paraId="7F841237" w14:textId="77777777" w:rsidR="0084651C" w:rsidRDefault="00DB3D10" w:rsidP="00DB3D10">
      <w:pPr>
        <w:ind w:left="720" w:right="720"/>
        <w:jc w:val="center"/>
        <w:rPr>
          <w:sz w:val="24"/>
          <w:szCs w:val="24"/>
        </w:rPr>
      </w:pPr>
      <w:r w:rsidRPr="215CA75F">
        <w:rPr>
          <w:sz w:val="24"/>
          <w:szCs w:val="24"/>
        </w:rPr>
        <w:t>Bachelor of Science in</w:t>
      </w:r>
      <w:r w:rsidR="0084651C" w:rsidRPr="215CA75F">
        <w:rPr>
          <w:sz w:val="24"/>
          <w:szCs w:val="24"/>
        </w:rPr>
        <w:t xml:space="preserve"> Information Technology </w:t>
      </w:r>
    </w:p>
    <w:p w14:paraId="74C2CF43" w14:textId="57150DBF" w:rsidR="0084651C" w:rsidRPr="0084651C" w:rsidRDefault="0084651C" w:rsidP="0084651C">
      <w:pPr>
        <w:ind w:left="720" w:right="720"/>
        <w:jc w:val="center"/>
        <w:rPr>
          <w:sz w:val="24"/>
          <w:szCs w:val="24"/>
        </w:rPr>
      </w:pPr>
      <w:r w:rsidRPr="215CA75F">
        <w:rPr>
          <w:sz w:val="24"/>
          <w:szCs w:val="24"/>
        </w:rPr>
        <w:t>with specialization in Web and Mobile Technology</w:t>
      </w:r>
    </w:p>
    <w:p w14:paraId="41818E24" w14:textId="06B15EB1" w:rsidR="00DB3D10" w:rsidRDefault="00DB3D10" w:rsidP="00DB3D10">
      <w:pPr>
        <w:ind w:left="720" w:right="720"/>
        <w:jc w:val="center"/>
        <w:rPr>
          <w:bCs/>
          <w:sz w:val="24"/>
          <w:szCs w:val="24"/>
        </w:rPr>
      </w:pPr>
    </w:p>
    <w:p w14:paraId="5D8A65FE" w14:textId="526D8259" w:rsidR="00DB3D10" w:rsidRDefault="00DB3D10" w:rsidP="00DB3D10">
      <w:pPr>
        <w:ind w:left="720" w:right="720"/>
        <w:jc w:val="center"/>
        <w:rPr>
          <w:bCs/>
          <w:sz w:val="24"/>
          <w:szCs w:val="24"/>
        </w:rPr>
      </w:pPr>
    </w:p>
    <w:p w14:paraId="4E2E69DF" w14:textId="0C43DA52" w:rsidR="00DB3D10" w:rsidRDefault="00DB3D10" w:rsidP="00DB3D10">
      <w:pPr>
        <w:ind w:left="720" w:right="720"/>
        <w:jc w:val="center"/>
        <w:rPr>
          <w:bCs/>
          <w:sz w:val="24"/>
          <w:szCs w:val="24"/>
        </w:rPr>
      </w:pPr>
    </w:p>
    <w:p w14:paraId="221B2F31" w14:textId="44B15D10" w:rsidR="00DB3D10" w:rsidRDefault="00DB3D10" w:rsidP="00DB3D10">
      <w:pPr>
        <w:ind w:left="720" w:right="720"/>
        <w:jc w:val="center"/>
        <w:rPr>
          <w:bCs/>
          <w:sz w:val="24"/>
          <w:szCs w:val="24"/>
        </w:rPr>
      </w:pPr>
    </w:p>
    <w:p w14:paraId="58AE507E" w14:textId="258D59EA" w:rsidR="00DB3D10" w:rsidRDefault="535DAAD1" w:rsidP="177FC827">
      <w:pPr>
        <w:spacing w:line="276" w:lineRule="auto"/>
        <w:ind w:left="720" w:right="720"/>
        <w:jc w:val="center"/>
        <w:rPr>
          <w:b/>
          <w:bCs/>
          <w:sz w:val="24"/>
          <w:szCs w:val="24"/>
        </w:rPr>
      </w:pPr>
      <w:r w:rsidRPr="177FC827">
        <w:rPr>
          <w:b/>
          <w:bCs/>
          <w:sz w:val="24"/>
          <w:szCs w:val="24"/>
        </w:rPr>
        <w:t>JUSTINE PAUL C. CANLAS</w:t>
      </w:r>
    </w:p>
    <w:p w14:paraId="24023E47" w14:textId="10D45CF1" w:rsidR="00DB3D10" w:rsidRDefault="535DAAD1" w:rsidP="177FC827">
      <w:pPr>
        <w:spacing w:line="276" w:lineRule="auto"/>
        <w:ind w:left="720" w:right="720"/>
        <w:jc w:val="center"/>
        <w:rPr>
          <w:b/>
          <w:bCs/>
          <w:sz w:val="24"/>
          <w:szCs w:val="24"/>
        </w:rPr>
      </w:pPr>
      <w:r w:rsidRPr="177FC827">
        <w:rPr>
          <w:b/>
          <w:bCs/>
          <w:sz w:val="24"/>
          <w:szCs w:val="24"/>
        </w:rPr>
        <w:t>KIAN LOYD A. GAJO</w:t>
      </w:r>
    </w:p>
    <w:p w14:paraId="634C0F65" w14:textId="0F75B659" w:rsidR="00DB3D10" w:rsidRDefault="535DAAD1" w:rsidP="00DB3D10">
      <w:pPr>
        <w:ind w:left="720" w:right="720"/>
        <w:jc w:val="center"/>
        <w:rPr>
          <w:b/>
          <w:bCs/>
          <w:sz w:val="24"/>
          <w:szCs w:val="24"/>
        </w:rPr>
      </w:pPr>
      <w:r w:rsidRPr="177FC827">
        <w:rPr>
          <w:b/>
          <w:bCs/>
          <w:sz w:val="24"/>
          <w:szCs w:val="24"/>
        </w:rPr>
        <w:t>SHAWN ADRIAN T. MIGUEL</w:t>
      </w:r>
    </w:p>
    <w:p w14:paraId="659536E7" w14:textId="12267F59" w:rsidR="00DB3D10" w:rsidRPr="0084651C" w:rsidRDefault="003B027C" w:rsidP="00DB3D10">
      <w:pPr>
        <w:spacing w:line="276" w:lineRule="auto"/>
        <w:ind w:left="720" w:right="720"/>
        <w:jc w:val="center"/>
        <w:rPr>
          <w:b/>
          <w:sz w:val="24"/>
          <w:szCs w:val="24"/>
        </w:rPr>
      </w:pPr>
      <w:r w:rsidRPr="215CA75F">
        <w:rPr>
          <w:b/>
          <w:sz w:val="24"/>
          <w:szCs w:val="24"/>
        </w:rPr>
        <w:t>NIÑO LLOYD A. MOQUIRING</w:t>
      </w:r>
    </w:p>
    <w:p w14:paraId="1C6E54F1" w14:textId="5F8F2A58" w:rsidR="003B027C" w:rsidRPr="0084651C" w:rsidRDefault="003B027C" w:rsidP="00DB3D10">
      <w:pPr>
        <w:spacing w:line="276" w:lineRule="auto"/>
        <w:ind w:left="720" w:right="720"/>
        <w:jc w:val="center"/>
        <w:rPr>
          <w:b/>
          <w:sz w:val="24"/>
          <w:szCs w:val="24"/>
        </w:rPr>
      </w:pPr>
    </w:p>
    <w:p w14:paraId="5D9956F5" w14:textId="77777777" w:rsidR="00DB3D10" w:rsidRDefault="00DB3D10" w:rsidP="00DB3D10">
      <w:pPr>
        <w:spacing w:line="276" w:lineRule="auto"/>
        <w:ind w:left="720" w:right="720"/>
        <w:jc w:val="center"/>
        <w:rPr>
          <w:b/>
          <w:bCs/>
          <w:sz w:val="24"/>
          <w:szCs w:val="24"/>
        </w:rPr>
      </w:pPr>
    </w:p>
    <w:p w14:paraId="1088DBA0" w14:textId="77777777" w:rsidR="00DB3D10" w:rsidRDefault="00DB3D10" w:rsidP="60BE77C2">
      <w:pPr>
        <w:spacing w:line="276" w:lineRule="auto"/>
        <w:ind w:right="720"/>
        <w:jc w:val="center"/>
        <w:rPr>
          <w:b/>
          <w:bCs/>
          <w:sz w:val="24"/>
          <w:szCs w:val="24"/>
        </w:rPr>
      </w:pPr>
    </w:p>
    <w:p w14:paraId="5AD7E622" w14:textId="77777777" w:rsidR="00DB3D10" w:rsidRDefault="00DB3D10" w:rsidP="00DB3D10">
      <w:pPr>
        <w:spacing w:line="276" w:lineRule="auto"/>
        <w:ind w:left="720" w:right="720"/>
        <w:jc w:val="center"/>
        <w:rPr>
          <w:b/>
          <w:bCs/>
          <w:sz w:val="24"/>
          <w:szCs w:val="24"/>
        </w:rPr>
      </w:pPr>
    </w:p>
    <w:p w14:paraId="0BD6A154" w14:textId="77777777" w:rsidR="00DB3D10" w:rsidRDefault="00DB3D10" w:rsidP="00DB3D10">
      <w:pPr>
        <w:spacing w:line="276" w:lineRule="auto"/>
        <w:ind w:left="720" w:right="720"/>
        <w:jc w:val="center"/>
        <w:rPr>
          <w:b/>
          <w:bCs/>
          <w:sz w:val="24"/>
          <w:szCs w:val="24"/>
        </w:rPr>
      </w:pPr>
    </w:p>
    <w:p w14:paraId="0024609E" w14:textId="3D608CA5" w:rsidR="00F35780" w:rsidRPr="0084651C" w:rsidRDefault="00DB3D10" w:rsidP="00DB3D10">
      <w:pPr>
        <w:spacing w:line="276" w:lineRule="auto"/>
        <w:ind w:left="720" w:right="720"/>
        <w:jc w:val="center"/>
        <w:rPr>
          <w:sz w:val="24"/>
          <w:szCs w:val="24"/>
        </w:rPr>
        <w:sectPr w:rsidR="00F35780" w:rsidRPr="0084651C" w:rsidSect="00A8527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417" w:footer="850" w:gutter="0"/>
          <w:pgNumType w:start="2" w:chapStyle="1"/>
          <w:cols w:space="720"/>
          <w:docGrid w:linePitch="299"/>
        </w:sectPr>
      </w:pPr>
      <w:r w:rsidRPr="215CA75F">
        <w:rPr>
          <w:sz w:val="24"/>
          <w:szCs w:val="24"/>
        </w:rPr>
        <w:t>August 202</w:t>
      </w:r>
      <w:r w:rsidR="00EF6068" w:rsidRPr="215CA75F">
        <w:rPr>
          <w:sz w:val="24"/>
          <w:szCs w:val="24"/>
        </w:rPr>
        <w:t>6</w:t>
      </w:r>
    </w:p>
    <w:p w14:paraId="72567C69" w14:textId="77777777" w:rsidR="001C39CA" w:rsidRDefault="001C39CA" w:rsidP="001C39CA">
      <w:pPr>
        <w:pStyle w:val="Heading1"/>
        <w:ind w:right="720"/>
      </w:pPr>
      <w:bookmarkStart w:id="1" w:name="_Toc169799255"/>
      <w:bookmarkStart w:id="2" w:name="_Toc173838770"/>
    </w:p>
    <w:p w14:paraId="6C2DEA96" w14:textId="6C3AA016" w:rsidR="00600299" w:rsidRDefault="00600299" w:rsidP="0084651C">
      <w:pPr>
        <w:pStyle w:val="Heading1"/>
        <w:ind w:left="720" w:right="720"/>
      </w:pPr>
      <w:r>
        <w:t>ACCESS LEAF</w:t>
      </w:r>
    </w:p>
    <w:p w14:paraId="79BAF696" w14:textId="77777777" w:rsidR="0084651C" w:rsidRPr="0084651C" w:rsidRDefault="0084651C" w:rsidP="0084651C"/>
    <w:p w14:paraId="360E2AF6" w14:textId="77777777" w:rsidR="0084651C" w:rsidRPr="0084651C" w:rsidRDefault="00C964F9" w:rsidP="0084651C">
      <w:pPr>
        <w:jc w:val="center"/>
        <w:rPr>
          <w:b/>
          <w:sz w:val="24"/>
          <w:szCs w:val="24"/>
        </w:rPr>
      </w:pPr>
      <w:r w:rsidRPr="12269D4A">
        <w:rPr>
          <w:b/>
          <w:sz w:val="24"/>
          <w:szCs w:val="24"/>
        </w:rPr>
        <w:t xml:space="preserve">Bachelor of Science in </w:t>
      </w:r>
      <w:r w:rsidR="0084651C" w:rsidRPr="12269D4A">
        <w:rPr>
          <w:b/>
          <w:sz w:val="24"/>
          <w:szCs w:val="24"/>
        </w:rPr>
        <w:t xml:space="preserve">Information Technology </w:t>
      </w:r>
    </w:p>
    <w:p w14:paraId="6CA89F54" w14:textId="5A241A34" w:rsidR="00C964F9" w:rsidRPr="0084651C" w:rsidRDefault="0084651C" w:rsidP="0084651C">
      <w:pPr>
        <w:jc w:val="center"/>
        <w:rPr>
          <w:b/>
          <w:sz w:val="24"/>
          <w:szCs w:val="24"/>
        </w:rPr>
      </w:pPr>
      <w:r w:rsidRPr="12269D4A">
        <w:rPr>
          <w:b/>
          <w:sz w:val="24"/>
          <w:szCs w:val="24"/>
        </w:rPr>
        <w:t>with Specialization in Web and Mobile Technology</w:t>
      </w:r>
    </w:p>
    <w:p w14:paraId="57FEFCF1" w14:textId="77777777" w:rsidR="0084651C" w:rsidRDefault="0084651C" w:rsidP="0084651C">
      <w:pPr>
        <w:rPr>
          <w:b/>
          <w:sz w:val="24"/>
          <w:szCs w:val="24"/>
        </w:rPr>
      </w:pPr>
    </w:p>
    <w:p w14:paraId="2132053A" w14:textId="258D59EA" w:rsidR="003B027C" w:rsidRPr="0084651C" w:rsidRDefault="003B027C" w:rsidP="003B027C">
      <w:pPr>
        <w:spacing w:line="276" w:lineRule="auto"/>
        <w:ind w:left="720" w:right="720"/>
        <w:jc w:val="center"/>
        <w:rPr>
          <w:b/>
          <w:sz w:val="24"/>
          <w:szCs w:val="24"/>
        </w:rPr>
      </w:pPr>
      <w:bookmarkStart w:id="3" w:name="_Hlk203085025"/>
      <w:r w:rsidRPr="12269D4A">
        <w:rPr>
          <w:b/>
          <w:sz w:val="24"/>
          <w:szCs w:val="24"/>
        </w:rPr>
        <w:t>JUSTINE PAUL C. CANLAS</w:t>
      </w:r>
    </w:p>
    <w:p w14:paraId="66C7B950" w14:textId="10D45CF1" w:rsidR="003B027C" w:rsidRPr="0084651C" w:rsidRDefault="003B027C" w:rsidP="003B027C">
      <w:pPr>
        <w:spacing w:line="276" w:lineRule="auto"/>
        <w:ind w:left="720" w:right="720"/>
        <w:jc w:val="center"/>
        <w:rPr>
          <w:b/>
          <w:sz w:val="24"/>
          <w:szCs w:val="24"/>
        </w:rPr>
      </w:pPr>
      <w:r w:rsidRPr="12269D4A">
        <w:rPr>
          <w:b/>
          <w:sz w:val="24"/>
          <w:szCs w:val="24"/>
        </w:rPr>
        <w:t xml:space="preserve">KIAN LOYD </w:t>
      </w:r>
      <w:r w:rsidR="00F737AB" w:rsidRPr="12269D4A">
        <w:rPr>
          <w:b/>
          <w:sz w:val="24"/>
          <w:szCs w:val="24"/>
        </w:rPr>
        <w:t>A</w:t>
      </w:r>
      <w:r w:rsidRPr="12269D4A">
        <w:rPr>
          <w:b/>
          <w:sz w:val="24"/>
          <w:szCs w:val="24"/>
        </w:rPr>
        <w:t>. GAJO</w:t>
      </w:r>
    </w:p>
    <w:p w14:paraId="2864175D" w14:textId="64CC10A5" w:rsidR="003B027C" w:rsidRPr="0084651C" w:rsidRDefault="003B027C" w:rsidP="63CCE307">
      <w:pPr>
        <w:ind w:left="720" w:right="720"/>
        <w:jc w:val="center"/>
        <w:rPr>
          <w:b/>
          <w:bCs/>
          <w:sz w:val="24"/>
          <w:szCs w:val="24"/>
        </w:rPr>
      </w:pPr>
      <w:r w:rsidRPr="12269D4A">
        <w:rPr>
          <w:b/>
          <w:sz w:val="24"/>
          <w:szCs w:val="24"/>
        </w:rPr>
        <w:t xml:space="preserve">SHAWN ADRIAN </w:t>
      </w:r>
      <w:r w:rsidR="3F944B4D" w:rsidRPr="55630F8D">
        <w:rPr>
          <w:b/>
          <w:bCs/>
          <w:sz w:val="24"/>
          <w:szCs w:val="24"/>
        </w:rPr>
        <w:t>P</w:t>
      </w:r>
      <w:r w:rsidRPr="12269D4A">
        <w:rPr>
          <w:b/>
          <w:sz w:val="24"/>
          <w:szCs w:val="24"/>
        </w:rPr>
        <w:t>. MIGUEL</w:t>
      </w:r>
    </w:p>
    <w:p w14:paraId="72341AEF" w14:textId="12267F59" w:rsidR="112E3104" w:rsidRDefault="112E3104" w:rsidP="63CCE307">
      <w:pPr>
        <w:spacing w:line="276" w:lineRule="auto"/>
        <w:ind w:left="720" w:right="720"/>
        <w:jc w:val="center"/>
        <w:rPr>
          <w:b/>
          <w:bCs/>
          <w:sz w:val="24"/>
          <w:szCs w:val="24"/>
        </w:rPr>
      </w:pPr>
      <w:r w:rsidRPr="63CCE307">
        <w:rPr>
          <w:b/>
          <w:bCs/>
          <w:sz w:val="24"/>
          <w:szCs w:val="24"/>
        </w:rPr>
        <w:t>NIÑO LLOYD A. MOQUIRING</w:t>
      </w:r>
    </w:p>
    <w:p w14:paraId="6B71DD2A" w14:textId="0BB49B22" w:rsidR="63CCE307" w:rsidRDefault="63CCE307" w:rsidP="63CCE307">
      <w:pPr>
        <w:spacing w:line="276" w:lineRule="auto"/>
        <w:ind w:left="720" w:right="720"/>
        <w:jc w:val="center"/>
        <w:rPr>
          <w:b/>
          <w:bCs/>
          <w:sz w:val="24"/>
          <w:szCs w:val="24"/>
        </w:rPr>
      </w:pPr>
    </w:p>
    <w:p w14:paraId="429C1DE1" w14:textId="0B8F76D6" w:rsidR="003B027C" w:rsidRPr="0084651C" w:rsidRDefault="003B027C" w:rsidP="003B027C">
      <w:pPr>
        <w:spacing w:line="276" w:lineRule="auto"/>
        <w:ind w:left="720" w:right="720"/>
        <w:jc w:val="center"/>
        <w:rPr>
          <w:b/>
          <w:sz w:val="24"/>
          <w:szCs w:val="24"/>
        </w:rPr>
      </w:pPr>
    </w:p>
    <w:bookmarkEnd w:id="3"/>
    <w:p w14:paraId="1A4B9EB7" w14:textId="77777777" w:rsidR="00C964F9" w:rsidRDefault="00C964F9" w:rsidP="00C964F9">
      <w:pPr>
        <w:spacing w:line="480" w:lineRule="auto"/>
        <w:ind w:left="720" w:right="720"/>
        <w:jc w:val="center"/>
        <w:rPr>
          <w:b/>
          <w:bCs/>
          <w:sz w:val="24"/>
          <w:szCs w:val="24"/>
        </w:rPr>
      </w:pPr>
    </w:p>
    <w:p w14:paraId="6214892D" w14:textId="77777777" w:rsidR="00C964F9" w:rsidRDefault="00C964F9" w:rsidP="00C964F9">
      <w:pPr>
        <w:ind w:left="720" w:right="720"/>
        <w:jc w:val="center"/>
        <w:rPr>
          <w:b/>
          <w:bCs/>
          <w:sz w:val="24"/>
          <w:szCs w:val="24"/>
        </w:rPr>
      </w:pPr>
    </w:p>
    <w:p w14:paraId="4BBDEEC9" w14:textId="21214FCA" w:rsidR="003B027C" w:rsidRDefault="005F61F6" w:rsidP="003B027C">
      <w:pPr>
        <w:ind w:left="720" w:right="720"/>
        <w:jc w:val="center"/>
        <w:rPr>
          <w:b/>
          <w:sz w:val="24"/>
          <w:szCs w:val="24"/>
        </w:rPr>
      </w:pPr>
      <w:r>
        <w:rPr>
          <w:b/>
          <w:sz w:val="24"/>
          <w:szCs w:val="24"/>
        </w:rPr>
        <w:t>DigiPic</w:t>
      </w:r>
      <w:r w:rsidR="003B027C" w:rsidRPr="12269D4A">
        <w:rPr>
          <w:b/>
          <w:sz w:val="24"/>
          <w:szCs w:val="24"/>
        </w:rPr>
        <w:t>: A DIGITAL PHOTOGRAPHY</w:t>
      </w:r>
      <w:r w:rsidR="00BE3EEA">
        <w:rPr>
          <w:b/>
          <w:sz w:val="24"/>
          <w:szCs w:val="24"/>
        </w:rPr>
        <w:t xml:space="preserve"> E-</w:t>
      </w:r>
      <w:r w:rsidR="003B027C" w:rsidRPr="12269D4A">
        <w:rPr>
          <w:b/>
          <w:sz w:val="24"/>
          <w:szCs w:val="24"/>
        </w:rPr>
        <w:t xml:space="preserve"> LEARNING SYSTEM </w:t>
      </w:r>
    </w:p>
    <w:p w14:paraId="507E6771" w14:textId="77777777" w:rsidR="003B027C" w:rsidRPr="0084651C" w:rsidRDefault="003B027C" w:rsidP="003B027C">
      <w:pPr>
        <w:ind w:left="720" w:right="720"/>
        <w:jc w:val="center"/>
        <w:rPr>
          <w:b/>
          <w:sz w:val="24"/>
          <w:szCs w:val="24"/>
        </w:rPr>
      </w:pPr>
      <w:r w:rsidRPr="12269D4A">
        <w:rPr>
          <w:b/>
          <w:sz w:val="24"/>
          <w:szCs w:val="24"/>
        </w:rPr>
        <w:t>FOR LPU CAVITE</w:t>
      </w:r>
    </w:p>
    <w:p w14:paraId="431F6B96" w14:textId="77777777" w:rsidR="00C964F9" w:rsidRDefault="00C964F9" w:rsidP="003B027C">
      <w:pPr>
        <w:ind w:right="720"/>
        <w:rPr>
          <w:b/>
          <w:bCs/>
          <w:sz w:val="24"/>
          <w:szCs w:val="24"/>
        </w:rPr>
      </w:pPr>
    </w:p>
    <w:p w14:paraId="276F21CD" w14:textId="77777777" w:rsidR="00C964F9" w:rsidRDefault="00C964F9" w:rsidP="00C964F9">
      <w:pPr>
        <w:ind w:left="720" w:right="720"/>
        <w:jc w:val="center"/>
        <w:rPr>
          <w:b/>
          <w:bCs/>
          <w:sz w:val="24"/>
          <w:szCs w:val="24"/>
        </w:rPr>
      </w:pPr>
    </w:p>
    <w:p w14:paraId="6D7073D0" w14:textId="63BEFE76" w:rsidR="00C964F9" w:rsidRPr="002A6988" w:rsidRDefault="00C10C70" w:rsidP="00C964F9">
      <w:pPr>
        <w:ind w:left="720" w:right="720"/>
        <w:jc w:val="center"/>
        <w:rPr>
          <w:b/>
          <w:sz w:val="24"/>
          <w:szCs w:val="24"/>
        </w:rPr>
      </w:pPr>
      <w:r w:rsidRPr="12269D4A">
        <w:rPr>
          <w:b/>
          <w:sz w:val="24"/>
          <w:szCs w:val="24"/>
        </w:rPr>
        <w:t>JOVEN</w:t>
      </w:r>
      <w:r w:rsidR="003B027C" w:rsidRPr="12269D4A">
        <w:rPr>
          <w:b/>
          <w:sz w:val="24"/>
          <w:szCs w:val="24"/>
        </w:rPr>
        <w:t xml:space="preserve"> B. </w:t>
      </w:r>
      <w:r w:rsidRPr="12269D4A">
        <w:rPr>
          <w:b/>
          <w:sz w:val="24"/>
          <w:szCs w:val="24"/>
        </w:rPr>
        <w:t>CAJIGAS</w:t>
      </w:r>
    </w:p>
    <w:p w14:paraId="0E17D133" w14:textId="5D019EA6" w:rsidR="00C964F9" w:rsidRPr="002A6988" w:rsidRDefault="00B55B90" w:rsidP="00C964F9">
      <w:pPr>
        <w:ind w:left="720" w:right="720"/>
        <w:jc w:val="center"/>
        <w:rPr>
          <w:sz w:val="24"/>
          <w:szCs w:val="24"/>
        </w:rPr>
      </w:pPr>
      <w:r w:rsidRPr="12269D4A">
        <w:rPr>
          <w:sz w:val="24"/>
          <w:szCs w:val="24"/>
        </w:rPr>
        <w:t xml:space="preserve">Research </w:t>
      </w:r>
      <w:r w:rsidR="00C964F9" w:rsidRPr="12269D4A">
        <w:rPr>
          <w:sz w:val="24"/>
          <w:szCs w:val="24"/>
        </w:rPr>
        <w:t>Adviser</w:t>
      </w:r>
    </w:p>
    <w:p w14:paraId="42C154E3" w14:textId="77777777" w:rsidR="00C964F9" w:rsidRDefault="00C964F9" w:rsidP="00C964F9">
      <w:pPr>
        <w:ind w:left="720" w:right="720"/>
        <w:jc w:val="center"/>
        <w:rPr>
          <w:bCs/>
          <w:sz w:val="24"/>
          <w:szCs w:val="24"/>
        </w:rPr>
      </w:pPr>
    </w:p>
    <w:p w14:paraId="0DE26D9F" w14:textId="77777777" w:rsidR="00C964F9" w:rsidRDefault="00C964F9" w:rsidP="00C964F9">
      <w:pPr>
        <w:ind w:left="720" w:right="720"/>
        <w:jc w:val="center"/>
        <w:rPr>
          <w:bCs/>
          <w:sz w:val="24"/>
          <w:szCs w:val="24"/>
        </w:rPr>
      </w:pPr>
    </w:p>
    <w:p w14:paraId="4294287B" w14:textId="77777777" w:rsidR="00C964F9" w:rsidRPr="00F35780" w:rsidRDefault="00C964F9" w:rsidP="00C964F9">
      <w:pPr>
        <w:ind w:left="720" w:right="720"/>
        <w:jc w:val="center"/>
        <w:rPr>
          <w:bCs/>
          <w:sz w:val="24"/>
          <w:szCs w:val="24"/>
        </w:rPr>
      </w:pPr>
      <w:r>
        <w:rPr>
          <w:bCs/>
          <w:sz w:val="24"/>
          <w:szCs w:val="24"/>
        </w:rPr>
        <w:t>Date: ______________</w:t>
      </w:r>
    </w:p>
    <w:p w14:paraId="48E1C79B" w14:textId="77777777" w:rsidR="00C964F9" w:rsidRPr="00DD79AF" w:rsidRDefault="00C964F9" w:rsidP="00C964F9">
      <w:pPr>
        <w:spacing w:line="480" w:lineRule="auto"/>
        <w:ind w:left="720" w:right="720"/>
        <w:rPr>
          <w:b/>
          <w:bCs/>
          <w:sz w:val="24"/>
          <w:szCs w:val="24"/>
        </w:rPr>
      </w:pPr>
    </w:p>
    <w:tbl>
      <w:tblPr>
        <w:tblStyle w:val="TableGrid"/>
        <w:tblW w:w="8010" w:type="dxa"/>
        <w:tblInd w:w="805" w:type="dxa"/>
        <w:tblLook w:val="04A0" w:firstRow="1" w:lastRow="0" w:firstColumn="1" w:lastColumn="0" w:noHBand="0" w:noVBand="1"/>
      </w:tblPr>
      <w:tblGrid>
        <w:gridCol w:w="6210"/>
        <w:gridCol w:w="1800"/>
      </w:tblGrid>
      <w:tr w:rsidR="00C964F9" w14:paraId="4B77B616" w14:textId="77777777" w:rsidTr="0095675F">
        <w:tc>
          <w:tcPr>
            <w:tcW w:w="6210" w:type="dxa"/>
          </w:tcPr>
          <w:p w14:paraId="18B365BE" w14:textId="77777777" w:rsidR="00C964F9" w:rsidRPr="00F35780" w:rsidRDefault="00C964F9" w:rsidP="00E405A8">
            <w:pPr>
              <w:spacing w:line="276" w:lineRule="auto"/>
              <w:ind w:left="-16"/>
              <w:rPr>
                <w:b/>
                <w:sz w:val="24"/>
                <w:szCs w:val="24"/>
              </w:rPr>
            </w:pPr>
            <w:r>
              <w:rPr>
                <w:b/>
                <w:sz w:val="24"/>
                <w:szCs w:val="24"/>
              </w:rPr>
              <w:t>This thesis can be made available to the general public</w:t>
            </w:r>
          </w:p>
        </w:tc>
        <w:tc>
          <w:tcPr>
            <w:tcW w:w="1800" w:type="dxa"/>
          </w:tcPr>
          <w:p w14:paraId="3552FB19" w14:textId="77777777" w:rsidR="00C964F9" w:rsidRDefault="00C964F9" w:rsidP="00E405A8">
            <w:pPr>
              <w:spacing w:line="480" w:lineRule="auto"/>
              <w:jc w:val="center"/>
              <w:rPr>
                <w:b/>
                <w:sz w:val="24"/>
                <w:szCs w:val="24"/>
              </w:rPr>
            </w:pPr>
            <w:r>
              <w:rPr>
                <w:b/>
                <w:sz w:val="24"/>
                <w:szCs w:val="24"/>
              </w:rPr>
              <w:t>YES or NO</w:t>
            </w:r>
          </w:p>
        </w:tc>
      </w:tr>
      <w:tr w:rsidR="00C964F9" w14:paraId="2A45F2F4" w14:textId="77777777" w:rsidTr="0095675F">
        <w:tc>
          <w:tcPr>
            <w:tcW w:w="6210" w:type="dxa"/>
          </w:tcPr>
          <w:p w14:paraId="4A91592F" w14:textId="3CBCC84D" w:rsidR="00C964F9" w:rsidRDefault="00C964F9" w:rsidP="00E405A8">
            <w:pPr>
              <w:spacing w:line="276" w:lineRule="auto"/>
              <w:rPr>
                <w:b/>
                <w:sz w:val="24"/>
                <w:szCs w:val="24"/>
              </w:rPr>
            </w:pPr>
            <w:r w:rsidRPr="0096599E">
              <w:rPr>
                <w:sz w:val="24"/>
                <w:szCs w:val="24"/>
                <w:highlight w:val="white"/>
              </w:rPr>
              <w:t>This thesis can be accessed only after consultation with the author/s and thesis</w:t>
            </w:r>
            <w:r>
              <w:rPr>
                <w:b/>
                <w:sz w:val="24"/>
                <w:szCs w:val="24"/>
              </w:rPr>
              <w:t xml:space="preserve"> adviser</w:t>
            </w:r>
          </w:p>
        </w:tc>
        <w:tc>
          <w:tcPr>
            <w:tcW w:w="1800" w:type="dxa"/>
          </w:tcPr>
          <w:p w14:paraId="45174F31" w14:textId="77777777" w:rsidR="00C964F9" w:rsidRDefault="00C964F9" w:rsidP="00E405A8">
            <w:pPr>
              <w:spacing w:line="480" w:lineRule="auto"/>
              <w:jc w:val="center"/>
              <w:rPr>
                <w:b/>
                <w:sz w:val="24"/>
                <w:szCs w:val="24"/>
              </w:rPr>
            </w:pPr>
            <w:r>
              <w:rPr>
                <w:b/>
                <w:sz w:val="24"/>
                <w:szCs w:val="24"/>
              </w:rPr>
              <w:t>YES or NO</w:t>
            </w:r>
          </w:p>
        </w:tc>
      </w:tr>
      <w:tr w:rsidR="00C964F9" w14:paraId="5D46A988" w14:textId="77777777" w:rsidTr="0095675F">
        <w:tc>
          <w:tcPr>
            <w:tcW w:w="6210" w:type="dxa"/>
          </w:tcPr>
          <w:p w14:paraId="5886408C" w14:textId="77777777" w:rsidR="00C964F9" w:rsidRDefault="00C964F9" w:rsidP="00E405A8">
            <w:pPr>
              <w:spacing w:line="276" w:lineRule="auto"/>
              <w:rPr>
                <w:b/>
                <w:sz w:val="24"/>
                <w:szCs w:val="24"/>
              </w:rPr>
            </w:pPr>
            <w:r>
              <w:rPr>
                <w:b/>
                <w:sz w:val="24"/>
                <w:szCs w:val="24"/>
              </w:rPr>
              <w:t>This thesis can be accessed only by those bound by confidentiality agreement</w:t>
            </w:r>
          </w:p>
        </w:tc>
        <w:tc>
          <w:tcPr>
            <w:tcW w:w="1800" w:type="dxa"/>
          </w:tcPr>
          <w:p w14:paraId="316726C2" w14:textId="77777777" w:rsidR="00C964F9" w:rsidRDefault="00C964F9" w:rsidP="00E405A8">
            <w:pPr>
              <w:spacing w:line="480" w:lineRule="auto"/>
              <w:jc w:val="center"/>
              <w:rPr>
                <w:b/>
                <w:sz w:val="24"/>
                <w:szCs w:val="24"/>
              </w:rPr>
            </w:pPr>
            <w:r>
              <w:rPr>
                <w:b/>
                <w:sz w:val="24"/>
                <w:szCs w:val="24"/>
              </w:rPr>
              <w:t>YES or NO</w:t>
            </w:r>
          </w:p>
        </w:tc>
      </w:tr>
    </w:tbl>
    <w:p w14:paraId="5C48B73F" w14:textId="77777777" w:rsidR="00B61FDD" w:rsidRDefault="00B61FDD" w:rsidP="00C964F9">
      <w:pPr>
        <w:spacing w:line="276" w:lineRule="auto"/>
        <w:jc w:val="center"/>
        <w:rPr>
          <w:b/>
          <w:color w:val="FF0000"/>
          <w:sz w:val="24"/>
          <w:szCs w:val="24"/>
        </w:rPr>
      </w:pPr>
    </w:p>
    <w:p w14:paraId="63BCFBF6" w14:textId="5CE92545" w:rsidR="00C964F9" w:rsidRPr="002A6988" w:rsidRDefault="005E6CDF" w:rsidP="00C964F9">
      <w:pPr>
        <w:spacing w:line="276" w:lineRule="auto"/>
        <w:jc w:val="center"/>
        <w:rPr>
          <w:b/>
          <w:sz w:val="24"/>
          <w:szCs w:val="24"/>
        </w:rPr>
      </w:pPr>
      <w:r>
        <w:rPr>
          <w:b/>
          <w:sz w:val="24"/>
          <w:szCs w:val="24"/>
        </w:rPr>
        <w:t xml:space="preserve">            </w:t>
      </w:r>
      <w:r w:rsidR="00C964F9" w:rsidRPr="513B41E7">
        <w:rPr>
          <w:b/>
          <w:sz w:val="24"/>
          <w:szCs w:val="24"/>
        </w:rPr>
        <w:t>___________________</w:t>
      </w:r>
      <w:r>
        <w:tab/>
      </w:r>
      <w:r>
        <w:tab/>
      </w:r>
      <w:r>
        <w:tab/>
      </w:r>
      <w:r w:rsidR="00C964F9" w:rsidRPr="513B41E7">
        <w:rPr>
          <w:b/>
          <w:sz w:val="24"/>
          <w:szCs w:val="24"/>
        </w:rPr>
        <w:t>___________________</w:t>
      </w:r>
    </w:p>
    <w:p w14:paraId="641AF9D6" w14:textId="6DA3D11F" w:rsidR="00C964F9" w:rsidRPr="002A6988" w:rsidRDefault="00B61FDD" w:rsidP="00C964F9">
      <w:pPr>
        <w:spacing w:line="276" w:lineRule="auto"/>
        <w:ind w:left="720" w:right="720"/>
        <w:rPr>
          <w:b/>
          <w:sz w:val="24"/>
          <w:szCs w:val="24"/>
        </w:rPr>
      </w:pPr>
      <w:r w:rsidRPr="513B41E7">
        <w:rPr>
          <w:b/>
          <w:sz w:val="24"/>
          <w:szCs w:val="24"/>
        </w:rPr>
        <w:t xml:space="preserve">  </w:t>
      </w:r>
      <w:r w:rsidR="005E6CDF">
        <w:rPr>
          <w:b/>
          <w:sz w:val="24"/>
          <w:szCs w:val="24"/>
        </w:rPr>
        <w:t xml:space="preserve"> </w:t>
      </w:r>
      <w:r w:rsidRPr="513B41E7">
        <w:rPr>
          <w:b/>
          <w:sz w:val="24"/>
          <w:szCs w:val="24"/>
        </w:rPr>
        <w:t xml:space="preserve">  </w:t>
      </w:r>
      <w:r w:rsidR="005E6CDF">
        <w:rPr>
          <w:b/>
          <w:sz w:val="24"/>
          <w:szCs w:val="24"/>
        </w:rPr>
        <w:t xml:space="preserve">        </w:t>
      </w:r>
      <w:r w:rsidR="7BD7A9FD" w:rsidRPr="513B41E7">
        <w:rPr>
          <w:b/>
          <w:sz w:val="24"/>
          <w:szCs w:val="24"/>
        </w:rPr>
        <w:t>JUSTINE PAUL CANLAS</w:t>
      </w:r>
      <w:r w:rsidR="74AD65B3" w:rsidRPr="513B41E7">
        <w:rPr>
          <w:b/>
          <w:sz w:val="24"/>
          <w:szCs w:val="24"/>
        </w:rPr>
        <w:t xml:space="preserve">                       </w:t>
      </w:r>
      <w:r w:rsidR="005E6CDF">
        <w:rPr>
          <w:b/>
          <w:sz w:val="24"/>
          <w:szCs w:val="24"/>
        </w:rPr>
        <w:t xml:space="preserve"> </w:t>
      </w:r>
      <w:r w:rsidR="74AD65B3" w:rsidRPr="513B41E7">
        <w:rPr>
          <w:b/>
          <w:sz w:val="24"/>
          <w:szCs w:val="24"/>
        </w:rPr>
        <w:t xml:space="preserve"> </w:t>
      </w:r>
      <w:r w:rsidR="005E6CDF">
        <w:rPr>
          <w:b/>
          <w:sz w:val="24"/>
          <w:szCs w:val="24"/>
        </w:rPr>
        <w:t xml:space="preserve">   </w:t>
      </w:r>
      <w:r w:rsidR="74AD65B3" w:rsidRPr="513B41E7">
        <w:rPr>
          <w:b/>
          <w:sz w:val="24"/>
          <w:szCs w:val="24"/>
        </w:rPr>
        <w:t xml:space="preserve">KIAN LOYD </w:t>
      </w:r>
      <w:r w:rsidR="007E32E5">
        <w:rPr>
          <w:b/>
          <w:sz w:val="24"/>
          <w:szCs w:val="24"/>
        </w:rPr>
        <w:t>A</w:t>
      </w:r>
      <w:r w:rsidR="74AD65B3" w:rsidRPr="513B41E7">
        <w:rPr>
          <w:b/>
          <w:sz w:val="24"/>
          <w:szCs w:val="24"/>
        </w:rPr>
        <w:t>. GAJO</w:t>
      </w:r>
    </w:p>
    <w:p w14:paraId="7061B273" w14:textId="73F1BB23" w:rsidR="7E1A5FD3" w:rsidRDefault="7E1A5FD3" w:rsidP="7E1A5FD3">
      <w:pPr>
        <w:spacing w:line="276" w:lineRule="auto"/>
        <w:ind w:right="720"/>
        <w:rPr>
          <w:sz w:val="24"/>
          <w:szCs w:val="24"/>
        </w:rPr>
      </w:pPr>
    </w:p>
    <w:p w14:paraId="7FD11B3C" w14:textId="2F8BFDD4" w:rsidR="00C964F9" w:rsidRPr="002A6988" w:rsidRDefault="004F2171" w:rsidP="28304567">
      <w:pPr>
        <w:spacing w:line="276" w:lineRule="auto"/>
        <w:ind w:left="720" w:right="720"/>
        <w:rPr>
          <w:b/>
          <w:sz w:val="24"/>
          <w:szCs w:val="24"/>
        </w:rPr>
      </w:pPr>
      <w:r w:rsidRPr="002A6988">
        <w:rPr>
          <w:noProof/>
          <w:color w:val="FF0000"/>
          <w:sz w:val="24"/>
          <w:szCs w:val="24"/>
        </w:rPr>
        <mc:AlternateContent>
          <mc:Choice Requires="wps">
            <w:drawing>
              <wp:anchor distT="0" distB="0" distL="114300" distR="114300" simplePos="0" relativeHeight="251658240" behindDoc="1" locked="0" layoutInCell="1" allowOverlap="1" wp14:anchorId="2476F2E3" wp14:editId="7B1DE409">
                <wp:simplePos x="0" y="0"/>
                <wp:positionH relativeFrom="column">
                  <wp:posOffset>3762375</wp:posOffset>
                </wp:positionH>
                <wp:positionV relativeFrom="paragraph">
                  <wp:posOffset>105410</wp:posOffset>
                </wp:positionV>
                <wp:extent cx="533400" cy="1404620"/>
                <wp:effectExtent l="0" t="0" r="0" b="127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noFill/>
                          <a:miter lim="800000"/>
                          <a:headEnd/>
                          <a:tailEnd/>
                        </a:ln>
                      </wps:spPr>
                      <wps:txbx>
                        <w:txbxContent>
                          <w:p w14:paraId="73ABB1E5" w14:textId="6CAACD11" w:rsidR="00E405A8" w:rsidRPr="004F2171" w:rsidRDefault="00E405A8" w:rsidP="004F2171">
                            <w:pPr>
                              <w:rPr>
                                <w:i/>
                              </w:rPr>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875F7AD">
              <v:shapetype id="_x0000_t202" coordsize="21600,21600" o:spt="202" path="m,l,21600r21600,l21600,xe" w14:anchorId="2476F2E3">
                <v:stroke joinstyle="miter"/>
                <v:path gradientshapeok="t" o:connecttype="rect"/>
              </v:shapetype>
              <v:shape id="Text Box 2" style="position:absolute;left:0;text-align:left;margin-left:296.25pt;margin-top:8.3pt;width:42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">
                <v:textbox style="mso-fit-shape-to-text:t">
                  <w:txbxContent>
                    <w:p w:rsidRPr="004F2171" w:rsidR="00E405A8" w:rsidP="004F2171" w:rsidRDefault="00E405A8" w14:paraId="672A6659" w14:textId="6CAACD11">
                      <w:pPr>
                        <w:rPr>
                          <w:i/>
                        </w:rPr>
                      </w:pPr>
                    </w:p>
                  </w:txbxContent>
                </v:textbox>
              </v:shape>
            </w:pict>
          </mc:Fallback>
        </mc:AlternateContent>
      </w:r>
      <w:r w:rsidR="00B61FDD" w:rsidRPr="513B41E7">
        <w:rPr>
          <w:sz w:val="24"/>
          <w:szCs w:val="24"/>
        </w:rPr>
        <w:t xml:space="preserve"> </w:t>
      </w:r>
      <w:r w:rsidR="5B7B1727" w:rsidRPr="513B41E7">
        <w:rPr>
          <w:sz w:val="24"/>
          <w:szCs w:val="24"/>
        </w:rPr>
        <w:t xml:space="preserve">         </w:t>
      </w:r>
      <w:r w:rsidR="00B61FDD" w:rsidRPr="513B41E7">
        <w:rPr>
          <w:sz w:val="24"/>
          <w:szCs w:val="24"/>
        </w:rPr>
        <w:t xml:space="preserve"> </w:t>
      </w:r>
      <w:r w:rsidR="5B7B1727" w:rsidRPr="513B41E7">
        <w:rPr>
          <w:sz w:val="24"/>
          <w:szCs w:val="24"/>
        </w:rPr>
        <w:t xml:space="preserve"> </w:t>
      </w:r>
      <w:r w:rsidR="3BAEEA20" w:rsidRPr="513B41E7">
        <w:rPr>
          <w:b/>
          <w:sz w:val="24"/>
          <w:szCs w:val="24"/>
        </w:rPr>
        <w:t>______________________</w:t>
      </w:r>
      <w:r>
        <w:tab/>
      </w:r>
      <w:r>
        <w:tab/>
      </w:r>
      <w:r w:rsidR="3BAEEA20" w:rsidRPr="513B41E7">
        <w:rPr>
          <w:b/>
          <w:sz w:val="24"/>
          <w:szCs w:val="24"/>
        </w:rPr>
        <w:t xml:space="preserve">  </w:t>
      </w:r>
      <w:r w:rsidR="6956C176" w:rsidRPr="513B41E7">
        <w:rPr>
          <w:b/>
          <w:sz w:val="24"/>
          <w:szCs w:val="24"/>
        </w:rPr>
        <w:t xml:space="preserve">    </w:t>
      </w:r>
      <w:r w:rsidR="3BAEEA20" w:rsidRPr="513B41E7">
        <w:rPr>
          <w:b/>
          <w:sz w:val="24"/>
          <w:szCs w:val="24"/>
        </w:rPr>
        <w:t xml:space="preserve">   _______________________</w:t>
      </w:r>
    </w:p>
    <w:p w14:paraId="5A84E71E" w14:textId="2E5BD188" w:rsidR="00C964F9" w:rsidRPr="002A6988" w:rsidRDefault="3BAEEA20" w:rsidP="28304567">
      <w:pPr>
        <w:spacing w:line="276" w:lineRule="auto"/>
        <w:ind w:left="720" w:right="720"/>
        <w:jc w:val="center"/>
        <w:rPr>
          <w:b/>
          <w:bCs/>
          <w:sz w:val="24"/>
          <w:szCs w:val="24"/>
        </w:rPr>
      </w:pPr>
      <w:r w:rsidRPr="513B41E7">
        <w:rPr>
          <w:b/>
          <w:sz w:val="24"/>
          <w:szCs w:val="24"/>
        </w:rPr>
        <w:t xml:space="preserve">      SHAWN ADRIAN P. MIGUEL           </w:t>
      </w:r>
      <w:r w:rsidR="139A97D6" w:rsidRPr="28304567">
        <w:rPr>
          <w:b/>
          <w:bCs/>
          <w:sz w:val="24"/>
          <w:szCs w:val="24"/>
        </w:rPr>
        <w:t>NIÑO LLOYD A. MOQUIRING</w:t>
      </w:r>
    </w:p>
    <w:p w14:paraId="791674B6" w14:textId="755FE109" w:rsidR="00C964F9" w:rsidRPr="002A6988" w:rsidRDefault="00C964F9" w:rsidP="7E1A5FD3">
      <w:pPr>
        <w:spacing w:line="276" w:lineRule="auto"/>
        <w:ind w:left="720" w:right="720"/>
        <w:rPr>
          <w:b/>
          <w:sz w:val="24"/>
          <w:szCs w:val="24"/>
        </w:rPr>
      </w:pPr>
    </w:p>
    <w:p w14:paraId="2EBA11D0" w14:textId="49CDD84C" w:rsidR="00B61FDD" w:rsidRPr="002A6988" w:rsidRDefault="00B61FDD" w:rsidP="7E1A5FD3">
      <w:pPr>
        <w:spacing w:line="276" w:lineRule="auto"/>
        <w:ind w:left="720" w:right="720"/>
        <w:rPr>
          <w:sz w:val="24"/>
          <w:szCs w:val="24"/>
        </w:rPr>
      </w:pPr>
    </w:p>
    <w:p w14:paraId="0BD6F5FC" w14:textId="77777777" w:rsidR="00C964F9" w:rsidRPr="002A6988" w:rsidRDefault="00C964F9" w:rsidP="00C964F9">
      <w:pPr>
        <w:spacing w:line="276" w:lineRule="auto"/>
        <w:jc w:val="center"/>
        <w:rPr>
          <w:b/>
          <w:sz w:val="24"/>
          <w:szCs w:val="24"/>
        </w:rPr>
      </w:pPr>
      <w:r w:rsidRPr="513B41E7">
        <w:rPr>
          <w:b/>
          <w:sz w:val="24"/>
          <w:szCs w:val="24"/>
        </w:rPr>
        <w:t>_______________________</w:t>
      </w:r>
    </w:p>
    <w:p w14:paraId="1108E34A" w14:textId="5EDA2C4F" w:rsidR="003B027C" w:rsidRPr="002A6988" w:rsidRDefault="00B61FDD" w:rsidP="003B027C">
      <w:pPr>
        <w:ind w:left="720" w:right="720"/>
        <w:jc w:val="center"/>
        <w:rPr>
          <w:b/>
          <w:sz w:val="24"/>
          <w:szCs w:val="24"/>
        </w:rPr>
      </w:pPr>
      <w:r w:rsidRPr="513B41E7">
        <w:rPr>
          <w:b/>
          <w:sz w:val="24"/>
          <w:szCs w:val="24"/>
        </w:rPr>
        <w:t>JOVEN B. CAJIGAS</w:t>
      </w:r>
    </w:p>
    <w:p w14:paraId="60D0E304" w14:textId="77777777" w:rsidR="00B11402" w:rsidRPr="00B11402" w:rsidRDefault="00B11402" w:rsidP="00B11402">
      <w:pPr>
        <w:spacing w:line="276" w:lineRule="auto"/>
        <w:ind w:left="720" w:right="720"/>
        <w:jc w:val="center"/>
        <w:rPr>
          <w:b/>
          <w:bCs/>
          <w:sz w:val="24"/>
          <w:szCs w:val="24"/>
        </w:rPr>
      </w:pPr>
    </w:p>
    <w:bookmarkEnd w:id="1"/>
    <w:bookmarkEnd w:id="2"/>
    <w:p w14:paraId="30512542" w14:textId="34F69F8A" w:rsidR="001C39CA" w:rsidRPr="00DD79AF" w:rsidRDefault="00C964F9" w:rsidP="00B11402">
      <w:pPr>
        <w:pStyle w:val="Heading1"/>
      </w:pPr>
      <w:r w:rsidRPr="00B11402">
        <w:t>ACCEPTANCE</w:t>
      </w:r>
      <w:r>
        <w:t xml:space="preserve"> </w:t>
      </w:r>
      <w:r w:rsidRPr="00B11402">
        <w:t>SHEET</w:t>
      </w:r>
    </w:p>
    <w:p w14:paraId="340F1DF5" w14:textId="77777777" w:rsidR="001C39CA" w:rsidRPr="00DD79AF" w:rsidRDefault="001C39CA" w:rsidP="001C39CA">
      <w:pPr>
        <w:ind w:left="720" w:right="720"/>
      </w:pPr>
    </w:p>
    <w:p w14:paraId="42FD16B2" w14:textId="77777777" w:rsidR="001C39CA" w:rsidRPr="00DD79AF" w:rsidRDefault="001C39CA" w:rsidP="001C39CA">
      <w:pPr>
        <w:ind w:left="720" w:right="720"/>
      </w:pPr>
    </w:p>
    <w:p w14:paraId="025C8A94" w14:textId="719901D9" w:rsidR="001C39CA" w:rsidRPr="003B027C" w:rsidRDefault="001C39CA" w:rsidP="00112930">
      <w:pPr>
        <w:spacing w:line="276" w:lineRule="auto"/>
        <w:ind w:left="720" w:right="720"/>
        <w:jc w:val="both"/>
        <w:rPr>
          <w:b/>
          <w:sz w:val="24"/>
          <w:szCs w:val="24"/>
        </w:rPr>
      </w:pPr>
      <w:r w:rsidRPr="00DD79AF">
        <w:rPr>
          <w:sz w:val="24"/>
          <w:szCs w:val="24"/>
        </w:rPr>
        <w:t xml:space="preserve">This thesis entitled </w:t>
      </w:r>
      <w:r w:rsidR="00112930" w:rsidRPr="0C4E5CB2">
        <w:rPr>
          <w:b/>
          <w:sz w:val="24"/>
          <w:szCs w:val="24"/>
        </w:rPr>
        <w:t>D</w:t>
      </w:r>
      <w:r w:rsidR="008D2D73">
        <w:rPr>
          <w:b/>
          <w:sz w:val="24"/>
          <w:szCs w:val="24"/>
        </w:rPr>
        <w:t>igiPic</w:t>
      </w:r>
      <w:r w:rsidR="00112930" w:rsidRPr="0C4E5CB2">
        <w:rPr>
          <w:b/>
          <w:sz w:val="24"/>
          <w:szCs w:val="24"/>
        </w:rPr>
        <w:t xml:space="preserve">: A DIGITAL PHOTOGRAPHY </w:t>
      </w:r>
      <w:r w:rsidR="00BE3EEA">
        <w:rPr>
          <w:b/>
          <w:sz w:val="24"/>
          <w:szCs w:val="24"/>
        </w:rPr>
        <w:t>E-</w:t>
      </w:r>
      <w:r w:rsidR="00112930" w:rsidRPr="0C4E5CB2">
        <w:rPr>
          <w:b/>
          <w:sz w:val="24"/>
          <w:szCs w:val="24"/>
        </w:rPr>
        <w:t>LEARNING SYSTEM FOR LPU CAVITE</w:t>
      </w:r>
      <w:r w:rsidR="12EC3FF3" w:rsidRPr="3CF9D29B">
        <w:rPr>
          <w:b/>
          <w:sz w:val="24"/>
          <w:szCs w:val="24"/>
        </w:rPr>
        <w:t xml:space="preserve"> </w:t>
      </w:r>
      <w:r w:rsidRPr="791C0CEB">
        <w:rPr>
          <w:sz w:val="24"/>
          <w:szCs w:val="24"/>
        </w:rPr>
        <w:t>prepared</w:t>
      </w:r>
      <w:r w:rsidRPr="00DD79AF">
        <w:rPr>
          <w:sz w:val="24"/>
          <w:szCs w:val="24"/>
        </w:rPr>
        <w:t xml:space="preserve"> and submitted by</w:t>
      </w:r>
      <w:r w:rsidRPr="3CF9D29B">
        <w:rPr>
          <w:b/>
          <w:sz w:val="24"/>
          <w:szCs w:val="24"/>
        </w:rPr>
        <w:t xml:space="preserve"> </w:t>
      </w:r>
      <w:r w:rsidR="003B027C" w:rsidRPr="3CF9D29B">
        <w:rPr>
          <w:b/>
          <w:sz w:val="24"/>
          <w:szCs w:val="24"/>
        </w:rPr>
        <w:t xml:space="preserve">JUSTINE PAUL C. CANLAS, KIAN LOYD </w:t>
      </w:r>
      <w:r w:rsidR="00F72C7C" w:rsidRPr="3CF9D29B">
        <w:rPr>
          <w:b/>
          <w:sz w:val="24"/>
          <w:szCs w:val="24"/>
        </w:rPr>
        <w:t>A</w:t>
      </w:r>
      <w:r w:rsidR="003B027C" w:rsidRPr="3CF9D29B">
        <w:rPr>
          <w:b/>
          <w:sz w:val="24"/>
          <w:szCs w:val="24"/>
        </w:rPr>
        <w:t>. GAJO, SHAWN ADRIAN T. MIGUEL</w:t>
      </w:r>
      <w:r w:rsidR="00C964F9">
        <w:rPr>
          <w:bCs/>
          <w:sz w:val="24"/>
          <w:szCs w:val="24"/>
        </w:rPr>
        <w:t>,</w:t>
      </w:r>
      <w:r w:rsidR="309DBFA6" w:rsidRPr="4C429D3D">
        <w:rPr>
          <w:sz w:val="24"/>
          <w:szCs w:val="24"/>
        </w:rPr>
        <w:t xml:space="preserve"> </w:t>
      </w:r>
      <w:r w:rsidR="309DBFA6" w:rsidRPr="3CF9D29B">
        <w:rPr>
          <w:b/>
          <w:sz w:val="24"/>
          <w:szCs w:val="24"/>
        </w:rPr>
        <w:t>NIÑO LLOYD A. MOQUIRING,</w:t>
      </w:r>
      <w:r w:rsidR="00C964F9">
        <w:rPr>
          <w:bCs/>
          <w:sz w:val="24"/>
          <w:szCs w:val="24"/>
        </w:rPr>
        <w:t xml:space="preserve"> in </w:t>
      </w:r>
      <w:r w:rsidRPr="00C964F9">
        <w:rPr>
          <w:sz w:val="24"/>
          <w:szCs w:val="24"/>
        </w:rPr>
        <w:t>partial</w:t>
      </w:r>
      <w:r w:rsidRPr="00DD79AF">
        <w:rPr>
          <w:sz w:val="24"/>
          <w:szCs w:val="24"/>
        </w:rPr>
        <w:t xml:space="preserve"> fulfillment of the requirements for the degree of </w:t>
      </w:r>
      <w:r w:rsidR="00C964F9" w:rsidRPr="6A10D499">
        <w:rPr>
          <w:b/>
          <w:sz w:val="24"/>
          <w:szCs w:val="24"/>
        </w:rPr>
        <w:t xml:space="preserve">BACHELOR OF SCIENCE IN </w:t>
      </w:r>
      <w:r w:rsidR="0084651C" w:rsidRPr="6A10D499">
        <w:rPr>
          <w:b/>
          <w:sz w:val="24"/>
          <w:szCs w:val="24"/>
        </w:rPr>
        <w:t>INFORMATION TECHNOLOGY WITH SPECIALIZATION IN WEB AND MOBILE TECHNOLOGY</w:t>
      </w:r>
      <w:r w:rsidR="00C964F9">
        <w:rPr>
          <w:b/>
          <w:sz w:val="24"/>
          <w:szCs w:val="24"/>
        </w:rPr>
        <w:t xml:space="preserve"> </w:t>
      </w:r>
      <w:r w:rsidR="00C964F9">
        <w:rPr>
          <w:sz w:val="24"/>
          <w:szCs w:val="24"/>
        </w:rPr>
        <w:t>is hereby accepted.</w:t>
      </w:r>
    </w:p>
    <w:p w14:paraId="716A87DA" w14:textId="1737671D" w:rsidR="00C964F9" w:rsidRDefault="00C964F9" w:rsidP="00C964F9">
      <w:pPr>
        <w:spacing w:line="276" w:lineRule="auto"/>
        <w:ind w:left="720" w:right="720"/>
        <w:jc w:val="both"/>
        <w:rPr>
          <w:sz w:val="24"/>
          <w:szCs w:val="24"/>
        </w:rPr>
      </w:pPr>
    </w:p>
    <w:p w14:paraId="437B70CB" w14:textId="176E616A" w:rsidR="00C964F9" w:rsidRDefault="00C964F9" w:rsidP="00C964F9">
      <w:pPr>
        <w:spacing w:line="276" w:lineRule="auto"/>
        <w:ind w:left="720" w:right="720"/>
        <w:jc w:val="both"/>
        <w:rPr>
          <w:sz w:val="24"/>
          <w:szCs w:val="24"/>
        </w:rPr>
      </w:pPr>
    </w:p>
    <w:p w14:paraId="766DF925" w14:textId="12273546" w:rsidR="00C964F9" w:rsidRPr="002A6988" w:rsidRDefault="003B027C" w:rsidP="00C964F9">
      <w:pPr>
        <w:spacing w:line="276" w:lineRule="auto"/>
        <w:ind w:left="720" w:right="720"/>
        <w:jc w:val="center"/>
        <w:rPr>
          <w:b/>
          <w:sz w:val="24"/>
          <w:szCs w:val="24"/>
        </w:rPr>
      </w:pPr>
      <w:r w:rsidRPr="6A10D499">
        <w:rPr>
          <w:b/>
          <w:sz w:val="24"/>
          <w:szCs w:val="24"/>
        </w:rPr>
        <w:t>JOVEN B. CAJIGAS</w:t>
      </w:r>
    </w:p>
    <w:p w14:paraId="16433F5C" w14:textId="45FC1933" w:rsidR="00C964F9" w:rsidRDefault="00C964F9" w:rsidP="00C964F9">
      <w:pPr>
        <w:spacing w:line="276" w:lineRule="auto"/>
        <w:ind w:left="720" w:right="720"/>
        <w:jc w:val="center"/>
        <w:rPr>
          <w:bCs/>
          <w:sz w:val="24"/>
          <w:szCs w:val="24"/>
        </w:rPr>
      </w:pPr>
      <w:r>
        <w:rPr>
          <w:bCs/>
          <w:sz w:val="24"/>
          <w:szCs w:val="24"/>
        </w:rPr>
        <w:t>Research Adviser</w:t>
      </w:r>
    </w:p>
    <w:p w14:paraId="735F85BA" w14:textId="77777777" w:rsidR="00781B94" w:rsidRDefault="00781B94" w:rsidP="00C964F9">
      <w:pPr>
        <w:spacing w:line="276" w:lineRule="auto"/>
        <w:ind w:left="720" w:right="720"/>
        <w:jc w:val="center"/>
        <w:rPr>
          <w:bCs/>
          <w:sz w:val="24"/>
          <w:szCs w:val="24"/>
        </w:rPr>
      </w:pPr>
    </w:p>
    <w:p w14:paraId="3B7C3E85" w14:textId="77777777" w:rsidR="00C964F9" w:rsidRDefault="00C964F9" w:rsidP="00C964F9">
      <w:pPr>
        <w:spacing w:line="276" w:lineRule="auto"/>
        <w:jc w:val="center"/>
        <w:rPr>
          <w:b/>
          <w:sz w:val="24"/>
          <w:szCs w:val="24"/>
        </w:rPr>
      </w:pPr>
      <w:r>
        <w:rPr>
          <w:b/>
          <w:sz w:val="24"/>
          <w:szCs w:val="24"/>
        </w:rPr>
        <w:t>_______________________</w:t>
      </w:r>
    </w:p>
    <w:p w14:paraId="2877447E" w14:textId="28A8FC7A" w:rsidR="00C964F9" w:rsidRPr="00C964F9" w:rsidRDefault="00C964F9" w:rsidP="00C964F9">
      <w:pPr>
        <w:spacing w:line="276" w:lineRule="auto"/>
        <w:ind w:left="720" w:right="720"/>
        <w:jc w:val="center"/>
        <w:rPr>
          <w:bCs/>
          <w:sz w:val="24"/>
          <w:szCs w:val="24"/>
        </w:rPr>
      </w:pPr>
      <w:r w:rsidRPr="00C964F9">
        <w:rPr>
          <w:bCs/>
          <w:sz w:val="24"/>
          <w:szCs w:val="24"/>
        </w:rPr>
        <w:t>Date Signed</w:t>
      </w:r>
    </w:p>
    <w:p w14:paraId="5E3C5AE5" w14:textId="77777777" w:rsidR="00C964F9" w:rsidRPr="00C964F9" w:rsidRDefault="00C964F9" w:rsidP="00C964F9">
      <w:pPr>
        <w:spacing w:line="276" w:lineRule="auto"/>
        <w:ind w:left="720" w:right="720"/>
        <w:jc w:val="center"/>
        <w:rPr>
          <w:bCs/>
          <w:sz w:val="24"/>
          <w:szCs w:val="24"/>
        </w:rPr>
      </w:pPr>
    </w:p>
    <w:p w14:paraId="76F9118B" w14:textId="77777777" w:rsidR="001C39CA" w:rsidRPr="00DD79AF" w:rsidRDefault="001C39CA" w:rsidP="0084651C">
      <w:pPr>
        <w:ind w:right="720"/>
        <w:rPr>
          <w:sz w:val="24"/>
          <w:szCs w:val="24"/>
        </w:rPr>
      </w:pPr>
    </w:p>
    <w:p w14:paraId="4C230033" w14:textId="77777777" w:rsidR="001C39CA" w:rsidRPr="00DD79AF" w:rsidRDefault="001C39CA" w:rsidP="001C39CA">
      <w:pPr>
        <w:ind w:left="720" w:right="720" w:firstLine="294"/>
        <w:jc w:val="both"/>
        <w:rPr>
          <w:sz w:val="24"/>
          <w:szCs w:val="24"/>
        </w:rPr>
      </w:pPr>
    </w:p>
    <w:p w14:paraId="1BA1A37A" w14:textId="54FB81EA" w:rsidR="001C39CA" w:rsidRPr="00DD79AF" w:rsidRDefault="001C39CA" w:rsidP="00C964F9">
      <w:pPr>
        <w:ind w:left="720" w:right="720"/>
        <w:jc w:val="both"/>
        <w:rPr>
          <w:sz w:val="24"/>
          <w:szCs w:val="24"/>
        </w:rPr>
      </w:pPr>
      <w:r w:rsidRPr="00DD79AF">
        <w:rPr>
          <w:sz w:val="24"/>
          <w:szCs w:val="24"/>
        </w:rPr>
        <w:t xml:space="preserve">Accepted </w:t>
      </w:r>
      <w:r w:rsidR="00C964F9">
        <w:rPr>
          <w:sz w:val="24"/>
          <w:szCs w:val="24"/>
        </w:rPr>
        <w:t xml:space="preserve">in </w:t>
      </w:r>
      <w:r w:rsidR="00C964F9" w:rsidRPr="00C964F9">
        <w:rPr>
          <w:sz w:val="24"/>
          <w:szCs w:val="24"/>
        </w:rPr>
        <w:t>partial</w:t>
      </w:r>
      <w:r w:rsidR="00C964F9" w:rsidRPr="00DD79AF">
        <w:rPr>
          <w:sz w:val="24"/>
          <w:szCs w:val="24"/>
        </w:rPr>
        <w:t xml:space="preserve"> fulfillment of the requirements for the degree of </w:t>
      </w:r>
      <w:r w:rsidR="0084651C" w:rsidRPr="6A10D499">
        <w:rPr>
          <w:b/>
          <w:sz w:val="24"/>
          <w:szCs w:val="24"/>
        </w:rPr>
        <w:t>BACHELOR OF SCIENCE IN INFORMATION TECHNOLOGY WITH SPECIALIZATION IN WEB AND MOBILE TECHNOLOGY</w:t>
      </w:r>
      <w:r w:rsidR="00C964F9">
        <w:rPr>
          <w:b/>
          <w:sz w:val="24"/>
          <w:szCs w:val="24"/>
        </w:rPr>
        <w:t>.</w:t>
      </w:r>
    </w:p>
    <w:p w14:paraId="23094215" w14:textId="73AF07F2" w:rsidR="001C39CA" w:rsidRPr="00DD79AF" w:rsidRDefault="001C39CA" w:rsidP="001C39CA">
      <w:pPr>
        <w:ind w:left="720" w:right="720"/>
        <w:rPr>
          <w:sz w:val="24"/>
          <w:szCs w:val="24"/>
        </w:rPr>
      </w:pPr>
    </w:p>
    <w:p w14:paraId="3538F366" w14:textId="77777777" w:rsidR="001C39CA" w:rsidRPr="00DD79AF" w:rsidRDefault="001C39CA" w:rsidP="001C39CA">
      <w:pPr>
        <w:ind w:left="720" w:right="720"/>
        <w:rPr>
          <w:sz w:val="24"/>
          <w:szCs w:val="24"/>
        </w:rPr>
      </w:pPr>
    </w:p>
    <w:p w14:paraId="5FF74591" w14:textId="77777777" w:rsidR="00781B94" w:rsidRDefault="00781B94" w:rsidP="00781B94">
      <w:pPr>
        <w:spacing w:line="276" w:lineRule="auto"/>
        <w:ind w:left="720" w:right="720"/>
        <w:jc w:val="both"/>
        <w:rPr>
          <w:sz w:val="24"/>
          <w:szCs w:val="24"/>
        </w:rPr>
      </w:pPr>
    </w:p>
    <w:p w14:paraId="447B528B" w14:textId="1D031BDD" w:rsidR="00781B94" w:rsidRDefault="0084651C" w:rsidP="00781B94">
      <w:pPr>
        <w:spacing w:line="276" w:lineRule="auto"/>
        <w:ind w:left="720" w:right="720"/>
        <w:jc w:val="center"/>
        <w:rPr>
          <w:b/>
          <w:bCs/>
          <w:sz w:val="24"/>
          <w:szCs w:val="24"/>
        </w:rPr>
      </w:pPr>
      <w:r>
        <w:rPr>
          <w:b/>
          <w:bCs/>
          <w:sz w:val="24"/>
          <w:szCs w:val="24"/>
        </w:rPr>
        <w:t>ARNEL M. AVELINO</w:t>
      </w:r>
      <w:r w:rsidR="00781B94">
        <w:rPr>
          <w:b/>
          <w:bCs/>
          <w:sz w:val="24"/>
          <w:szCs w:val="24"/>
        </w:rPr>
        <w:t>, PhD</w:t>
      </w:r>
    </w:p>
    <w:p w14:paraId="4A1A8659" w14:textId="6A3C4470" w:rsidR="00781B94" w:rsidRDefault="00781B94" w:rsidP="00781B94">
      <w:pPr>
        <w:spacing w:line="276" w:lineRule="auto"/>
        <w:ind w:left="720" w:right="720"/>
        <w:jc w:val="center"/>
        <w:rPr>
          <w:bCs/>
          <w:sz w:val="24"/>
          <w:szCs w:val="24"/>
        </w:rPr>
      </w:pPr>
      <w:r>
        <w:rPr>
          <w:bCs/>
          <w:sz w:val="24"/>
          <w:szCs w:val="24"/>
        </w:rPr>
        <w:t xml:space="preserve">Dean, College of </w:t>
      </w:r>
      <w:r w:rsidR="0084651C">
        <w:rPr>
          <w:bCs/>
          <w:sz w:val="24"/>
          <w:szCs w:val="24"/>
        </w:rPr>
        <w:t>Engineering, Computer Studies, and Architecture</w:t>
      </w:r>
    </w:p>
    <w:p w14:paraId="76A0D4BA" w14:textId="77777777" w:rsidR="00781B94" w:rsidRDefault="00781B94" w:rsidP="00781B94">
      <w:pPr>
        <w:spacing w:line="276" w:lineRule="auto"/>
        <w:ind w:left="720" w:right="720"/>
        <w:jc w:val="center"/>
        <w:rPr>
          <w:bCs/>
          <w:sz w:val="24"/>
          <w:szCs w:val="24"/>
        </w:rPr>
      </w:pPr>
    </w:p>
    <w:p w14:paraId="130DDFF4" w14:textId="77777777" w:rsidR="00781B94" w:rsidRDefault="00781B94" w:rsidP="00781B94">
      <w:pPr>
        <w:spacing w:line="276" w:lineRule="auto"/>
        <w:jc w:val="center"/>
        <w:rPr>
          <w:b/>
          <w:sz w:val="24"/>
          <w:szCs w:val="24"/>
        </w:rPr>
      </w:pPr>
      <w:r>
        <w:rPr>
          <w:b/>
          <w:sz w:val="24"/>
          <w:szCs w:val="24"/>
        </w:rPr>
        <w:t>_______________________</w:t>
      </w:r>
    </w:p>
    <w:p w14:paraId="16555B33" w14:textId="27B7D1C9" w:rsidR="00781B94" w:rsidRDefault="00781B94" w:rsidP="00781B94">
      <w:pPr>
        <w:spacing w:line="276" w:lineRule="auto"/>
        <w:ind w:left="720" w:right="720"/>
        <w:jc w:val="center"/>
        <w:rPr>
          <w:bCs/>
          <w:sz w:val="24"/>
          <w:szCs w:val="24"/>
        </w:rPr>
      </w:pPr>
      <w:r w:rsidRPr="00C964F9">
        <w:rPr>
          <w:bCs/>
          <w:sz w:val="24"/>
          <w:szCs w:val="24"/>
        </w:rPr>
        <w:t>Date Signed</w:t>
      </w:r>
    </w:p>
    <w:p w14:paraId="51F7E329" w14:textId="2A470985" w:rsidR="00781B94" w:rsidRDefault="00781B94" w:rsidP="00781B94">
      <w:pPr>
        <w:spacing w:line="276" w:lineRule="auto"/>
        <w:ind w:left="720" w:right="720"/>
        <w:jc w:val="center"/>
        <w:rPr>
          <w:bCs/>
          <w:sz w:val="24"/>
          <w:szCs w:val="24"/>
        </w:rPr>
      </w:pPr>
    </w:p>
    <w:p w14:paraId="7F2B4F5B" w14:textId="77777777" w:rsidR="00781B94" w:rsidRDefault="00781B94" w:rsidP="00781B94">
      <w:pPr>
        <w:spacing w:line="276" w:lineRule="auto"/>
        <w:ind w:left="720" w:right="720"/>
        <w:jc w:val="center"/>
        <w:rPr>
          <w:b/>
          <w:bCs/>
          <w:sz w:val="24"/>
          <w:szCs w:val="24"/>
        </w:rPr>
      </w:pPr>
    </w:p>
    <w:p w14:paraId="08BA80D9" w14:textId="73D32ECB" w:rsidR="00781B94" w:rsidRDefault="00781B94" w:rsidP="00781B94">
      <w:pPr>
        <w:spacing w:line="276" w:lineRule="auto"/>
        <w:ind w:left="720" w:right="720"/>
        <w:jc w:val="center"/>
        <w:rPr>
          <w:b/>
          <w:bCs/>
          <w:sz w:val="24"/>
          <w:szCs w:val="24"/>
        </w:rPr>
      </w:pPr>
      <w:r>
        <w:rPr>
          <w:b/>
          <w:bCs/>
          <w:sz w:val="24"/>
          <w:szCs w:val="24"/>
        </w:rPr>
        <w:t xml:space="preserve">MARK </w:t>
      </w:r>
      <w:r w:rsidRPr="0096599E">
        <w:rPr>
          <w:sz w:val="24"/>
          <w:szCs w:val="24"/>
          <w:highlight w:val="white"/>
        </w:rPr>
        <w:t>IRVIN C.</w:t>
      </w:r>
      <w:r>
        <w:rPr>
          <w:b/>
          <w:bCs/>
          <w:sz w:val="24"/>
          <w:szCs w:val="24"/>
        </w:rPr>
        <w:t xml:space="preserve"> </w:t>
      </w:r>
      <w:r w:rsidRPr="0096599E">
        <w:rPr>
          <w:sz w:val="24"/>
          <w:szCs w:val="24"/>
          <w:highlight w:val="white"/>
        </w:rPr>
        <w:t>CELIS</w:t>
      </w:r>
      <w:r>
        <w:rPr>
          <w:b/>
          <w:bCs/>
          <w:sz w:val="24"/>
          <w:szCs w:val="24"/>
        </w:rPr>
        <w:t>, DBA</w:t>
      </w:r>
    </w:p>
    <w:p w14:paraId="75EDAB91" w14:textId="1596DC26" w:rsidR="00781B94" w:rsidRDefault="00781B94" w:rsidP="00781B94">
      <w:pPr>
        <w:spacing w:line="276" w:lineRule="auto"/>
        <w:ind w:left="720" w:right="720"/>
        <w:jc w:val="center"/>
        <w:rPr>
          <w:bCs/>
          <w:sz w:val="24"/>
          <w:szCs w:val="24"/>
        </w:rPr>
      </w:pPr>
      <w:r>
        <w:rPr>
          <w:bCs/>
          <w:sz w:val="24"/>
          <w:szCs w:val="24"/>
        </w:rPr>
        <w:t>Vice President for Academic Affairs</w:t>
      </w:r>
    </w:p>
    <w:p w14:paraId="39DBD65B" w14:textId="77777777" w:rsidR="00781B94" w:rsidRDefault="00781B94" w:rsidP="00781B94">
      <w:pPr>
        <w:spacing w:line="276" w:lineRule="auto"/>
        <w:ind w:left="720" w:right="720"/>
        <w:jc w:val="center"/>
        <w:rPr>
          <w:bCs/>
          <w:sz w:val="24"/>
          <w:szCs w:val="24"/>
        </w:rPr>
      </w:pPr>
    </w:p>
    <w:p w14:paraId="41BB447D" w14:textId="77777777" w:rsidR="00781B94" w:rsidRDefault="00781B94" w:rsidP="00781B94">
      <w:pPr>
        <w:spacing w:line="276" w:lineRule="auto"/>
        <w:jc w:val="center"/>
        <w:rPr>
          <w:b/>
          <w:sz w:val="24"/>
          <w:szCs w:val="24"/>
        </w:rPr>
      </w:pPr>
      <w:r>
        <w:rPr>
          <w:b/>
          <w:sz w:val="24"/>
          <w:szCs w:val="24"/>
        </w:rPr>
        <w:t>_______________________</w:t>
      </w:r>
    </w:p>
    <w:p w14:paraId="483F4AAC" w14:textId="77777777" w:rsidR="00781B94" w:rsidRPr="00C964F9" w:rsidRDefault="00781B94" w:rsidP="00781B94">
      <w:pPr>
        <w:spacing w:line="276" w:lineRule="auto"/>
        <w:ind w:left="720" w:right="720"/>
        <w:jc w:val="center"/>
        <w:rPr>
          <w:bCs/>
          <w:sz w:val="24"/>
          <w:szCs w:val="24"/>
        </w:rPr>
      </w:pPr>
      <w:r w:rsidRPr="00C964F9">
        <w:rPr>
          <w:bCs/>
          <w:sz w:val="24"/>
          <w:szCs w:val="24"/>
        </w:rPr>
        <w:t>Date Signed</w:t>
      </w:r>
    </w:p>
    <w:p w14:paraId="0244F136" w14:textId="77777777" w:rsidR="00781B94" w:rsidRPr="00C964F9" w:rsidRDefault="00781B94" w:rsidP="00781B94">
      <w:pPr>
        <w:spacing w:line="276" w:lineRule="auto"/>
        <w:ind w:left="720" w:right="720"/>
        <w:jc w:val="center"/>
        <w:rPr>
          <w:bCs/>
          <w:sz w:val="24"/>
          <w:szCs w:val="24"/>
        </w:rPr>
      </w:pPr>
    </w:p>
    <w:p w14:paraId="43FE82F3" w14:textId="0FA81656" w:rsidR="001C39CA" w:rsidRPr="00DD79AF" w:rsidRDefault="001C39CA" w:rsidP="001C39CA">
      <w:pPr>
        <w:ind w:left="720" w:right="720"/>
        <w:rPr>
          <w:sz w:val="24"/>
          <w:szCs w:val="24"/>
        </w:rPr>
      </w:pPr>
    </w:p>
    <w:p w14:paraId="12531CC8" w14:textId="77777777" w:rsidR="001C39CA" w:rsidRPr="00DD79AF" w:rsidRDefault="001C39CA" w:rsidP="0084651C">
      <w:pPr>
        <w:ind w:right="720"/>
        <w:rPr>
          <w:sz w:val="24"/>
          <w:szCs w:val="24"/>
        </w:rPr>
      </w:pPr>
    </w:p>
    <w:p w14:paraId="1983DDAE" w14:textId="77777777" w:rsidR="001C39CA" w:rsidRPr="00DD79AF" w:rsidRDefault="001C39CA" w:rsidP="001C39CA">
      <w:pPr>
        <w:ind w:left="720" w:right="720"/>
        <w:rPr>
          <w:sz w:val="24"/>
          <w:szCs w:val="24"/>
        </w:rPr>
      </w:pPr>
    </w:p>
    <w:p w14:paraId="72DC1873" w14:textId="4CCA1E62" w:rsidR="001C39CA" w:rsidRDefault="004F3155" w:rsidP="00B11402">
      <w:pPr>
        <w:pStyle w:val="Heading1"/>
      </w:pPr>
      <w:r>
        <w:t>AUTHOR PERMISSION STATEMENT</w:t>
      </w:r>
    </w:p>
    <w:p w14:paraId="6F3FCD75" w14:textId="5B02A5C3" w:rsidR="00781B94" w:rsidRDefault="00781B94" w:rsidP="00781B94">
      <w:pPr>
        <w:ind w:left="720" w:right="720"/>
        <w:jc w:val="center"/>
        <w:rPr>
          <w:sz w:val="24"/>
          <w:szCs w:val="24"/>
        </w:rPr>
      </w:pPr>
    </w:p>
    <w:p w14:paraId="0F9E0D93" w14:textId="77777777" w:rsidR="00781B94" w:rsidRPr="00781B94" w:rsidRDefault="00781B94" w:rsidP="00781B94">
      <w:pPr>
        <w:ind w:left="720" w:right="720"/>
        <w:jc w:val="center"/>
        <w:rPr>
          <w:sz w:val="24"/>
          <w:szCs w:val="24"/>
        </w:rPr>
      </w:pPr>
    </w:p>
    <w:p w14:paraId="74298889" w14:textId="6B82D8E2" w:rsidR="00781B94" w:rsidRPr="00781B94" w:rsidRDefault="00781B94" w:rsidP="00781B94">
      <w:pPr>
        <w:spacing w:line="360" w:lineRule="auto"/>
        <w:ind w:left="720" w:right="720"/>
        <w:jc w:val="both"/>
        <w:rPr>
          <w:sz w:val="24"/>
          <w:szCs w:val="24"/>
          <w:u w:val="single"/>
        </w:rPr>
      </w:pPr>
      <w:r w:rsidRPr="00781B94">
        <w:rPr>
          <w:sz w:val="24"/>
          <w:szCs w:val="24"/>
        </w:rPr>
        <w:t xml:space="preserve">Title of work: </w:t>
      </w:r>
      <w:r w:rsidR="003B027C" w:rsidRPr="6FA904AD">
        <w:rPr>
          <w:sz w:val="24"/>
          <w:szCs w:val="24"/>
          <w:u w:val="single"/>
        </w:rPr>
        <w:t xml:space="preserve">DigiPic: A Digital Photography </w:t>
      </w:r>
      <w:r w:rsidR="00757400">
        <w:rPr>
          <w:sz w:val="24"/>
          <w:szCs w:val="24"/>
          <w:u w:val="single"/>
        </w:rPr>
        <w:t>E-</w:t>
      </w:r>
      <w:r w:rsidR="003B027C" w:rsidRPr="6FA904AD">
        <w:rPr>
          <w:sz w:val="24"/>
          <w:szCs w:val="24"/>
          <w:u w:val="single"/>
        </w:rPr>
        <w:t>Learning System for LPU Cavite</w:t>
      </w:r>
    </w:p>
    <w:p w14:paraId="7867EBD9" w14:textId="77777777" w:rsidR="00781B94" w:rsidRPr="00781B94" w:rsidRDefault="00781B94" w:rsidP="00781B94">
      <w:pPr>
        <w:spacing w:line="360" w:lineRule="auto"/>
        <w:ind w:left="720" w:right="720"/>
        <w:jc w:val="both"/>
        <w:rPr>
          <w:sz w:val="24"/>
          <w:szCs w:val="24"/>
        </w:rPr>
      </w:pPr>
    </w:p>
    <w:p w14:paraId="45CFDC3E" w14:textId="0FB3964C" w:rsidR="00781B94" w:rsidRPr="00781B94" w:rsidRDefault="004F2171" w:rsidP="00781B94">
      <w:pPr>
        <w:spacing w:line="360" w:lineRule="auto"/>
        <w:ind w:left="720" w:right="720"/>
        <w:jc w:val="both"/>
        <w:rPr>
          <w:sz w:val="24"/>
          <w:szCs w:val="24"/>
        </w:rPr>
      </w:pPr>
      <w:r>
        <w:rPr>
          <w:sz w:val="24"/>
          <w:szCs w:val="24"/>
        </w:rPr>
        <w:t>We</w:t>
      </w:r>
      <w:r w:rsidR="00781B94" w:rsidRPr="00781B94">
        <w:rPr>
          <w:sz w:val="24"/>
          <w:szCs w:val="24"/>
        </w:rPr>
        <w:t xml:space="preserve"> </w:t>
      </w:r>
      <w:r w:rsidR="00781B94" w:rsidRPr="0096599E">
        <w:rPr>
          <w:sz w:val="24"/>
          <w:szCs w:val="24"/>
          <w:highlight w:val="white"/>
        </w:rPr>
        <w:t>hereby grant the LPU-Cavite</w:t>
      </w:r>
      <w:r w:rsidR="00781B94" w:rsidRPr="00781B94">
        <w:rPr>
          <w:sz w:val="24"/>
          <w:szCs w:val="24"/>
        </w:rPr>
        <w:t xml:space="preserve"> </w:t>
      </w:r>
      <w:r w:rsidR="00781B94" w:rsidRPr="0096599E">
        <w:rPr>
          <w:sz w:val="24"/>
          <w:szCs w:val="24"/>
          <w:highlight w:val="white"/>
        </w:rPr>
        <w:t>Academic Resource Center a non-exclusive, worldwide, royalty free license to</w:t>
      </w:r>
      <w:r w:rsidR="00781B94" w:rsidRPr="00781B94">
        <w:rPr>
          <w:sz w:val="24"/>
          <w:szCs w:val="24"/>
        </w:rPr>
        <w:t xml:space="preserve"> </w:t>
      </w:r>
      <w:r w:rsidR="00781B94" w:rsidRPr="00167961">
        <w:rPr>
          <w:sz w:val="24"/>
          <w:szCs w:val="24"/>
          <w:highlight w:val="white"/>
        </w:rPr>
        <w:t>reproduce, upload, and disseminate this work in whatever form subject to the</w:t>
      </w:r>
      <w:r w:rsidR="00781B94" w:rsidRPr="00781B94">
        <w:rPr>
          <w:sz w:val="24"/>
          <w:szCs w:val="24"/>
        </w:rPr>
        <w:t xml:space="preserve"> </w:t>
      </w:r>
      <w:r w:rsidR="00781B94" w:rsidRPr="00167961">
        <w:rPr>
          <w:sz w:val="24"/>
          <w:szCs w:val="24"/>
          <w:highlight w:val="white"/>
        </w:rPr>
        <w:t>provisions of applicable laws, the provision of the LPU IPR policy and in any</w:t>
      </w:r>
      <w:r w:rsidR="00781B94" w:rsidRPr="00781B94">
        <w:rPr>
          <w:sz w:val="24"/>
          <w:szCs w:val="24"/>
        </w:rPr>
        <w:t xml:space="preserve"> contractual obligations.</w:t>
      </w:r>
    </w:p>
    <w:p w14:paraId="52410C77" w14:textId="77777777" w:rsidR="00781B94" w:rsidRPr="00781B94" w:rsidRDefault="00781B94" w:rsidP="00781B94">
      <w:pPr>
        <w:spacing w:line="360" w:lineRule="auto"/>
        <w:ind w:left="720" w:right="720"/>
        <w:jc w:val="both"/>
        <w:rPr>
          <w:sz w:val="24"/>
          <w:szCs w:val="24"/>
        </w:rPr>
      </w:pPr>
    </w:p>
    <w:p w14:paraId="2488182F" w14:textId="41A39EA2" w:rsidR="00781B94" w:rsidRPr="00781B94" w:rsidRDefault="00781B94" w:rsidP="00781B94">
      <w:pPr>
        <w:spacing w:line="360" w:lineRule="auto"/>
        <w:ind w:left="720" w:right="720"/>
        <w:jc w:val="both"/>
        <w:rPr>
          <w:sz w:val="24"/>
          <w:szCs w:val="24"/>
        </w:rPr>
      </w:pPr>
      <w:r w:rsidRPr="00781B94">
        <w:rPr>
          <w:sz w:val="24"/>
          <w:szCs w:val="24"/>
        </w:rPr>
        <w:t xml:space="preserve">Furthermore, I also would like to grant the following rights to </w:t>
      </w:r>
      <w:r w:rsidR="00DB3D10" w:rsidRPr="00DB3D10">
        <w:rPr>
          <w:sz w:val="24"/>
          <w:szCs w:val="24"/>
        </w:rPr>
        <w:t>LPU-Cavite Academic Resource Center</w:t>
      </w:r>
      <w:r w:rsidRPr="00781B94">
        <w:rPr>
          <w:sz w:val="24"/>
          <w:szCs w:val="24"/>
        </w:rPr>
        <w:t>:</w:t>
      </w:r>
    </w:p>
    <w:p w14:paraId="14148C95" w14:textId="77777777" w:rsidR="00781B94" w:rsidRPr="00781B94" w:rsidRDefault="00781B94" w:rsidP="00781B94">
      <w:pPr>
        <w:spacing w:line="360" w:lineRule="auto"/>
        <w:ind w:left="720" w:right="720"/>
        <w:jc w:val="both"/>
        <w:rPr>
          <w:sz w:val="24"/>
          <w:szCs w:val="24"/>
        </w:rPr>
      </w:pPr>
    </w:p>
    <w:p w14:paraId="7361EADF" w14:textId="6E6B8C4E" w:rsidR="00781B94" w:rsidRPr="00781B94" w:rsidRDefault="00781B94" w:rsidP="00EA0435">
      <w:pPr>
        <w:pStyle w:val="ListParagraph"/>
        <w:numPr>
          <w:ilvl w:val="0"/>
          <w:numId w:val="2"/>
        </w:numPr>
        <w:spacing w:line="360" w:lineRule="auto"/>
        <w:ind w:left="1440" w:right="720"/>
        <w:jc w:val="both"/>
        <w:rPr>
          <w:rFonts w:ascii="Times New Roman" w:hAnsi="Times New Roman" w:cs="Times New Roman"/>
          <w:sz w:val="24"/>
          <w:szCs w:val="24"/>
        </w:rPr>
      </w:pPr>
      <w:r w:rsidRPr="00781B94">
        <w:rPr>
          <w:rFonts w:ascii="Times New Roman" w:hAnsi="Times New Roman" w:cs="Times New Roman"/>
          <w:sz w:val="24"/>
          <w:szCs w:val="24"/>
        </w:rPr>
        <w:t xml:space="preserve">To allow the </w:t>
      </w:r>
      <w:r w:rsidR="00DB3D10" w:rsidRPr="00DB3D10">
        <w:rPr>
          <w:rFonts w:ascii="Times New Roman" w:hAnsi="Times New Roman" w:cs="Times New Roman"/>
          <w:sz w:val="24"/>
          <w:szCs w:val="24"/>
        </w:rPr>
        <w:t xml:space="preserve">LPU-Cavite Academic Resource </w:t>
      </w:r>
      <w:r w:rsidR="00DB3D10" w:rsidRPr="00167961">
        <w:rPr>
          <w:rFonts w:ascii="Times New Roman" w:hAnsi="Times New Roman" w:cs="Times New Roman"/>
          <w:sz w:val="24"/>
          <w:szCs w:val="24"/>
          <w:highlight w:val="white"/>
        </w:rPr>
        <w:t xml:space="preserve">Center </w:t>
      </w:r>
      <w:r w:rsidRPr="00167961">
        <w:rPr>
          <w:rFonts w:ascii="Times New Roman" w:hAnsi="Times New Roman" w:cs="Times New Roman"/>
          <w:sz w:val="24"/>
          <w:szCs w:val="24"/>
          <w:highlight w:val="white"/>
        </w:rPr>
        <w:t>to share/provide the work to the requesting party for the purpose of teaching,</w:t>
      </w:r>
      <w:r w:rsidRPr="00781B94">
        <w:rPr>
          <w:rFonts w:ascii="Times New Roman" w:hAnsi="Times New Roman" w:cs="Times New Roman"/>
          <w:sz w:val="24"/>
          <w:szCs w:val="24"/>
        </w:rPr>
        <w:t xml:space="preserve"> research and/or personal study either in print or electronic/digital format.</w:t>
      </w:r>
    </w:p>
    <w:p w14:paraId="1DEE98A6" w14:textId="0E8405E0" w:rsidR="00781B94" w:rsidRPr="00781B94" w:rsidRDefault="00781B94" w:rsidP="00EA0435">
      <w:pPr>
        <w:pStyle w:val="ListParagraph"/>
        <w:numPr>
          <w:ilvl w:val="0"/>
          <w:numId w:val="2"/>
        </w:numPr>
        <w:spacing w:line="360" w:lineRule="auto"/>
        <w:ind w:left="1440" w:right="720"/>
        <w:jc w:val="both"/>
        <w:rPr>
          <w:rFonts w:ascii="Times New Roman" w:hAnsi="Times New Roman" w:cs="Times New Roman"/>
          <w:sz w:val="24"/>
          <w:szCs w:val="24"/>
        </w:rPr>
      </w:pPr>
      <w:r w:rsidRPr="00781B94">
        <w:rPr>
          <w:rFonts w:ascii="Times New Roman" w:hAnsi="Times New Roman" w:cs="Times New Roman"/>
          <w:sz w:val="24"/>
          <w:szCs w:val="24"/>
        </w:rPr>
        <w:t xml:space="preserve">To give open </w:t>
      </w:r>
      <w:r w:rsidRPr="00167961">
        <w:rPr>
          <w:rFonts w:ascii="Times New Roman" w:hAnsi="Times New Roman" w:cs="Times New Roman"/>
          <w:sz w:val="24"/>
          <w:szCs w:val="24"/>
          <w:highlight w:val="white"/>
        </w:rPr>
        <w:t>access to the above-mentioned work, thus allowing “fair-use” of the work in</w:t>
      </w:r>
      <w:r w:rsidRPr="00781B94">
        <w:rPr>
          <w:rFonts w:ascii="Times New Roman" w:hAnsi="Times New Roman" w:cs="Times New Roman"/>
          <w:sz w:val="24"/>
          <w:szCs w:val="24"/>
        </w:rPr>
        <w:t xml:space="preserve"> </w:t>
      </w:r>
      <w:r w:rsidRPr="00167961">
        <w:rPr>
          <w:rFonts w:ascii="Times New Roman" w:hAnsi="Times New Roman" w:cs="Times New Roman"/>
          <w:sz w:val="24"/>
          <w:szCs w:val="24"/>
          <w:highlight w:val="white"/>
        </w:rPr>
        <w:t>accordance with the provisions of the IPC of the Philippines (Republic Act No. 8293),</w:t>
      </w:r>
      <w:r w:rsidRPr="00781B94">
        <w:rPr>
          <w:rFonts w:ascii="Times New Roman" w:hAnsi="Times New Roman" w:cs="Times New Roman"/>
          <w:sz w:val="24"/>
          <w:szCs w:val="24"/>
        </w:rPr>
        <w:t xml:space="preserve"> especially for teaching, scholarly and research purposes.</w:t>
      </w:r>
    </w:p>
    <w:p w14:paraId="510CF945" w14:textId="1DD58A17" w:rsidR="004F3155" w:rsidRPr="003B027C" w:rsidRDefault="00781B94" w:rsidP="00EA0435">
      <w:pPr>
        <w:pStyle w:val="ListParagraph"/>
        <w:numPr>
          <w:ilvl w:val="0"/>
          <w:numId w:val="2"/>
        </w:numPr>
        <w:spacing w:line="360" w:lineRule="auto"/>
        <w:ind w:left="1440" w:right="720"/>
        <w:jc w:val="both"/>
        <w:rPr>
          <w:rFonts w:ascii="Times New Roman" w:hAnsi="Times New Roman" w:cs="Times New Roman"/>
          <w:sz w:val="24"/>
          <w:szCs w:val="24"/>
        </w:rPr>
      </w:pPr>
      <w:r w:rsidRPr="00951365">
        <w:rPr>
          <w:rFonts w:ascii="Times New Roman" w:hAnsi="Times New Roman" w:cs="Times New Roman"/>
          <w:sz w:val="24"/>
          <w:szCs w:val="24"/>
          <w:highlight w:val="white"/>
        </w:rPr>
        <w:t>To allow LPU Constituents only to have access to the above-mentioned work.</w:t>
      </w:r>
    </w:p>
    <w:p w14:paraId="288453D7" w14:textId="77777777" w:rsidR="003B027C" w:rsidRPr="003B027C" w:rsidRDefault="003B027C" w:rsidP="003B027C">
      <w:pPr>
        <w:ind w:left="720" w:right="720"/>
        <w:jc w:val="both"/>
        <w:rPr>
          <w:b/>
          <w:color w:val="FF0000"/>
          <w:sz w:val="24"/>
          <w:szCs w:val="24"/>
        </w:rPr>
      </w:pPr>
    </w:p>
    <w:p w14:paraId="3F8D9989" w14:textId="77777777" w:rsidR="003B027C" w:rsidRPr="003B027C" w:rsidRDefault="003B027C" w:rsidP="003B027C">
      <w:pPr>
        <w:ind w:left="720" w:right="720"/>
        <w:jc w:val="both"/>
        <w:rPr>
          <w:b/>
          <w:sz w:val="24"/>
          <w:szCs w:val="24"/>
        </w:rPr>
      </w:pPr>
      <w:r w:rsidRPr="796F089D">
        <w:rPr>
          <w:b/>
          <w:sz w:val="24"/>
          <w:szCs w:val="24"/>
        </w:rPr>
        <w:t>JUSTINE PAUL C. CANLAS</w:t>
      </w:r>
    </w:p>
    <w:p w14:paraId="2F9B81F1" w14:textId="77777777" w:rsidR="003B027C" w:rsidRDefault="003B027C" w:rsidP="003B027C">
      <w:pPr>
        <w:ind w:left="720" w:right="720"/>
        <w:jc w:val="both"/>
        <w:rPr>
          <w:b/>
          <w:sz w:val="24"/>
          <w:szCs w:val="24"/>
        </w:rPr>
      </w:pPr>
    </w:p>
    <w:p w14:paraId="3647E9B9" w14:textId="440E8EDA" w:rsidR="003B027C" w:rsidRDefault="003B027C" w:rsidP="003B027C">
      <w:pPr>
        <w:ind w:left="720" w:right="720"/>
        <w:jc w:val="both"/>
        <w:rPr>
          <w:b/>
          <w:sz w:val="24"/>
          <w:szCs w:val="24"/>
        </w:rPr>
      </w:pPr>
      <w:r w:rsidRPr="796F089D">
        <w:rPr>
          <w:b/>
          <w:sz w:val="24"/>
          <w:szCs w:val="24"/>
        </w:rPr>
        <w:t xml:space="preserve">KIAN LOYD </w:t>
      </w:r>
      <w:r w:rsidR="00292ECB" w:rsidRPr="796F089D">
        <w:rPr>
          <w:b/>
          <w:sz w:val="24"/>
          <w:szCs w:val="24"/>
        </w:rPr>
        <w:t>A</w:t>
      </w:r>
      <w:r w:rsidRPr="796F089D">
        <w:rPr>
          <w:b/>
          <w:sz w:val="24"/>
          <w:szCs w:val="24"/>
        </w:rPr>
        <w:t>. GAJO</w:t>
      </w:r>
    </w:p>
    <w:p w14:paraId="656FF381" w14:textId="0B5B4425" w:rsidR="003B027C" w:rsidRPr="003B027C" w:rsidRDefault="003B027C" w:rsidP="003B027C">
      <w:pPr>
        <w:ind w:left="720" w:right="720"/>
        <w:jc w:val="both"/>
        <w:rPr>
          <w:b/>
          <w:sz w:val="24"/>
          <w:szCs w:val="24"/>
        </w:rPr>
      </w:pPr>
    </w:p>
    <w:p w14:paraId="2D7C754B" w14:textId="409C4913" w:rsidR="00B11402" w:rsidRPr="0084651C" w:rsidRDefault="003B027C" w:rsidP="003B027C">
      <w:pPr>
        <w:ind w:left="720" w:right="720"/>
        <w:jc w:val="both"/>
        <w:rPr>
          <w:b/>
          <w:sz w:val="24"/>
          <w:szCs w:val="24"/>
        </w:rPr>
      </w:pPr>
      <w:r w:rsidRPr="796F089D">
        <w:rPr>
          <w:b/>
          <w:sz w:val="24"/>
          <w:szCs w:val="24"/>
        </w:rPr>
        <w:t xml:space="preserve">SHAWN ADRIAN </w:t>
      </w:r>
      <w:r w:rsidR="2C6C24BB" w:rsidRPr="796F089D">
        <w:rPr>
          <w:b/>
          <w:sz w:val="24"/>
          <w:szCs w:val="24"/>
        </w:rPr>
        <w:t>P</w:t>
      </w:r>
      <w:r w:rsidRPr="796F089D">
        <w:rPr>
          <w:b/>
          <w:sz w:val="24"/>
          <w:szCs w:val="24"/>
        </w:rPr>
        <w:t>. MIGUEL</w:t>
      </w:r>
    </w:p>
    <w:p w14:paraId="1597C770" w14:textId="02694587" w:rsidR="6FA904AD" w:rsidRDefault="6FA904AD" w:rsidP="6FA904AD">
      <w:pPr>
        <w:ind w:left="720" w:right="720"/>
        <w:jc w:val="both"/>
        <w:rPr>
          <w:b/>
          <w:sz w:val="24"/>
          <w:szCs w:val="24"/>
        </w:rPr>
      </w:pPr>
    </w:p>
    <w:p w14:paraId="3203FDC7" w14:textId="77777777" w:rsidR="6F5F33BB" w:rsidRDefault="6F5F33BB" w:rsidP="6FA904AD">
      <w:pPr>
        <w:ind w:left="720" w:right="720"/>
        <w:jc w:val="both"/>
        <w:rPr>
          <w:b/>
          <w:sz w:val="24"/>
          <w:szCs w:val="24"/>
        </w:rPr>
      </w:pPr>
      <w:r w:rsidRPr="796F089D">
        <w:rPr>
          <w:b/>
          <w:sz w:val="24"/>
          <w:szCs w:val="24"/>
        </w:rPr>
        <w:t>NIÑO LLOYD A. MOQUIRING</w:t>
      </w:r>
    </w:p>
    <w:p w14:paraId="4631EF67" w14:textId="31A884E8" w:rsidR="6FA904AD" w:rsidRDefault="6FA904AD" w:rsidP="6FA904AD">
      <w:pPr>
        <w:ind w:left="720" w:right="720"/>
        <w:jc w:val="both"/>
        <w:rPr>
          <w:b/>
          <w:sz w:val="24"/>
          <w:szCs w:val="24"/>
        </w:rPr>
      </w:pPr>
    </w:p>
    <w:p w14:paraId="31F87737" w14:textId="477E4BDF" w:rsidR="00781B94" w:rsidRDefault="00781B94" w:rsidP="00781B94">
      <w:pPr>
        <w:ind w:left="720" w:right="720"/>
        <w:jc w:val="both"/>
        <w:rPr>
          <w:sz w:val="24"/>
          <w:szCs w:val="24"/>
        </w:rPr>
      </w:pPr>
      <w:r w:rsidRPr="796F089D">
        <w:rPr>
          <w:sz w:val="24"/>
          <w:szCs w:val="24"/>
        </w:rPr>
        <w:t>AUGUST 202</w:t>
      </w:r>
      <w:r w:rsidR="00B11402" w:rsidRPr="796F089D">
        <w:rPr>
          <w:sz w:val="24"/>
          <w:szCs w:val="24"/>
        </w:rPr>
        <w:t>5</w:t>
      </w:r>
    </w:p>
    <w:p w14:paraId="0C33ED0A" w14:textId="77777777" w:rsidR="00B11402" w:rsidRPr="00781B94" w:rsidRDefault="00B11402" w:rsidP="00781B94">
      <w:pPr>
        <w:ind w:left="720" w:right="720"/>
        <w:jc w:val="both"/>
        <w:rPr>
          <w:sz w:val="24"/>
          <w:szCs w:val="24"/>
        </w:rPr>
      </w:pPr>
    </w:p>
    <w:p w14:paraId="601DAE7D" w14:textId="77777777" w:rsidR="004F3155" w:rsidRDefault="004F3155" w:rsidP="0084651C">
      <w:pPr>
        <w:spacing w:line="480" w:lineRule="auto"/>
        <w:ind w:right="720"/>
        <w:rPr>
          <w:b/>
          <w:sz w:val="24"/>
          <w:szCs w:val="24"/>
        </w:rPr>
      </w:pPr>
    </w:p>
    <w:p w14:paraId="01AFCEA4" w14:textId="3BC00C07" w:rsidR="001C39CA" w:rsidRDefault="001C39CA" w:rsidP="00B11402">
      <w:pPr>
        <w:pStyle w:val="Heading1"/>
      </w:pPr>
      <w:r>
        <w:t>CERTIFICATE OF ORIGINALITY</w:t>
      </w:r>
    </w:p>
    <w:p w14:paraId="41BDC82A" w14:textId="77777777" w:rsidR="004F3155" w:rsidRDefault="004F3155" w:rsidP="004F3155">
      <w:pPr>
        <w:spacing w:line="360" w:lineRule="auto"/>
        <w:ind w:left="720" w:right="720"/>
        <w:jc w:val="both"/>
        <w:rPr>
          <w:sz w:val="24"/>
          <w:szCs w:val="24"/>
        </w:rPr>
      </w:pPr>
    </w:p>
    <w:p w14:paraId="55309F9C" w14:textId="04DAB204" w:rsidR="004F3155" w:rsidRPr="00781B94" w:rsidRDefault="004F3155" w:rsidP="004F3155">
      <w:pPr>
        <w:spacing w:line="360" w:lineRule="auto"/>
        <w:ind w:left="720" w:right="720"/>
        <w:jc w:val="both"/>
        <w:rPr>
          <w:sz w:val="24"/>
          <w:szCs w:val="24"/>
          <w:u w:val="single"/>
        </w:rPr>
      </w:pPr>
      <w:r w:rsidRPr="00781B94">
        <w:rPr>
          <w:sz w:val="24"/>
          <w:szCs w:val="24"/>
        </w:rPr>
        <w:t xml:space="preserve">Title of work: </w:t>
      </w:r>
      <w:r w:rsidR="006E26F6" w:rsidRPr="796F089D">
        <w:rPr>
          <w:sz w:val="24"/>
          <w:szCs w:val="24"/>
          <w:u w:val="single"/>
        </w:rPr>
        <w:t xml:space="preserve">DigiPic: A Digital Photography </w:t>
      </w:r>
      <w:r w:rsidR="007E32E5">
        <w:rPr>
          <w:sz w:val="24"/>
          <w:szCs w:val="24"/>
          <w:u w:val="single"/>
        </w:rPr>
        <w:t>E-</w:t>
      </w:r>
      <w:r w:rsidR="006E26F6" w:rsidRPr="796F089D">
        <w:rPr>
          <w:sz w:val="24"/>
          <w:szCs w:val="24"/>
          <w:u w:val="single"/>
        </w:rPr>
        <w:t>Learning System for LPU Cavite</w:t>
      </w:r>
    </w:p>
    <w:p w14:paraId="456814AA" w14:textId="77777777" w:rsidR="004F3155" w:rsidRPr="00781B94" w:rsidRDefault="004F3155" w:rsidP="004F3155">
      <w:pPr>
        <w:spacing w:line="360" w:lineRule="auto"/>
        <w:ind w:left="720" w:right="720"/>
        <w:jc w:val="both"/>
        <w:rPr>
          <w:sz w:val="24"/>
          <w:szCs w:val="24"/>
        </w:rPr>
      </w:pPr>
    </w:p>
    <w:p w14:paraId="686426DC" w14:textId="13EF7446" w:rsidR="004F3155" w:rsidRDefault="004F3155" w:rsidP="004F3155">
      <w:pPr>
        <w:spacing w:line="360" w:lineRule="auto"/>
        <w:ind w:left="720" w:right="720"/>
        <w:jc w:val="both"/>
        <w:rPr>
          <w:sz w:val="24"/>
          <w:szCs w:val="24"/>
        </w:rPr>
      </w:pPr>
      <w:r>
        <w:rPr>
          <w:sz w:val="24"/>
          <w:szCs w:val="24"/>
        </w:rPr>
        <w:t xml:space="preserve">We </w:t>
      </w:r>
      <w:r w:rsidRPr="0096599E">
        <w:rPr>
          <w:sz w:val="24"/>
          <w:szCs w:val="24"/>
          <w:highlight w:val="white"/>
        </w:rPr>
        <w:t xml:space="preserve">hereby declare that this thesis is our own work and that, to the best </w:t>
      </w:r>
      <w:r w:rsidR="00FF7E31" w:rsidRPr="0096599E">
        <w:rPr>
          <w:sz w:val="24"/>
          <w:szCs w:val="24"/>
          <w:highlight w:val="white"/>
        </w:rPr>
        <w:t>of our</w:t>
      </w:r>
      <w:r w:rsidR="00FF7E31">
        <w:rPr>
          <w:sz w:val="24"/>
          <w:szCs w:val="24"/>
        </w:rPr>
        <w:t xml:space="preserve"> </w:t>
      </w:r>
      <w:r w:rsidR="00FF7E31" w:rsidRPr="0096599E">
        <w:rPr>
          <w:sz w:val="24"/>
          <w:szCs w:val="24"/>
          <w:highlight w:val="white"/>
        </w:rPr>
        <w:t xml:space="preserve">knowledge and belief, </w:t>
      </w:r>
      <w:r w:rsidRPr="0096599E">
        <w:rPr>
          <w:sz w:val="24"/>
          <w:szCs w:val="24"/>
          <w:highlight w:val="white"/>
        </w:rPr>
        <w:t>contains no material previously published or written by another</w:t>
      </w:r>
      <w:r w:rsidRPr="004F3155">
        <w:rPr>
          <w:sz w:val="24"/>
          <w:szCs w:val="24"/>
        </w:rPr>
        <w:t xml:space="preserve"> </w:t>
      </w:r>
      <w:r w:rsidRPr="0096599E">
        <w:rPr>
          <w:sz w:val="24"/>
          <w:szCs w:val="24"/>
          <w:highlight w:val="white"/>
        </w:rPr>
        <w:t>person nor material to which to a substantial extent has been accepted for award of</w:t>
      </w:r>
      <w:r w:rsidRPr="004F3155">
        <w:rPr>
          <w:sz w:val="24"/>
          <w:szCs w:val="24"/>
        </w:rPr>
        <w:t xml:space="preserve"> </w:t>
      </w:r>
      <w:r w:rsidRPr="0096599E">
        <w:rPr>
          <w:sz w:val="24"/>
          <w:szCs w:val="24"/>
          <w:highlight w:val="white"/>
        </w:rPr>
        <w:t>any other degree or diploma of a university or other institute of higher learning, except</w:t>
      </w:r>
      <w:r w:rsidRPr="004F3155">
        <w:rPr>
          <w:sz w:val="24"/>
          <w:szCs w:val="24"/>
        </w:rPr>
        <w:t xml:space="preserve"> where due acknowledgment is made in the text.</w:t>
      </w:r>
    </w:p>
    <w:p w14:paraId="2E4BB19F" w14:textId="77777777" w:rsidR="00FF7E31" w:rsidRPr="004F3155" w:rsidRDefault="00FF7E31" w:rsidP="004F3155">
      <w:pPr>
        <w:spacing w:line="360" w:lineRule="auto"/>
        <w:ind w:left="720" w:right="720"/>
        <w:jc w:val="both"/>
        <w:rPr>
          <w:sz w:val="24"/>
          <w:szCs w:val="24"/>
        </w:rPr>
      </w:pPr>
    </w:p>
    <w:p w14:paraId="519A4C7F" w14:textId="45580D51" w:rsidR="004F3155" w:rsidRDefault="004F3155" w:rsidP="004F3155">
      <w:pPr>
        <w:spacing w:line="360" w:lineRule="auto"/>
        <w:ind w:left="720" w:right="720"/>
        <w:jc w:val="both"/>
        <w:rPr>
          <w:sz w:val="24"/>
          <w:szCs w:val="24"/>
        </w:rPr>
      </w:pPr>
      <w:r w:rsidRPr="004F3155">
        <w:rPr>
          <w:sz w:val="24"/>
          <w:szCs w:val="24"/>
        </w:rPr>
        <w:t xml:space="preserve">We also declare that the intellectual </w:t>
      </w:r>
      <w:r w:rsidRPr="00167961">
        <w:rPr>
          <w:sz w:val="24"/>
          <w:szCs w:val="24"/>
          <w:highlight w:val="white"/>
        </w:rPr>
        <w:t>content of this thesis is the product of our work, even though we may have received</w:t>
      </w:r>
      <w:r w:rsidRPr="004F3155">
        <w:rPr>
          <w:sz w:val="24"/>
          <w:szCs w:val="24"/>
        </w:rPr>
        <w:t xml:space="preserve"> </w:t>
      </w:r>
      <w:r w:rsidRPr="00167961">
        <w:rPr>
          <w:sz w:val="24"/>
          <w:szCs w:val="24"/>
          <w:highlight w:val="white"/>
        </w:rPr>
        <w:t>assistance from others on style, presentation, and language</w:t>
      </w:r>
      <w:r w:rsidRPr="004F3155">
        <w:rPr>
          <w:sz w:val="24"/>
          <w:szCs w:val="24"/>
        </w:rPr>
        <w:t xml:space="preserve"> expression.</w:t>
      </w:r>
    </w:p>
    <w:p w14:paraId="10742F9E" w14:textId="028DCBC4" w:rsidR="00FF7E31" w:rsidRDefault="00FF7E31" w:rsidP="00FF7E31">
      <w:pPr>
        <w:spacing w:line="276" w:lineRule="auto"/>
        <w:jc w:val="center"/>
        <w:rPr>
          <w:b/>
          <w:sz w:val="24"/>
          <w:szCs w:val="24"/>
        </w:rPr>
      </w:pPr>
    </w:p>
    <w:p w14:paraId="7FBEF5C7" w14:textId="7224A22C" w:rsidR="008A6D3F" w:rsidRDefault="00172122" w:rsidP="53F3273C">
      <w:pPr>
        <w:spacing w:line="276" w:lineRule="auto"/>
        <w:jc w:val="center"/>
        <w:rPr>
          <w:b/>
          <w:bCs/>
          <w:sz w:val="24"/>
          <w:szCs w:val="24"/>
        </w:rPr>
      </w:pPr>
      <w:r>
        <w:rPr>
          <w:b/>
          <w:bCs/>
          <w:sz w:val="24"/>
          <w:szCs w:val="24"/>
        </w:rPr>
        <w:t xml:space="preserve">   </w:t>
      </w:r>
      <w:r w:rsidR="008A6D3F" w:rsidRPr="53F3273C">
        <w:rPr>
          <w:b/>
          <w:bCs/>
          <w:sz w:val="24"/>
          <w:szCs w:val="24"/>
        </w:rPr>
        <w:t>_____________________</w:t>
      </w:r>
      <w:r w:rsidR="0033046F">
        <w:rPr>
          <w:b/>
          <w:bCs/>
          <w:sz w:val="24"/>
          <w:szCs w:val="24"/>
        </w:rPr>
        <w:t>_</w:t>
      </w:r>
      <w:r w:rsidR="0033046F">
        <w:tab/>
      </w:r>
      <w:r>
        <w:t xml:space="preserve">                         ____</w:t>
      </w:r>
      <w:r w:rsidR="4ED83198" w:rsidRPr="53F3273C">
        <w:rPr>
          <w:b/>
          <w:bCs/>
          <w:sz w:val="24"/>
          <w:szCs w:val="24"/>
        </w:rPr>
        <w:t>___________________</w:t>
      </w:r>
    </w:p>
    <w:p w14:paraId="0F2E291C" w14:textId="5A40B015" w:rsidR="4ED83198" w:rsidRDefault="4ED83198" w:rsidP="53F3273C">
      <w:pPr>
        <w:spacing w:line="276" w:lineRule="auto"/>
        <w:ind w:left="720" w:right="720"/>
        <w:rPr>
          <w:b/>
          <w:bCs/>
          <w:sz w:val="24"/>
          <w:szCs w:val="24"/>
        </w:rPr>
      </w:pPr>
      <w:r w:rsidRPr="53F3273C">
        <w:rPr>
          <w:b/>
          <w:bCs/>
          <w:sz w:val="24"/>
          <w:szCs w:val="24"/>
        </w:rPr>
        <w:t xml:space="preserve">      </w:t>
      </w:r>
      <w:r w:rsidR="00024939">
        <w:rPr>
          <w:b/>
          <w:bCs/>
          <w:sz w:val="24"/>
          <w:szCs w:val="24"/>
        </w:rPr>
        <w:t xml:space="preserve">   </w:t>
      </w:r>
      <w:r w:rsidR="0033046F">
        <w:rPr>
          <w:b/>
          <w:bCs/>
          <w:sz w:val="24"/>
          <w:szCs w:val="24"/>
        </w:rPr>
        <w:t xml:space="preserve"> </w:t>
      </w:r>
      <w:r w:rsidRPr="53F3273C">
        <w:rPr>
          <w:b/>
          <w:bCs/>
          <w:sz w:val="24"/>
          <w:szCs w:val="24"/>
        </w:rPr>
        <w:t xml:space="preserve">JUSTINE PAUL CANLAS  </w:t>
      </w:r>
      <w:r w:rsidR="00024939">
        <w:rPr>
          <w:b/>
          <w:bCs/>
          <w:sz w:val="24"/>
          <w:szCs w:val="24"/>
        </w:rPr>
        <w:t xml:space="preserve"> </w:t>
      </w:r>
      <w:r w:rsidRPr="53F3273C">
        <w:rPr>
          <w:b/>
          <w:bCs/>
          <w:sz w:val="24"/>
          <w:szCs w:val="24"/>
        </w:rPr>
        <w:t xml:space="preserve">                   </w:t>
      </w:r>
      <w:r w:rsidR="00172122">
        <w:rPr>
          <w:b/>
          <w:bCs/>
          <w:sz w:val="24"/>
          <w:szCs w:val="24"/>
        </w:rPr>
        <w:t xml:space="preserve"> </w:t>
      </w:r>
      <w:r w:rsidRPr="53F3273C">
        <w:rPr>
          <w:b/>
          <w:bCs/>
          <w:sz w:val="24"/>
          <w:szCs w:val="24"/>
        </w:rPr>
        <w:t xml:space="preserve"> KIAN LOYD C. GAJO</w:t>
      </w:r>
    </w:p>
    <w:p w14:paraId="18CEBC26" w14:textId="7E349EEF" w:rsidR="53F3273C" w:rsidRDefault="53F3273C" w:rsidP="53F3273C">
      <w:pPr>
        <w:spacing w:line="276" w:lineRule="auto"/>
        <w:ind w:right="720"/>
        <w:rPr>
          <w:sz w:val="24"/>
          <w:szCs w:val="24"/>
        </w:rPr>
      </w:pPr>
    </w:p>
    <w:p w14:paraId="1BCEDF36" w14:textId="7B0CEECB" w:rsidR="53F3273C" w:rsidRDefault="53F3273C" w:rsidP="53F3273C">
      <w:pPr>
        <w:spacing w:line="276" w:lineRule="auto"/>
        <w:ind w:right="720"/>
        <w:rPr>
          <w:sz w:val="24"/>
          <w:szCs w:val="24"/>
        </w:rPr>
      </w:pPr>
    </w:p>
    <w:p w14:paraId="1DAACD01" w14:textId="3C139193" w:rsidR="53F3273C" w:rsidRDefault="53F3273C" w:rsidP="53F3273C">
      <w:pPr>
        <w:spacing w:line="276" w:lineRule="auto"/>
        <w:ind w:right="720"/>
        <w:rPr>
          <w:sz w:val="24"/>
          <w:szCs w:val="24"/>
        </w:rPr>
      </w:pPr>
    </w:p>
    <w:p w14:paraId="5D9BDFC1" w14:textId="0847BDF0" w:rsidR="4ED83198" w:rsidRDefault="4ED83198" w:rsidP="0CB0AD37">
      <w:pPr>
        <w:spacing w:line="276" w:lineRule="auto"/>
        <w:ind w:left="720" w:right="720" w:firstLine="720"/>
        <w:rPr>
          <w:b/>
          <w:bCs/>
          <w:sz w:val="24"/>
          <w:szCs w:val="24"/>
        </w:rPr>
      </w:pPr>
      <w:r w:rsidRPr="53F3273C">
        <w:rPr>
          <w:sz w:val="24"/>
          <w:szCs w:val="24"/>
        </w:rPr>
        <w:t xml:space="preserve"> </w:t>
      </w:r>
      <w:r w:rsidRPr="53F3273C">
        <w:rPr>
          <w:b/>
          <w:bCs/>
          <w:sz w:val="24"/>
          <w:szCs w:val="24"/>
        </w:rPr>
        <w:t>______________________</w:t>
      </w:r>
      <w:r>
        <w:tab/>
      </w:r>
      <w:r>
        <w:tab/>
      </w:r>
      <w:r w:rsidR="00172122">
        <w:rPr>
          <w:b/>
          <w:bCs/>
          <w:sz w:val="24"/>
          <w:szCs w:val="24"/>
        </w:rPr>
        <w:t xml:space="preserve">      </w:t>
      </w:r>
      <w:r w:rsidRPr="53F3273C">
        <w:rPr>
          <w:b/>
          <w:bCs/>
          <w:sz w:val="24"/>
          <w:szCs w:val="24"/>
        </w:rPr>
        <w:t>_______________________</w:t>
      </w:r>
    </w:p>
    <w:p w14:paraId="58C49FD4" w14:textId="00C1B514" w:rsidR="4ED83198" w:rsidRDefault="4ED83198" w:rsidP="53F3273C">
      <w:pPr>
        <w:spacing w:line="276" w:lineRule="auto"/>
        <w:ind w:left="720" w:right="720"/>
        <w:jc w:val="center"/>
        <w:rPr>
          <w:b/>
          <w:bCs/>
          <w:sz w:val="24"/>
          <w:szCs w:val="24"/>
        </w:rPr>
      </w:pPr>
      <w:r w:rsidRPr="53F3273C">
        <w:rPr>
          <w:b/>
          <w:bCs/>
          <w:sz w:val="24"/>
          <w:szCs w:val="24"/>
        </w:rPr>
        <w:t xml:space="preserve">      SHAWN ADRIAN P. MIGUEL         </w:t>
      </w:r>
      <w:r w:rsidR="00172122">
        <w:rPr>
          <w:b/>
          <w:bCs/>
          <w:sz w:val="24"/>
          <w:szCs w:val="24"/>
        </w:rPr>
        <w:t xml:space="preserve">  </w:t>
      </w:r>
      <w:r w:rsidRPr="53F3273C">
        <w:rPr>
          <w:b/>
          <w:bCs/>
          <w:sz w:val="24"/>
          <w:szCs w:val="24"/>
        </w:rPr>
        <w:t xml:space="preserve">  </w:t>
      </w:r>
      <w:r w:rsidR="00172122">
        <w:rPr>
          <w:b/>
          <w:bCs/>
          <w:sz w:val="24"/>
          <w:szCs w:val="24"/>
        </w:rPr>
        <w:t xml:space="preserve">  </w:t>
      </w:r>
      <w:r w:rsidRPr="53F3273C">
        <w:rPr>
          <w:b/>
          <w:bCs/>
          <w:sz w:val="24"/>
          <w:szCs w:val="24"/>
        </w:rPr>
        <w:t>NIÑO LLOYD A. MOQUIRING</w:t>
      </w:r>
    </w:p>
    <w:p w14:paraId="794ED38C" w14:textId="1D576AC8" w:rsidR="53F3273C" w:rsidRDefault="53F3273C" w:rsidP="53F3273C">
      <w:pPr>
        <w:spacing w:line="276" w:lineRule="auto"/>
        <w:ind w:left="720" w:right="720"/>
        <w:jc w:val="center"/>
        <w:rPr>
          <w:b/>
          <w:bCs/>
          <w:color w:val="FF0000"/>
          <w:sz w:val="24"/>
          <w:szCs w:val="24"/>
        </w:rPr>
      </w:pPr>
    </w:p>
    <w:p w14:paraId="19094FFF" w14:textId="5CE60887" w:rsidR="00FF7E31" w:rsidRPr="00B61FDD" w:rsidRDefault="00B61FDD" w:rsidP="00B61FDD">
      <w:pPr>
        <w:ind w:left="720" w:right="720"/>
        <w:jc w:val="both"/>
        <w:rPr>
          <w:b/>
          <w:color w:val="FF0000"/>
          <w:sz w:val="24"/>
          <w:szCs w:val="24"/>
        </w:rPr>
      </w:pPr>
      <w:r w:rsidRPr="0084651C">
        <w:rPr>
          <w:b/>
          <w:bCs/>
          <w:color w:val="FF0000"/>
          <w:sz w:val="24"/>
          <w:szCs w:val="24"/>
        </w:rPr>
        <w:t xml:space="preserve">                </w:t>
      </w:r>
    </w:p>
    <w:p w14:paraId="76B6A561" w14:textId="51B49D74" w:rsidR="00FF7E31" w:rsidRDefault="00FF7E31" w:rsidP="00FF7E31">
      <w:pPr>
        <w:spacing w:line="276" w:lineRule="auto"/>
        <w:jc w:val="center"/>
        <w:rPr>
          <w:sz w:val="24"/>
          <w:szCs w:val="24"/>
        </w:rPr>
      </w:pPr>
      <w:r w:rsidRPr="00FF7E31">
        <w:rPr>
          <w:sz w:val="24"/>
          <w:szCs w:val="24"/>
        </w:rPr>
        <w:t>Attested by:</w:t>
      </w:r>
    </w:p>
    <w:p w14:paraId="45D0E25A" w14:textId="77777777" w:rsidR="008D25D7" w:rsidRPr="00FF7E31" w:rsidRDefault="008D25D7" w:rsidP="00FF7E31">
      <w:pPr>
        <w:spacing w:line="276" w:lineRule="auto"/>
        <w:jc w:val="center"/>
        <w:rPr>
          <w:sz w:val="24"/>
          <w:szCs w:val="24"/>
        </w:rPr>
      </w:pPr>
    </w:p>
    <w:p w14:paraId="5BF26571" w14:textId="77777777" w:rsidR="00FF7E31" w:rsidRDefault="00FF7E31" w:rsidP="00FF7E31">
      <w:pPr>
        <w:spacing w:line="276" w:lineRule="auto"/>
        <w:jc w:val="center"/>
        <w:rPr>
          <w:b/>
          <w:sz w:val="24"/>
          <w:szCs w:val="24"/>
        </w:rPr>
      </w:pPr>
      <w:r>
        <w:rPr>
          <w:b/>
          <w:sz w:val="24"/>
          <w:szCs w:val="24"/>
        </w:rPr>
        <w:t>_______________________</w:t>
      </w:r>
    </w:p>
    <w:p w14:paraId="7D2A87E6" w14:textId="423C935C" w:rsidR="00FF7E31" w:rsidRPr="0084651C" w:rsidRDefault="00B61FDD" w:rsidP="00FF7E31">
      <w:pPr>
        <w:spacing w:line="276" w:lineRule="auto"/>
        <w:ind w:left="720" w:right="720"/>
        <w:jc w:val="center"/>
        <w:rPr>
          <w:b/>
          <w:sz w:val="24"/>
          <w:szCs w:val="24"/>
        </w:rPr>
      </w:pPr>
      <w:r w:rsidRPr="0CB0AD37">
        <w:rPr>
          <w:b/>
          <w:sz w:val="24"/>
          <w:szCs w:val="24"/>
        </w:rPr>
        <w:t>JOVEN B. CAJIGAS</w:t>
      </w:r>
    </w:p>
    <w:p w14:paraId="13931F81" w14:textId="77777777" w:rsidR="00FF7E31" w:rsidRDefault="00FF7E31" w:rsidP="00FF7E31">
      <w:pPr>
        <w:spacing w:line="276" w:lineRule="auto"/>
        <w:ind w:left="720" w:right="720"/>
        <w:jc w:val="center"/>
        <w:rPr>
          <w:bCs/>
          <w:sz w:val="24"/>
          <w:szCs w:val="24"/>
        </w:rPr>
      </w:pPr>
      <w:r>
        <w:rPr>
          <w:bCs/>
          <w:sz w:val="24"/>
          <w:szCs w:val="24"/>
        </w:rPr>
        <w:t>Research Adviser</w:t>
      </w:r>
    </w:p>
    <w:p w14:paraId="430CD155" w14:textId="1647C4FF" w:rsidR="001C39CA" w:rsidRPr="00DD79AF" w:rsidRDefault="001C39CA" w:rsidP="001C39CA">
      <w:pPr>
        <w:spacing w:line="276" w:lineRule="auto"/>
        <w:ind w:right="720"/>
        <w:jc w:val="both"/>
        <w:rPr>
          <w:b/>
          <w:bCs/>
          <w:sz w:val="24"/>
          <w:szCs w:val="24"/>
        </w:rPr>
      </w:pPr>
    </w:p>
    <w:p w14:paraId="04B36E07" w14:textId="455E7BB4" w:rsidR="008D25D7" w:rsidRDefault="00FF7E31" w:rsidP="008D25D7">
      <w:pPr>
        <w:spacing w:line="276" w:lineRule="auto"/>
        <w:jc w:val="center"/>
        <w:rPr>
          <w:sz w:val="24"/>
          <w:szCs w:val="24"/>
        </w:rPr>
      </w:pPr>
      <w:r>
        <w:rPr>
          <w:sz w:val="24"/>
          <w:szCs w:val="24"/>
        </w:rPr>
        <w:t>Noted</w:t>
      </w:r>
      <w:r w:rsidRPr="00FF7E31">
        <w:rPr>
          <w:sz w:val="24"/>
          <w:szCs w:val="24"/>
        </w:rPr>
        <w:t xml:space="preserve"> by:</w:t>
      </w:r>
    </w:p>
    <w:p w14:paraId="7B97F831" w14:textId="77777777" w:rsidR="007E32E5" w:rsidRDefault="007E32E5" w:rsidP="008D25D7">
      <w:pPr>
        <w:spacing w:line="276" w:lineRule="auto"/>
        <w:jc w:val="center"/>
        <w:rPr>
          <w:sz w:val="24"/>
          <w:szCs w:val="24"/>
        </w:rPr>
      </w:pPr>
    </w:p>
    <w:p w14:paraId="2A56575E" w14:textId="6455626F" w:rsidR="00FF7E31" w:rsidRDefault="00FF7E31" w:rsidP="00FF7E31">
      <w:pPr>
        <w:spacing w:line="276" w:lineRule="auto"/>
        <w:ind w:left="720" w:right="720"/>
        <w:jc w:val="center"/>
        <w:rPr>
          <w:bCs/>
          <w:sz w:val="24"/>
          <w:szCs w:val="24"/>
        </w:rPr>
      </w:pPr>
      <w:r>
        <w:rPr>
          <w:bCs/>
          <w:sz w:val="24"/>
          <w:szCs w:val="24"/>
        </w:rPr>
        <w:t xml:space="preserve">Dean, </w:t>
      </w:r>
      <w:r w:rsidR="0084651C">
        <w:rPr>
          <w:bCs/>
          <w:sz w:val="24"/>
          <w:szCs w:val="24"/>
        </w:rPr>
        <w:t xml:space="preserve">College of </w:t>
      </w:r>
      <w:r w:rsidR="007D3E3C">
        <w:rPr>
          <w:bCs/>
          <w:sz w:val="24"/>
          <w:szCs w:val="24"/>
        </w:rPr>
        <w:t>Information and Computer Science</w:t>
      </w:r>
    </w:p>
    <w:p w14:paraId="55B4DD86" w14:textId="77777777" w:rsidR="00FF7E31" w:rsidRDefault="00FF7E31" w:rsidP="00FF7E31">
      <w:pPr>
        <w:spacing w:line="276" w:lineRule="auto"/>
        <w:jc w:val="center"/>
        <w:rPr>
          <w:b/>
          <w:sz w:val="24"/>
          <w:szCs w:val="24"/>
        </w:rPr>
      </w:pPr>
      <w:r>
        <w:rPr>
          <w:b/>
          <w:sz w:val="24"/>
          <w:szCs w:val="24"/>
        </w:rPr>
        <w:t>_______________________</w:t>
      </w:r>
    </w:p>
    <w:p w14:paraId="16A34B87" w14:textId="77777777" w:rsidR="00FF7E31" w:rsidRDefault="00FF7E31" w:rsidP="00FF7E31">
      <w:pPr>
        <w:spacing w:line="276" w:lineRule="auto"/>
        <w:ind w:left="720" w:right="720"/>
        <w:jc w:val="center"/>
        <w:rPr>
          <w:bCs/>
          <w:sz w:val="24"/>
          <w:szCs w:val="24"/>
        </w:rPr>
      </w:pPr>
      <w:r w:rsidRPr="00C964F9">
        <w:rPr>
          <w:bCs/>
          <w:sz w:val="24"/>
          <w:szCs w:val="24"/>
        </w:rPr>
        <w:t>Date Signed</w:t>
      </w:r>
    </w:p>
    <w:p w14:paraId="1C4E7CA8" w14:textId="77777777" w:rsidR="00600299" w:rsidRDefault="00600299" w:rsidP="0084651C">
      <w:pPr>
        <w:spacing w:line="480" w:lineRule="auto"/>
        <w:ind w:right="720"/>
        <w:rPr>
          <w:b/>
          <w:sz w:val="24"/>
          <w:szCs w:val="24"/>
        </w:rPr>
      </w:pPr>
    </w:p>
    <w:p w14:paraId="05D5604F" w14:textId="77777777" w:rsidR="00B11402" w:rsidRDefault="00B11402" w:rsidP="0084651C">
      <w:pPr>
        <w:spacing w:line="480" w:lineRule="auto"/>
        <w:ind w:right="720"/>
        <w:rPr>
          <w:b/>
          <w:sz w:val="24"/>
          <w:szCs w:val="24"/>
        </w:rPr>
      </w:pPr>
    </w:p>
    <w:p w14:paraId="7A9D1B2E" w14:textId="52E5F179" w:rsidR="00600299" w:rsidRDefault="00B64963" w:rsidP="00B11402">
      <w:pPr>
        <w:pStyle w:val="Heading1"/>
      </w:pPr>
      <w:r>
        <w:t>ACKNOWLEDG</w:t>
      </w:r>
      <w:r w:rsidR="00600299">
        <w:t>MENT</w:t>
      </w:r>
    </w:p>
    <w:p w14:paraId="3847138B" w14:textId="77777777" w:rsidR="00B64963" w:rsidRDefault="00B64963" w:rsidP="00600299">
      <w:pPr>
        <w:spacing w:line="480" w:lineRule="auto"/>
        <w:ind w:left="720" w:right="720"/>
        <w:jc w:val="both"/>
        <w:rPr>
          <w:bCs/>
          <w:sz w:val="24"/>
          <w:szCs w:val="24"/>
        </w:rPr>
      </w:pPr>
    </w:p>
    <w:p w14:paraId="709120F1" w14:textId="7A8A466A" w:rsidR="00600299" w:rsidRDefault="00600299" w:rsidP="00600299">
      <w:pPr>
        <w:spacing w:line="480" w:lineRule="auto"/>
        <w:ind w:left="720" w:right="720"/>
        <w:jc w:val="both"/>
        <w:rPr>
          <w:bCs/>
          <w:sz w:val="24"/>
          <w:szCs w:val="24"/>
        </w:rPr>
      </w:pPr>
      <w:r>
        <w:rPr>
          <w:bCs/>
          <w:sz w:val="24"/>
          <w:szCs w:val="24"/>
        </w:rPr>
        <w:t xml:space="preserve">We are </w:t>
      </w:r>
      <w:r w:rsidRPr="0096599E">
        <w:rPr>
          <w:sz w:val="24"/>
          <w:szCs w:val="24"/>
          <w:highlight w:val="white"/>
        </w:rPr>
        <w:t>extremely grateful to all those who have supported and contributed to the completion</w:t>
      </w:r>
      <w:r>
        <w:rPr>
          <w:bCs/>
          <w:sz w:val="24"/>
          <w:szCs w:val="24"/>
        </w:rPr>
        <w:t xml:space="preserve"> of this </w:t>
      </w:r>
      <w:r w:rsidR="006C0AA6">
        <w:rPr>
          <w:bCs/>
          <w:sz w:val="24"/>
          <w:szCs w:val="24"/>
        </w:rPr>
        <w:t>capstone project</w:t>
      </w:r>
      <w:r>
        <w:rPr>
          <w:bCs/>
          <w:sz w:val="24"/>
          <w:szCs w:val="24"/>
        </w:rPr>
        <w:t xml:space="preserve"> </w:t>
      </w:r>
      <w:r w:rsidRPr="0096599E">
        <w:rPr>
          <w:sz w:val="24"/>
          <w:szCs w:val="24"/>
          <w:highlight w:val="white"/>
        </w:rPr>
        <w:t>that marks a significant milestone in my academic journey.</w:t>
      </w:r>
      <w:r>
        <w:rPr>
          <w:bCs/>
          <w:sz w:val="24"/>
          <w:szCs w:val="24"/>
        </w:rPr>
        <w:t xml:space="preserve"> </w:t>
      </w:r>
      <w:r w:rsidRPr="0096599E">
        <w:rPr>
          <w:sz w:val="24"/>
          <w:szCs w:val="24"/>
          <w:highlight w:val="white"/>
        </w:rPr>
        <w:t>Allow me to thank a few people who made this success possible</w:t>
      </w:r>
      <w:r>
        <w:rPr>
          <w:bCs/>
          <w:sz w:val="24"/>
          <w:szCs w:val="24"/>
        </w:rPr>
        <w:t>.</w:t>
      </w:r>
    </w:p>
    <w:p w14:paraId="5437B5E5" w14:textId="77777777" w:rsidR="00F41072" w:rsidRDefault="00F41072" w:rsidP="00B61FDD">
      <w:pPr>
        <w:ind w:left="720" w:right="720"/>
        <w:jc w:val="both"/>
        <w:rPr>
          <w:b/>
          <w:color w:val="FF0000"/>
          <w:sz w:val="24"/>
          <w:szCs w:val="24"/>
        </w:rPr>
      </w:pPr>
    </w:p>
    <w:p w14:paraId="5D27F0D0" w14:textId="1153BAF3" w:rsidR="00B61FDD" w:rsidRDefault="00B61FDD" w:rsidP="00B61FDD">
      <w:pPr>
        <w:ind w:left="720" w:right="720"/>
        <w:jc w:val="both"/>
        <w:rPr>
          <w:b/>
          <w:sz w:val="24"/>
          <w:szCs w:val="24"/>
        </w:rPr>
      </w:pPr>
      <w:r w:rsidRPr="0CB0AD37">
        <w:rPr>
          <w:b/>
          <w:sz w:val="24"/>
          <w:szCs w:val="24"/>
        </w:rPr>
        <w:t>JUSTINE PAUL C. CANLAS</w:t>
      </w:r>
    </w:p>
    <w:p w14:paraId="4ADBF371" w14:textId="77777777" w:rsidR="00F41072" w:rsidRDefault="00F41072" w:rsidP="00B61FDD">
      <w:pPr>
        <w:ind w:left="720" w:right="720"/>
        <w:jc w:val="both"/>
        <w:rPr>
          <w:b/>
          <w:sz w:val="24"/>
          <w:szCs w:val="24"/>
        </w:rPr>
      </w:pPr>
    </w:p>
    <w:p w14:paraId="3454F73A" w14:textId="7AC1884D" w:rsidR="00B61FDD" w:rsidRPr="003B027C" w:rsidRDefault="00B61FDD" w:rsidP="00B61FDD">
      <w:pPr>
        <w:ind w:left="720" w:right="720"/>
        <w:jc w:val="both"/>
        <w:rPr>
          <w:b/>
          <w:sz w:val="24"/>
          <w:szCs w:val="24"/>
        </w:rPr>
      </w:pPr>
      <w:r w:rsidRPr="0CB0AD37">
        <w:rPr>
          <w:b/>
          <w:sz w:val="24"/>
          <w:szCs w:val="24"/>
        </w:rPr>
        <w:t xml:space="preserve">KIAN LOYD </w:t>
      </w:r>
      <w:r w:rsidR="00292ECB" w:rsidRPr="0CB0AD37">
        <w:rPr>
          <w:b/>
          <w:sz w:val="24"/>
          <w:szCs w:val="24"/>
        </w:rPr>
        <w:t>A</w:t>
      </w:r>
      <w:r w:rsidRPr="0CB0AD37">
        <w:rPr>
          <w:b/>
          <w:sz w:val="24"/>
          <w:szCs w:val="24"/>
        </w:rPr>
        <w:t>. GAJO</w:t>
      </w:r>
    </w:p>
    <w:p w14:paraId="2F4C9EB4" w14:textId="110FE84F" w:rsidR="00F41072" w:rsidRDefault="00F41072" w:rsidP="00B61FDD">
      <w:pPr>
        <w:ind w:left="720" w:right="720"/>
        <w:jc w:val="both"/>
        <w:rPr>
          <w:b/>
          <w:sz w:val="24"/>
          <w:szCs w:val="24"/>
        </w:rPr>
      </w:pPr>
    </w:p>
    <w:p w14:paraId="6CD103C8" w14:textId="209CCE35" w:rsidR="00B61FDD" w:rsidRPr="0084651C" w:rsidRDefault="00B61FDD" w:rsidP="00B61FDD">
      <w:pPr>
        <w:ind w:left="720" w:right="720"/>
        <w:jc w:val="both"/>
        <w:rPr>
          <w:b/>
          <w:sz w:val="24"/>
          <w:szCs w:val="24"/>
        </w:rPr>
      </w:pPr>
      <w:r w:rsidRPr="0CB0AD37">
        <w:rPr>
          <w:b/>
          <w:sz w:val="24"/>
          <w:szCs w:val="24"/>
        </w:rPr>
        <w:t xml:space="preserve">SHAWN ADRIAN </w:t>
      </w:r>
      <w:r w:rsidR="70C43139" w:rsidRPr="0CB0AD37">
        <w:rPr>
          <w:b/>
          <w:sz w:val="24"/>
          <w:szCs w:val="24"/>
        </w:rPr>
        <w:t>P</w:t>
      </w:r>
      <w:r w:rsidRPr="0CB0AD37">
        <w:rPr>
          <w:b/>
          <w:sz w:val="24"/>
          <w:szCs w:val="24"/>
        </w:rPr>
        <w:t>. MIGUEL</w:t>
      </w:r>
    </w:p>
    <w:p w14:paraId="3AAFB57E" w14:textId="5DFEA4CF" w:rsidR="0CB0AD37" w:rsidRDefault="0CB0AD37" w:rsidP="0CB0AD37">
      <w:pPr>
        <w:ind w:left="720" w:right="720"/>
        <w:jc w:val="both"/>
        <w:rPr>
          <w:b/>
          <w:bCs/>
          <w:sz w:val="24"/>
          <w:szCs w:val="24"/>
        </w:rPr>
      </w:pPr>
    </w:p>
    <w:p w14:paraId="76AE6DBE" w14:textId="02576E1E" w:rsidR="0A799E94" w:rsidRDefault="0A799E94" w:rsidP="0CB0AD37">
      <w:pPr>
        <w:ind w:left="720" w:right="720"/>
        <w:jc w:val="both"/>
        <w:rPr>
          <w:b/>
          <w:bCs/>
          <w:sz w:val="24"/>
          <w:szCs w:val="24"/>
        </w:rPr>
      </w:pPr>
      <w:r w:rsidRPr="0CB0AD37">
        <w:rPr>
          <w:b/>
          <w:bCs/>
          <w:sz w:val="24"/>
          <w:szCs w:val="24"/>
        </w:rPr>
        <w:t>NIÑO LLOYD A. MOQUIRING</w:t>
      </w:r>
    </w:p>
    <w:p w14:paraId="62101E5C" w14:textId="4FA9D31B" w:rsidR="0CB0AD37" w:rsidRDefault="0CB0AD37" w:rsidP="0CB0AD37">
      <w:pPr>
        <w:ind w:left="720" w:right="720"/>
        <w:jc w:val="both"/>
        <w:rPr>
          <w:b/>
          <w:bCs/>
          <w:sz w:val="24"/>
          <w:szCs w:val="24"/>
        </w:rPr>
      </w:pPr>
    </w:p>
    <w:p w14:paraId="7105DE5E" w14:textId="77777777" w:rsidR="00B64963" w:rsidRDefault="00B64963" w:rsidP="00600299">
      <w:pPr>
        <w:spacing w:line="480" w:lineRule="auto"/>
        <w:ind w:left="720" w:right="720"/>
        <w:jc w:val="both"/>
        <w:rPr>
          <w:bCs/>
          <w:sz w:val="24"/>
          <w:szCs w:val="24"/>
        </w:rPr>
      </w:pPr>
    </w:p>
    <w:p w14:paraId="6595FE72" w14:textId="77777777" w:rsidR="00FF7E31" w:rsidRDefault="00FF7E31" w:rsidP="00FF7E31">
      <w:pPr>
        <w:spacing w:line="276" w:lineRule="auto"/>
        <w:jc w:val="center"/>
        <w:rPr>
          <w:sz w:val="24"/>
          <w:szCs w:val="24"/>
        </w:rPr>
      </w:pPr>
    </w:p>
    <w:p w14:paraId="1717E512" w14:textId="6E2774DC" w:rsidR="00F41072" w:rsidRDefault="00F41072">
      <w:pPr>
        <w:spacing w:after="160" w:line="259" w:lineRule="auto"/>
        <w:rPr>
          <w:sz w:val="24"/>
          <w:szCs w:val="24"/>
        </w:rPr>
      </w:pPr>
      <w:r>
        <w:rPr>
          <w:sz w:val="24"/>
          <w:szCs w:val="24"/>
        </w:rPr>
        <w:br w:type="page"/>
      </w:r>
    </w:p>
    <w:p w14:paraId="7ABB1142" w14:textId="77777777" w:rsidR="00B11402" w:rsidRPr="00FF7E31" w:rsidRDefault="00B11402" w:rsidP="00FF7E31">
      <w:pPr>
        <w:spacing w:line="276" w:lineRule="auto"/>
        <w:jc w:val="center"/>
        <w:rPr>
          <w:sz w:val="24"/>
          <w:szCs w:val="24"/>
        </w:rPr>
      </w:pPr>
    </w:p>
    <w:p w14:paraId="64FE2F9B" w14:textId="77777777" w:rsidR="001C39CA" w:rsidRDefault="001C39CA" w:rsidP="001C39CA">
      <w:pPr>
        <w:ind w:right="720"/>
        <w:rPr>
          <w:rFonts w:eastAsia="Calibri"/>
          <w:b/>
          <w:bCs/>
          <w:sz w:val="24"/>
          <w:szCs w:val="24"/>
        </w:rPr>
      </w:pPr>
    </w:p>
    <w:p w14:paraId="45D9C8A2" w14:textId="77777777" w:rsidR="001C39CA" w:rsidRPr="001C39CA" w:rsidRDefault="001C39CA" w:rsidP="00B11402">
      <w:pPr>
        <w:pStyle w:val="Heading1"/>
        <w:rPr>
          <w:rFonts w:eastAsia="Calibri"/>
        </w:rPr>
      </w:pPr>
      <w:r w:rsidRPr="001C39CA">
        <w:rPr>
          <w:rFonts w:eastAsia="Calibri"/>
        </w:rPr>
        <w:t>TABLE OF CONTENTS</w:t>
      </w:r>
    </w:p>
    <w:p w14:paraId="4EF2BFC6" w14:textId="3E5AE12B" w:rsidR="001C39CA" w:rsidRDefault="001C39CA" w:rsidP="001C39CA">
      <w:pPr>
        <w:spacing w:line="360" w:lineRule="auto"/>
        <w:ind w:left="720" w:right="720"/>
        <w:jc w:val="both"/>
        <w:rPr>
          <w:rFonts w:eastAsia="Calibri"/>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1620"/>
      </w:tblGrid>
      <w:tr w:rsidR="00C010AE" w14:paraId="50B0FBE0" w14:textId="77777777" w:rsidTr="0095675F">
        <w:tc>
          <w:tcPr>
            <w:tcW w:w="6475" w:type="dxa"/>
          </w:tcPr>
          <w:p w14:paraId="29E6E50C" w14:textId="77777777" w:rsidR="00C010AE" w:rsidRDefault="00C010AE">
            <w:pPr>
              <w:spacing w:line="360" w:lineRule="auto"/>
              <w:ind w:right="720"/>
              <w:jc w:val="both"/>
              <w:rPr>
                <w:rFonts w:eastAsia="Calibri"/>
                <w:b/>
                <w:bCs/>
                <w:sz w:val="24"/>
                <w:szCs w:val="24"/>
              </w:rPr>
            </w:pPr>
          </w:p>
        </w:tc>
        <w:tc>
          <w:tcPr>
            <w:tcW w:w="1620" w:type="dxa"/>
          </w:tcPr>
          <w:p w14:paraId="19EDBE7A" w14:textId="77777777" w:rsidR="00C010AE" w:rsidRDefault="00C010AE">
            <w:pPr>
              <w:spacing w:line="360" w:lineRule="auto"/>
              <w:jc w:val="center"/>
              <w:rPr>
                <w:rFonts w:eastAsia="Calibri"/>
                <w:b/>
                <w:bCs/>
                <w:sz w:val="24"/>
                <w:szCs w:val="24"/>
              </w:rPr>
            </w:pPr>
            <w:r>
              <w:rPr>
                <w:rFonts w:eastAsia="Calibri"/>
                <w:b/>
                <w:bCs/>
                <w:sz w:val="24"/>
                <w:szCs w:val="24"/>
              </w:rPr>
              <w:t>PAGE</w:t>
            </w:r>
          </w:p>
        </w:tc>
      </w:tr>
      <w:tr w:rsidR="00C010AE" w14:paraId="39A0E491" w14:textId="77777777" w:rsidTr="0095675F">
        <w:tc>
          <w:tcPr>
            <w:tcW w:w="6475" w:type="dxa"/>
          </w:tcPr>
          <w:p w14:paraId="30BBAB00"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Title Page</w:t>
            </w:r>
          </w:p>
        </w:tc>
        <w:tc>
          <w:tcPr>
            <w:tcW w:w="1620" w:type="dxa"/>
          </w:tcPr>
          <w:p w14:paraId="2A9BE4AF" w14:textId="77777777" w:rsidR="00C010AE" w:rsidRPr="004C25AE" w:rsidRDefault="00C010AE">
            <w:pPr>
              <w:spacing w:line="360" w:lineRule="auto"/>
              <w:jc w:val="center"/>
              <w:rPr>
                <w:rFonts w:eastAsia="Calibri"/>
                <w:bCs/>
                <w:sz w:val="24"/>
                <w:szCs w:val="24"/>
              </w:rPr>
            </w:pPr>
            <w:r>
              <w:rPr>
                <w:rFonts w:eastAsia="Calibri"/>
                <w:bCs/>
                <w:sz w:val="24"/>
                <w:szCs w:val="24"/>
              </w:rPr>
              <w:t>i</w:t>
            </w:r>
          </w:p>
        </w:tc>
      </w:tr>
      <w:tr w:rsidR="00C010AE" w14:paraId="6226A90A" w14:textId="77777777" w:rsidTr="0095675F">
        <w:tc>
          <w:tcPr>
            <w:tcW w:w="6475" w:type="dxa"/>
          </w:tcPr>
          <w:p w14:paraId="6C6D6417"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Access Leaf</w:t>
            </w:r>
          </w:p>
        </w:tc>
        <w:tc>
          <w:tcPr>
            <w:tcW w:w="1620" w:type="dxa"/>
          </w:tcPr>
          <w:p w14:paraId="3BA5C941" w14:textId="77777777" w:rsidR="00C010AE" w:rsidRPr="004C25AE" w:rsidRDefault="00C010AE">
            <w:pPr>
              <w:spacing w:line="360" w:lineRule="auto"/>
              <w:ind w:right="-14"/>
              <w:jc w:val="center"/>
              <w:rPr>
                <w:rFonts w:eastAsia="Calibri"/>
                <w:bCs/>
                <w:sz w:val="24"/>
                <w:szCs w:val="24"/>
              </w:rPr>
            </w:pPr>
            <w:r>
              <w:rPr>
                <w:rFonts w:eastAsia="Calibri"/>
                <w:bCs/>
                <w:sz w:val="24"/>
                <w:szCs w:val="24"/>
              </w:rPr>
              <w:t>ii</w:t>
            </w:r>
          </w:p>
        </w:tc>
      </w:tr>
      <w:tr w:rsidR="00C010AE" w14:paraId="78D98BEE" w14:textId="77777777" w:rsidTr="0095675F">
        <w:tc>
          <w:tcPr>
            <w:tcW w:w="6475" w:type="dxa"/>
          </w:tcPr>
          <w:p w14:paraId="002FCA17"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Acceptance Sheet</w:t>
            </w:r>
          </w:p>
        </w:tc>
        <w:tc>
          <w:tcPr>
            <w:tcW w:w="1620" w:type="dxa"/>
          </w:tcPr>
          <w:p w14:paraId="44688595" w14:textId="77777777" w:rsidR="00C010AE" w:rsidRPr="004C25AE" w:rsidRDefault="00C010AE">
            <w:pPr>
              <w:spacing w:line="360" w:lineRule="auto"/>
              <w:ind w:right="-14"/>
              <w:jc w:val="center"/>
              <w:rPr>
                <w:rFonts w:eastAsia="Calibri"/>
                <w:bCs/>
                <w:sz w:val="24"/>
                <w:szCs w:val="24"/>
              </w:rPr>
            </w:pPr>
            <w:r>
              <w:rPr>
                <w:rFonts w:eastAsia="Calibri"/>
                <w:bCs/>
                <w:sz w:val="24"/>
                <w:szCs w:val="24"/>
              </w:rPr>
              <w:t>iii</w:t>
            </w:r>
          </w:p>
        </w:tc>
      </w:tr>
      <w:tr w:rsidR="00C010AE" w14:paraId="536AF466" w14:textId="77777777" w:rsidTr="0095675F">
        <w:tc>
          <w:tcPr>
            <w:tcW w:w="6475" w:type="dxa"/>
          </w:tcPr>
          <w:p w14:paraId="4CDA19C7"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Author Permission Statement</w:t>
            </w:r>
          </w:p>
        </w:tc>
        <w:tc>
          <w:tcPr>
            <w:tcW w:w="1620" w:type="dxa"/>
          </w:tcPr>
          <w:p w14:paraId="661BCBEB" w14:textId="77777777" w:rsidR="00C010AE" w:rsidRPr="004C25AE" w:rsidRDefault="00C010AE">
            <w:pPr>
              <w:spacing w:line="360" w:lineRule="auto"/>
              <w:ind w:right="-14"/>
              <w:jc w:val="center"/>
              <w:rPr>
                <w:rFonts w:eastAsia="Calibri"/>
                <w:bCs/>
                <w:sz w:val="24"/>
                <w:szCs w:val="24"/>
              </w:rPr>
            </w:pPr>
            <w:r>
              <w:rPr>
                <w:rFonts w:eastAsia="Calibri"/>
                <w:bCs/>
                <w:sz w:val="24"/>
                <w:szCs w:val="24"/>
              </w:rPr>
              <w:t>iv</w:t>
            </w:r>
          </w:p>
        </w:tc>
      </w:tr>
      <w:tr w:rsidR="00C010AE" w14:paraId="476ACE97" w14:textId="77777777" w:rsidTr="0095675F">
        <w:tc>
          <w:tcPr>
            <w:tcW w:w="6475" w:type="dxa"/>
          </w:tcPr>
          <w:p w14:paraId="492EDAD3"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Certificate of Originality</w:t>
            </w:r>
          </w:p>
        </w:tc>
        <w:tc>
          <w:tcPr>
            <w:tcW w:w="1620" w:type="dxa"/>
          </w:tcPr>
          <w:p w14:paraId="258DAE77" w14:textId="77777777" w:rsidR="00C010AE" w:rsidRPr="004C25AE" w:rsidRDefault="00C010AE">
            <w:pPr>
              <w:spacing w:line="360" w:lineRule="auto"/>
              <w:ind w:right="-14"/>
              <w:jc w:val="center"/>
              <w:rPr>
                <w:rFonts w:eastAsia="Calibri"/>
                <w:bCs/>
                <w:sz w:val="24"/>
                <w:szCs w:val="24"/>
              </w:rPr>
            </w:pPr>
            <w:r>
              <w:rPr>
                <w:rFonts w:eastAsia="Calibri"/>
                <w:bCs/>
                <w:sz w:val="24"/>
                <w:szCs w:val="24"/>
              </w:rPr>
              <w:t>v</w:t>
            </w:r>
          </w:p>
        </w:tc>
      </w:tr>
      <w:tr w:rsidR="00C010AE" w14:paraId="06A1C820" w14:textId="77777777" w:rsidTr="0095675F">
        <w:tc>
          <w:tcPr>
            <w:tcW w:w="6475" w:type="dxa"/>
          </w:tcPr>
          <w:p w14:paraId="67845C02"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Acknowledgment</w:t>
            </w:r>
          </w:p>
        </w:tc>
        <w:tc>
          <w:tcPr>
            <w:tcW w:w="1620" w:type="dxa"/>
          </w:tcPr>
          <w:p w14:paraId="5BCA9ACE" w14:textId="77777777" w:rsidR="00C010AE" w:rsidRPr="004C25AE" w:rsidRDefault="00C010AE">
            <w:pPr>
              <w:spacing w:line="360" w:lineRule="auto"/>
              <w:ind w:right="-14"/>
              <w:jc w:val="center"/>
              <w:rPr>
                <w:rFonts w:eastAsia="Calibri"/>
                <w:bCs/>
                <w:sz w:val="24"/>
                <w:szCs w:val="24"/>
              </w:rPr>
            </w:pPr>
            <w:r>
              <w:rPr>
                <w:rFonts w:eastAsia="Calibri"/>
                <w:bCs/>
                <w:sz w:val="24"/>
                <w:szCs w:val="24"/>
              </w:rPr>
              <w:t>vi</w:t>
            </w:r>
          </w:p>
        </w:tc>
      </w:tr>
      <w:tr w:rsidR="00C010AE" w14:paraId="1D6AD8AB" w14:textId="77777777" w:rsidTr="0095675F">
        <w:tc>
          <w:tcPr>
            <w:tcW w:w="6475" w:type="dxa"/>
          </w:tcPr>
          <w:p w14:paraId="07872DB3"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Table of Contents</w:t>
            </w:r>
          </w:p>
        </w:tc>
        <w:tc>
          <w:tcPr>
            <w:tcW w:w="1620" w:type="dxa"/>
          </w:tcPr>
          <w:p w14:paraId="67F0D6BC" w14:textId="77777777" w:rsidR="00C010AE" w:rsidRPr="004C25AE" w:rsidRDefault="00C010AE">
            <w:pPr>
              <w:spacing w:line="360" w:lineRule="auto"/>
              <w:ind w:right="-14"/>
              <w:jc w:val="center"/>
              <w:rPr>
                <w:rFonts w:eastAsia="Calibri"/>
                <w:bCs/>
                <w:sz w:val="24"/>
                <w:szCs w:val="24"/>
              </w:rPr>
            </w:pPr>
            <w:r>
              <w:rPr>
                <w:rFonts w:eastAsia="Calibri"/>
                <w:bCs/>
                <w:sz w:val="24"/>
                <w:szCs w:val="24"/>
              </w:rPr>
              <w:t>vii</w:t>
            </w:r>
          </w:p>
        </w:tc>
      </w:tr>
      <w:tr w:rsidR="00C010AE" w14:paraId="27053FD8" w14:textId="77777777" w:rsidTr="0095675F">
        <w:tc>
          <w:tcPr>
            <w:tcW w:w="6475" w:type="dxa"/>
          </w:tcPr>
          <w:p w14:paraId="2706E0F4"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List of Tables</w:t>
            </w:r>
          </w:p>
        </w:tc>
        <w:tc>
          <w:tcPr>
            <w:tcW w:w="1620" w:type="dxa"/>
          </w:tcPr>
          <w:p w14:paraId="4DF0B965" w14:textId="77777777" w:rsidR="00C010AE" w:rsidRPr="004C25AE" w:rsidRDefault="00C010AE">
            <w:pPr>
              <w:spacing w:line="360" w:lineRule="auto"/>
              <w:ind w:right="-14"/>
              <w:jc w:val="center"/>
              <w:rPr>
                <w:rFonts w:eastAsia="Calibri"/>
                <w:bCs/>
                <w:sz w:val="24"/>
                <w:szCs w:val="24"/>
              </w:rPr>
            </w:pPr>
            <w:r>
              <w:rPr>
                <w:rFonts w:eastAsia="Calibri"/>
                <w:bCs/>
                <w:sz w:val="24"/>
                <w:szCs w:val="24"/>
              </w:rPr>
              <w:t>viii</w:t>
            </w:r>
          </w:p>
        </w:tc>
      </w:tr>
      <w:tr w:rsidR="00C010AE" w14:paraId="510149FC" w14:textId="77777777" w:rsidTr="0095675F">
        <w:tc>
          <w:tcPr>
            <w:tcW w:w="6475" w:type="dxa"/>
          </w:tcPr>
          <w:p w14:paraId="0F6F0761"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List of Figures</w:t>
            </w:r>
          </w:p>
        </w:tc>
        <w:tc>
          <w:tcPr>
            <w:tcW w:w="1620" w:type="dxa"/>
          </w:tcPr>
          <w:p w14:paraId="317AD9C6" w14:textId="77777777" w:rsidR="00C010AE" w:rsidRPr="004C25AE" w:rsidRDefault="00C010AE">
            <w:pPr>
              <w:spacing w:line="360" w:lineRule="auto"/>
              <w:ind w:right="-14"/>
              <w:jc w:val="center"/>
              <w:rPr>
                <w:rFonts w:eastAsia="Calibri"/>
                <w:bCs/>
                <w:sz w:val="24"/>
                <w:szCs w:val="24"/>
              </w:rPr>
            </w:pPr>
            <w:r>
              <w:rPr>
                <w:rFonts w:eastAsia="Calibri"/>
                <w:bCs/>
                <w:sz w:val="24"/>
                <w:szCs w:val="24"/>
              </w:rPr>
              <w:t>ix</w:t>
            </w:r>
          </w:p>
        </w:tc>
      </w:tr>
      <w:tr w:rsidR="00C010AE" w14:paraId="23B6BC08" w14:textId="77777777" w:rsidTr="0095675F">
        <w:tc>
          <w:tcPr>
            <w:tcW w:w="6475" w:type="dxa"/>
          </w:tcPr>
          <w:p w14:paraId="39802635" w14:textId="77777777" w:rsidR="00C010AE" w:rsidRPr="004C25AE" w:rsidRDefault="00C010AE">
            <w:pPr>
              <w:spacing w:line="360" w:lineRule="auto"/>
              <w:ind w:right="720"/>
              <w:jc w:val="both"/>
              <w:rPr>
                <w:rFonts w:eastAsia="Calibri"/>
                <w:bCs/>
                <w:sz w:val="24"/>
                <w:szCs w:val="24"/>
              </w:rPr>
            </w:pPr>
            <w:r w:rsidRPr="004C25AE">
              <w:rPr>
                <w:rFonts w:eastAsia="Calibri"/>
                <w:bCs/>
                <w:sz w:val="24"/>
                <w:szCs w:val="24"/>
              </w:rPr>
              <w:t>List of Appendices</w:t>
            </w:r>
          </w:p>
        </w:tc>
        <w:tc>
          <w:tcPr>
            <w:tcW w:w="1620" w:type="dxa"/>
          </w:tcPr>
          <w:p w14:paraId="04469B0C" w14:textId="77777777" w:rsidR="00C010AE" w:rsidRPr="004C25AE" w:rsidRDefault="00C010AE">
            <w:pPr>
              <w:spacing w:line="360" w:lineRule="auto"/>
              <w:ind w:right="-14"/>
              <w:jc w:val="center"/>
              <w:rPr>
                <w:rFonts w:eastAsia="Calibri"/>
                <w:bCs/>
                <w:sz w:val="24"/>
                <w:szCs w:val="24"/>
              </w:rPr>
            </w:pPr>
            <w:r>
              <w:rPr>
                <w:rFonts w:eastAsia="Calibri"/>
                <w:bCs/>
                <w:sz w:val="24"/>
                <w:szCs w:val="24"/>
              </w:rPr>
              <w:t>x</w:t>
            </w:r>
          </w:p>
        </w:tc>
      </w:tr>
      <w:tr w:rsidR="00C010AE" w14:paraId="0090B461" w14:textId="77777777" w:rsidTr="0095675F">
        <w:tc>
          <w:tcPr>
            <w:tcW w:w="6475" w:type="dxa"/>
          </w:tcPr>
          <w:p w14:paraId="64B71905" w14:textId="77777777" w:rsidR="00C010AE" w:rsidRDefault="00C010AE">
            <w:pPr>
              <w:spacing w:line="360" w:lineRule="auto"/>
              <w:ind w:right="720"/>
              <w:jc w:val="both"/>
              <w:rPr>
                <w:rFonts w:eastAsia="Calibri"/>
                <w:bCs/>
                <w:sz w:val="24"/>
                <w:szCs w:val="24"/>
              </w:rPr>
            </w:pPr>
          </w:p>
          <w:p w14:paraId="2BD81BCB" w14:textId="77777777" w:rsidR="009358D9" w:rsidRPr="004C25AE" w:rsidRDefault="009358D9">
            <w:pPr>
              <w:spacing w:line="360" w:lineRule="auto"/>
              <w:ind w:right="720"/>
              <w:jc w:val="both"/>
              <w:rPr>
                <w:rFonts w:eastAsia="Calibri"/>
                <w:bCs/>
                <w:sz w:val="24"/>
                <w:szCs w:val="24"/>
              </w:rPr>
            </w:pPr>
          </w:p>
        </w:tc>
        <w:tc>
          <w:tcPr>
            <w:tcW w:w="1620" w:type="dxa"/>
          </w:tcPr>
          <w:p w14:paraId="1CAEFF9C" w14:textId="77777777" w:rsidR="00C010AE" w:rsidRPr="004C25AE" w:rsidRDefault="00C010AE">
            <w:pPr>
              <w:spacing w:line="360" w:lineRule="auto"/>
              <w:ind w:right="720"/>
              <w:jc w:val="center"/>
              <w:rPr>
                <w:rFonts w:eastAsia="Calibri"/>
                <w:bCs/>
                <w:sz w:val="24"/>
                <w:szCs w:val="24"/>
              </w:rPr>
            </w:pPr>
          </w:p>
        </w:tc>
      </w:tr>
      <w:tr w:rsidR="00C010AE" w14:paraId="11D819C2" w14:textId="77777777" w:rsidTr="0095675F">
        <w:tc>
          <w:tcPr>
            <w:tcW w:w="8095" w:type="dxa"/>
            <w:gridSpan w:val="2"/>
          </w:tcPr>
          <w:p w14:paraId="4A64A343" w14:textId="77777777" w:rsidR="00C010AE" w:rsidRPr="004C25AE" w:rsidRDefault="00C010AE">
            <w:pPr>
              <w:spacing w:line="360" w:lineRule="auto"/>
              <w:ind w:right="720"/>
              <w:rPr>
                <w:rFonts w:eastAsia="Calibri"/>
                <w:bCs/>
                <w:sz w:val="24"/>
                <w:szCs w:val="24"/>
              </w:rPr>
            </w:pPr>
            <w:r w:rsidRPr="004C25AE">
              <w:rPr>
                <w:rFonts w:eastAsia="Calibri"/>
                <w:b/>
                <w:bCs/>
                <w:sz w:val="24"/>
                <w:szCs w:val="24"/>
              </w:rPr>
              <w:t>CHAPTER I:</w:t>
            </w:r>
            <w:r>
              <w:rPr>
                <w:rFonts w:eastAsia="Calibri"/>
                <w:b/>
                <w:bCs/>
                <w:sz w:val="24"/>
                <w:szCs w:val="24"/>
              </w:rPr>
              <w:t xml:space="preserve"> INT</w:t>
            </w:r>
            <w:r w:rsidRPr="004C25AE">
              <w:rPr>
                <w:rFonts w:eastAsia="Calibri"/>
                <w:b/>
                <w:bCs/>
                <w:sz w:val="24"/>
                <w:szCs w:val="24"/>
              </w:rPr>
              <w:t>R</w:t>
            </w:r>
            <w:r>
              <w:rPr>
                <w:rFonts w:eastAsia="Calibri"/>
                <w:b/>
                <w:bCs/>
                <w:sz w:val="24"/>
                <w:szCs w:val="24"/>
              </w:rPr>
              <w:t>O</w:t>
            </w:r>
            <w:r w:rsidRPr="004C25AE">
              <w:rPr>
                <w:rFonts w:eastAsia="Calibri"/>
                <w:b/>
                <w:bCs/>
                <w:sz w:val="24"/>
                <w:szCs w:val="24"/>
              </w:rPr>
              <w:t>DUCTION</w:t>
            </w:r>
          </w:p>
        </w:tc>
      </w:tr>
      <w:tr w:rsidR="00C010AE" w14:paraId="3CF708EB" w14:textId="77777777" w:rsidTr="0095675F">
        <w:tc>
          <w:tcPr>
            <w:tcW w:w="6475" w:type="dxa"/>
          </w:tcPr>
          <w:p w14:paraId="2A60F34E" w14:textId="77777777" w:rsidR="00C010AE" w:rsidRPr="004C25AE" w:rsidRDefault="00C010AE">
            <w:pPr>
              <w:spacing w:line="360" w:lineRule="auto"/>
              <w:ind w:right="720"/>
              <w:jc w:val="both"/>
              <w:rPr>
                <w:rFonts w:eastAsia="Calibri"/>
                <w:bCs/>
                <w:sz w:val="24"/>
                <w:szCs w:val="24"/>
              </w:rPr>
            </w:pPr>
            <w:r>
              <w:rPr>
                <w:rFonts w:eastAsia="Calibri"/>
                <w:bCs/>
                <w:sz w:val="24"/>
                <w:szCs w:val="24"/>
              </w:rPr>
              <w:t xml:space="preserve">Background and Rationale of the Study </w:t>
            </w:r>
          </w:p>
        </w:tc>
        <w:tc>
          <w:tcPr>
            <w:tcW w:w="1620" w:type="dxa"/>
          </w:tcPr>
          <w:p w14:paraId="6462CA48" w14:textId="77777777" w:rsidR="00C010AE" w:rsidRPr="004C25AE" w:rsidRDefault="00C010AE">
            <w:pPr>
              <w:spacing w:line="360" w:lineRule="auto"/>
              <w:jc w:val="center"/>
              <w:rPr>
                <w:rFonts w:eastAsia="Calibri"/>
                <w:bCs/>
                <w:sz w:val="24"/>
                <w:szCs w:val="24"/>
              </w:rPr>
            </w:pPr>
            <w:r>
              <w:rPr>
                <w:rFonts w:eastAsia="Calibri"/>
                <w:bCs/>
                <w:sz w:val="24"/>
                <w:szCs w:val="24"/>
              </w:rPr>
              <w:t>1</w:t>
            </w:r>
          </w:p>
        </w:tc>
      </w:tr>
      <w:tr w:rsidR="00C010AE" w14:paraId="697CC97C" w14:textId="77777777" w:rsidTr="0095675F">
        <w:tc>
          <w:tcPr>
            <w:tcW w:w="6475" w:type="dxa"/>
          </w:tcPr>
          <w:p w14:paraId="6C1DF443" w14:textId="77777777" w:rsidR="00C010AE" w:rsidRDefault="00C010AE">
            <w:pPr>
              <w:spacing w:line="360" w:lineRule="auto"/>
              <w:ind w:right="720"/>
              <w:jc w:val="both"/>
              <w:rPr>
                <w:rFonts w:eastAsia="Calibri"/>
                <w:bCs/>
                <w:sz w:val="24"/>
                <w:szCs w:val="24"/>
              </w:rPr>
            </w:pPr>
            <w:r>
              <w:rPr>
                <w:rFonts w:eastAsia="Calibri"/>
                <w:bCs/>
                <w:sz w:val="24"/>
                <w:szCs w:val="24"/>
              </w:rPr>
              <w:t xml:space="preserve">Objectives of the Study </w:t>
            </w:r>
          </w:p>
        </w:tc>
        <w:tc>
          <w:tcPr>
            <w:tcW w:w="1620" w:type="dxa"/>
          </w:tcPr>
          <w:p w14:paraId="5430A6D3" w14:textId="77777777" w:rsidR="00C010AE" w:rsidRPr="004C25AE" w:rsidRDefault="00C010AE">
            <w:pPr>
              <w:spacing w:line="360" w:lineRule="auto"/>
              <w:jc w:val="center"/>
              <w:rPr>
                <w:rFonts w:eastAsia="Calibri"/>
                <w:bCs/>
                <w:sz w:val="24"/>
                <w:szCs w:val="24"/>
              </w:rPr>
            </w:pPr>
            <w:r>
              <w:rPr>
                <w:rFonts w:eastAsia="Calibri"/>
                <w:bCs/>
                <w:sz w:val="24"/>
                <w:szCs w:val="24"/>
              </w:rPr>
              <w:t>2</w:t>
            </w:r>
          </w:p>
        </w:tc>
      </w:tr>
      <w:tr w:rsidR="00C010AE" w14:paraId="6676143F" w14:textId="77777777" w:rsidTr="0095675F">
        <w:tc>
          <w:tcPr>
            <w:tcW w:w="6475" w:type="dxa"/>
          </w:tcPr>
          <w:p w14:paraId="734A9C45" w14:textId="77777777" w:rsidR="00C010AE" w:rsidRDefault="00C010AE">
            <w:pPr>
              <w:spacing w:line="360" w:lineRule="auto"/>
              <w:ind w:right="720"/>
              <w:jc w:val="both"/>
              <w:rPr>
                <w:rFonts w:eastAsia="Calibri"/>
                <w:bCs/>
                <w:sz w:val="24"/>
                <w:szCs w:val="24"/>
              </w:rPr>
            </w:pPr>
            <w:r>
              <w:rPr>
                <w:rFonts w:eastAsia="Calibri"/>
                <w:bCs/>
                <w:sz w:val="24"/>
                <w:szCs w:val="24"/>
              </w:rPr>
              <w:t>Significance of the Study</w:t>
            </w:r>
          </w:p>
        </w:tc>
        <w:tc>
          <w:tcPr>
            <w:tcW w:w="1620" w:type="dxa"/>
          </w:tcPr>
          <w:p w14:paraId="1059F76F" w14:textId="77777777" w:rsidR="00C010AE" w:rsidRPr="004C25AE" w:rsidRDefault="00C010AE">
            <w:pPr>
              <w:spacing w:line="360" w:lineRule="auto"/>
              <w:jc w:val="center"/>
              <w:rPr>
                <w:rFonts w:eastAsia="Calibri"/>
                <w:bCs/>
                <w:sz w:val="24"/>
                <w:szCs w:val="24"/>
              </w:rPr>
            </w:pPr>
            <w:r>
              <w:rPr>
                <w:rFonts w:eastAsia="Calibri"/>
                <w:bCs/>
                <w:sz w:val="24"/>
                <w:szCs w:val="24"/>
              </w:rPr>
              <w:t>4</w:t>
            </w:r>
          </w:p>
        </w:tc>
      </w:tr>
      <w:tr w:rsidR="00C010AE" w14:paraId="204920EF" w14:textId="77777777" w:rsidTr="0095675F">
        <w:tc>
          <w:tcPr>
            <w:tcW w:w="6475" w:type="dxa"/>
          </w:tcPr>
          <w:p w14:paraId="5AF39432" w14:textId="77777777" w:rsidR="00C010AE" w:rsidRDefault="00C010AE">
            <w:pPr>
              <w:spacing w:line="360" w:lineRule="auto"/>
              <w:ind w:right="720"/>
              <w:jc w:val="both"/>
              <w:rPr>
                <w:rFonts w:eastAsia="Calibri"/>
                <w:bCs/>
                <w:sz w:val="24"/>
                <w:szCs w:val="24"/>
              </w:rPr>
            </w:pPr>
            <w:r>
              <w:rPr>
                <w:rFonts w:eastAsia="Calibri"/>
                <w:bCs/>
                <w:sz w:val="24"/>
                <w:szCs w:val="24"/>
              </w:rPr>
              <w:t>Scope and Limitation</w:t>
            </w:r>
          </w:p>
        </w:tc>
        <w:tc>
          <w:tcPr>
            <w:tcW w:w="1620" w:type="dxa"/>
          </w:tcPr>
          <w:p w14:paraId="4D891DCD" w14:textId="77777777" w:rsidR="00C010AE" w:rsidRPr="004C25AE" w:rsidRDefault="00C010AE">
            <w:pPr>
              <w:spacing w:line="360" w:lineRule="auto"/>
              <w:jc w:val="center"/>
              <w:rPr>
                <w:rFonts w:eastAsia="Calibri"/>
                <w:bCs/>
                <w:sz w:val="24"/>
                <w:szCs w:val="24"/>
              </w:rPr>
            </w:pPr>
            <w:r>
              <w:rPr>
                <w:rFonts w:eastAsia="Calibri"/>
                <w:bCs/>
                <w:sz w:val="24"/>
                <w:szCs w:val="24"/>
              </w:rPr>
              <w:t>5</w:t>
            </w:r>
          </w:p>
        </w:tc>
      </w:tr>
      <w:tr w:rsidR="00C010AE" w14:paraId="4F3CC35F" w14:textId="77777777" w:rsidTr="0095675F">
        <w:tc>
          <w:tcPr>
            <w:tcW w:w="6475" w:type="dxa"/>
          </w:tcPr>
          <w:p w14:paraId="30813409" w14:textId="77777777" w:rsidR="00C010AE" w:rsidRDefault="00C010AE">
            <w:pPr>
              <w:spacing w:line="360" w:lineRule="auto"/>
              <w:ind w:right="720"/>
              <w:jc w:val="both"/>
              <w:rPr>
                <w:rFonts w:eastAsia="Calibri"/>
                <w:bCs/>
                <w:sz w:val="24"/>
                <w:szCs w:val="24"/>
              </w:rPr>
            </w:pPr>
          </w:p>
        </w:tc>
        <w:tc>
          <w:tcPr>
            <w:tcW w:w="1620" w:type="dxa"/>
          </w:tcPr>
          <w:p w14:paraId="67B6147C" w14:textId="77777777" w:rsidR="00C010AE" w:rsidRPr="004C25AE" w:rsidRDefault="00C010AE">
            <w:pPr>
              <w:spacing w:line="360" w:lineRule="auto"/>
              <w:jc w:val="center"/>
              <w:rPr>
                <w:rFonts w:eastAsia="Calibri"/>
                <w:bCs/>
                <w:sz w:val="24"/>
                <w:szCs w:val="24"/>
              </w:rPr>
            </w:pPr>
          </w:p>
        </w:tc>
      </w:tr>
      <w:tr w:rsidR="00C010AE" w14:paraId="076E980E" w14:textId="77777777" w:rsidTr="0095675F">
        <w:tc>
          <w:tcPr>
            <w:tcW w:w="8095" w:type="dxa"/>
            <w:gridSpan w:val="2"/>
          </w:tcPr>
          <w:p w14:paraId="691FE3AF" w14:textId="71ABC818" w:rsidR="00C010AE" w:rsidRPr="001F1CDE" w:rsidRDefault="00C010AE">
            <w:pPr>
              <w:spacing w:line="360" w:lineRule="auto"/>
              <w:ind w:right="720"/>
              <w:rPr>
                <w:rFonts w:eastAsia="Calibri"/>
                <w:b/>
                <w:bCs/>
                <w:sz w:val="24"/>
                <w:szCs w:val="24"/>
              </w:rPr>
            </w:pPr>
            <w:r w:rsidRPr="001F1CDE">
              <w:rPr>
                <w:rFonts w:eastAsia="Calibri"/>
                <w:b/>
                <w:bCs/>
                <w:sz w:val="24"/>
                <w:szCs w:val="24"/>
                <w:highlight w:val="white"/>
              </w:rPr>
              <w:t>CHAPTER II: REVIEW OF RELATED LITERATURE</w:t>
            </w:r>
          </w:p>
        </w:tc>
      </w:tr>
      <w:tr w:rsidR="00C010AE" w14:paraId="3D17C493" w14:textId="77777777" w:rsidTr="0095675F">
        <w:tc>
          <w:tcPr>
            <w:tcW w:w="6475" w:type="dxa"/>
          </w:tcPr>
          <w:p w14:paraId="38CBFEA5" w14:textId="77777777" w:rsidR="00C010AE" w:rsidRDefault="00C010AE">
            <w:pPr>
              <w:spacing w:line="360" w:lineRule="auto"/>
              <w:ind w:right="720"/>
              <w:jc w:val="both"/>
              <w:rPr>
                <w:rFonts w:eastAsia="Calibri"/>
                <w:bCs/>
                <w:sz w:val="24"/>
                <w:szCs w:val="24"/>
              </w:rPr>
            </w:pPr>
            <w:r>
              <w:rPr>
                <w:rFonts w:eastAsia="Calibri"/>
                <w:bCs/>
                <w:sz w:val="24"/>
                <w:szCs w:val="24"/>
              </w:rPr>
              <w:t>Literature Review</w:t>
            </w:r>
          </w:p>
        </w:tc>
        <w:tc>
          <w:tcPr>
            <w:tcW w:w="1620" w:type="dxa"/>
          </w:tcPr>
          <w:p w14:paraId="04F4C434" w14:textId="77777777" w:rsidR="00C010AE" w:rsidRPr="004C25AE" w:rsidRDefault="00C010AE">
            <w:pPr>
              <w:spacing w:line="360" w:lineRule="auto"/>
              <w:jc w:val="center"/>
              <w:rPr>
                <w:rFonts w:eastAsia="Calibri"/>
                <w:bCs/>
                <w:sz w:val="24"/>
                <w:szCs w:val="24"/>
              </w:rPr>
            </w:pPr>
            <w:r>
              <w:rPr>
                <w:rFonts w:eastAsia="Calibri"/>
                <w:bCs/>
                <w:sz w:val="24"/>
                <w:szCs w:val="24"/>
              </w:rPr>
              <w:t>6</w:t>
            </w:r>
          </w:p>
        </w:tc>
      </w:tr>
      <w:tr w:rsidR="00C010AE" w14:paraId="17E748B6" w14:textId="77777777" w:rsidTr="0095675F">
        <w:tc>
          <w:tcPr>
            <w:tcW w:w="6475" w:type="dxa"/>
          </w:tcPr>
          <w:p w14:paraId="53DD1265" w14:textId="77777777" w:rsidR="00C010AE" w:rsidRDefault="00C010AE">
            <w:pPr>
              <w:spacing w:line="360" w:lineRule="auto"/>
              <w:ind w:right="720"/>
              <w:jc w:val="both"/>
              <w:rPr>
                <w:rFonts w:eastAsia="Calibri"/>
                <w:bCs/>
                <w:sz w:val="24"/>
                <w:szCs w:val="24"/>
              </w:rPr>
            </w:pPr>
            <w:r>
              <w:rPr>
                <w:rFonts w:eastAsia="Calibri"/>
                <w:bCs/>
                <w:sz w:val="24"/>
                <w:szCs w:val="24"/>
              </w:rPr>
              <w:t>Conceptual Framework</w:t>
            </w:r>
          </w:p>
        </w:tc>
        <w:tc>
          <w:tcPr>
            <w:tcW w:w="1620" w:type="dxa"/>
          </w:tcPr>
          <w:p w14:paraId="6317821C" w14:textId="77777777" w:rsidR="00C010AE" w:rsidRPr="004C25AE" w:rsidRDefault="00C010AE">
            <w:pPr>
              <w:spacing w:line="360" w:lineRule="auto"/>
              <w:jc w:val="center"/>
              <w:rPr>
                <w:rFonts w:eastAsia="Calibri"/>
                <w:bCs/>
                <w:sz w:val="24"/>
                <w:szCs w:val="24"/>
              </w:rPr>
            </w:pPr>
            <w:r>
              <w:rPr>
                <w:rFonts w:eastAsia="Calibri"/>
                <w:bCs/>
                <w:sz w:val="24"/>
                <w:szCs w:val="24"/>
              </w:rPr>
              <w:t>15</w:t>
            </w:r>
          </w:p>
        </w:tc>
      </w:tr>
      <w:tr w:rsidR="00C010AE" w14:paraId="4B9838F5" w14:textId="77777777" w:rsidTr="0095675F">
        <w:tc>
          <w:tcPr>
            <w:tcW w:w="6475" w:type="dxa"/>
          </w:tcPr>
          <w:p w14:paraId="1EDD2E1C" w14:textId="77777777" w:rsidR="00C010AE" w:rsidRDefault="00C010AE">
            <w:pPr>
              <w:spacing w:line="360" w:lineRule="auto"/>
              <w:ind w:right="720"/>
              <w:jc w:val="both"/>
              <w:rPr>
                <w:rFonts w:eastAsia="Calibri"/>
                <w:bCs/>
                <w:sz w:val="24"/>
                <w:szCs w:val="24"/>
              </w:rPr>
            </w:pPr>
            <w:r>
              <w:rPr>
                <w:rFonts w:eastAsia="Calibri"/>
                <w:bCs/>
                <w:sz w:val="24"/>
                <w:szCs w:val="24"/>
              </w:rPr>
              <w:t>Definition of Terms</w:t>
            </w:r>
          </w:p>
        </w:tc>
        <w:tc>
          <w:tcPr>
            <w:tcW w:w="1620" w:type="dxa"/>
          </w:tcPr>
          <w:p w14:paraId="263EA04C" w14:textId="77777777" w:rsidR="00C010AE" w:rsidRPr="004C25AE" w:rsidRDefault="00C010AE">
            <w:pPr>
              <w:spacing w:line="360" w:lineRule="auto"/>
              <w:jc w:val="center"/>
              <w:rPr>
                <w:rFonts w:eastAsia="Calibri"/>
                <w:bCs/>
                <w:sz w:val="24"/>
                <w:szCs w:val="24"/>
              </w:rPr>
            </w:pPr>
            <w:r>
              <w:rPr>
                <w:rFonts w:eastAsia="Calibri"/>
                <w:bCs/>
                <w:sz w:val="24"/>
                <w:szCs w:val="24"/>
              </w:rPr>
              <w:t>20</w:t>
            </w:r>
          </w:p>
        </w:tc>
      </w:tr>
      <w:tr w:rsidR="00C010AE" w14:paraId="7CC55418" w14:textId="77777777" w:rsidTr="0095675F">
        <w:tc>
          <w:tcPr>
            <w:tcW w:w="6475" w:type="dxa"/>
          </w:tcPr>
          <w:p w14:paraId="29CDF56F" w14:textId="77777777" w:rsidR="00C010AE" w:rsidRDefault="00C010AE">
            <w:pPr>
              <w:spacing w:line="360" w:lineRule="auto"/>
              <w:ind w:right="720"/>
              <w:jc w:val="both"/>
              <w:rPr>
                <w:rFonts w:eastAsia="Calibri"/>
                <w:bCs/>
                <w:sz w:val="24"/>
                <w:szCs w:val="24"/>
              </w:rPr>
            </w:pPr>
          </w:p>
        </w:tc>
        <w:tc>
          <w:tcPr>
            <w:tcW w:w="1620" w:type="dxa"/>
          </w:tcPr>
          <w:p w14:paraId="5D4D626A" w14:textId="77777777" w:rsidR="00C010AE" w:rsidRPr="004C25AE" w:rsidRDefault="00C010AE">
            <w:pPr>
              <w:spacing w:line="360" w:lineRule="auto"/>
              <w:ind w:right="720"/>
              <w:jc w:val="center"/>
              <w:rPr>
                <w:rFonts w:eastAsia="Calibri"/>
                <w:bCs/>
                <w:sz w:val="24"/>
                <w:szCs w:val="24"/>
              </w:rPr>
            </w:pPr>
          </w:p>
        </w:tc>
      </w:tr>
      <w:tr w:rsidR="00C010AE" w14:paraId="3AABA509" w14:textId="77777777" w:rsidTr="0095675F">
        <w:tc>
          <w:tcPr>
            <w:tcW w:w="8095" w:type="dxa"/>
            <w:gridSpan w:val="2"/>
          </w:tcPr>
          <w:p w14:paraId="393829E2" w14:textId="0D6D2AB3" w:rsidR="00C010AE" w:rsidRPr="001F1CDE" w:rsidRDefault="00C010AE">
            <w:pPr>
              <w:spacing w:line="360" w:lineRule="auto"/>
              <w:ind w:right="720"/>
              <w:rPr>
                <w:rFonts w:eastAsia="Calibri"/>
                <w:b/>
                <w:bCs/>
                <w:sz w:val="24"/>
                <w:szCs w:val="24"/>
              </w:rPr>
            </w:pPr>
            <w:r w:rsidRPr="001F1CDE">
              <w:rPr>
                <w:rFonts w:eastAsia="Calibri"/>
                <w:b/>
                <w:bCs/>
                <w:sz w:val="24"/>
                <w:szCs w:val="24"/>
                <w:highlight w:val="white"/>
              </w:rPr>
              <w:t>CHAPTER III: METHODOLOGY</w:t>
            </w:r>
          </w:p>
        </w:tc>
      </w:tr>
      <w:tr w:rsidR="00C010AE" w14:paraId="18F86A35" w14:textId="77777777" w:rsidTr="0095675F">
        <w:tc>
          <w:tcPr>
            <w:tcW w:w="6475" w:type="dxa"/>
          </w:tcPr>
          <w:p w14:paraId="65E70D41" w14:textId="25E0B846" w:rsidR="00C010AE" w:rsidRDefault="00C010AE">
            <w:pPr>
              <w:spacing w:line="360" w:lineRule="auto"/>
              <w:ind w:right="720"/>
              <w:jc w:val="both"/>
              <w:rPr>
                <w:rFonts w:eastAsia="Calibri"/>
                <w:bCs/>
                <w:sz w:val="24"/>
                <w:szCs w:val="24"/>
              </w:rPr>
            </w:pPr>
            <w:r>
              <w:rPr>
                <w:rFonts w:eastAsia="Calibri"/>
                <w:bCs/>
                <w:sz w:val="24"/>
                <w:szCs w:val="24"/>
              </w:rPr>
              <w:t>Research Design</w:t>
            </w:r>
          </w:p>
        </w:tc>
        <w:tc>
          <w:tcPr>
            <w:tcW w:w="1620" w:type="dxa"/>
          </w:tcPr>
          <w:p w14:paraId="6BF45F49" w14:textId="407561EA" w:rsidR="00C010AE" w:rsidRPr="004C25AE" w:rsidRDefault="00C010AE">
            <w:pPr>
              <w:spacing w:line="360" w:lineRule="auto"/>
              <w:jc w:val="center"/>
              <w:rPr>
                <w:rFonts w:eastAsia="Calibri"/>
                <w:bCs/>
                <w:sz w:val="24"/>
                <w:szCs w:val="24"/>
              </w:rPr>
            </w:pPr>
            <w:r>
              <w:rPr>
                <w:rFonts w:eastAsia="Calibri"/>
                <w:bCs/>
                <w:sz w:val="24"/>
                <w:szCs w:val="24"/>
              </w:rPr>
              <w:t>23</w:t>
            </w:r>
          </w:p>
        </w:tc>
      </w:tr>
      <w:tr w:rsidR="00C010AE" w14:paraId="265DC228" w14:textId="77777777" w:rsidTr="0095675F">
        <w:tc>
          <w:tcPr>
            <w:tcW w:w="6475" w:type="dxa"/>
          </w:tcPr>
          <w:p w14:paraId="0D0F424F" w14:textId="77777777" w:rsidR="00C010AE" w:rsidRDefault="00C010AE">
            <w:pPr>
              <w:spacing w:line="360" w:lineRule="auto"/>
              <w:ind w:right="720"/>
              <w:jc w:val="both"/>
              <w:rPr>
                <w:rFonts w:eastAsia="Calibri"/>
                <w:bCs/>
                <w:sz w:val="24"/>
                <w:szCs w:val="24"/>
              </w:rPr>
            </w:pPr>
          </w:p>
          <w:p w14:paraId="1D6F7604" w14:textId="77777777" w:rsidR="00C010AE" w:rsidRDefault="00C010AE">
            <w:pPr>
              <w:spacing w:line="360" w:lineRule="auto"/>
              <w:ind w:right="720"/>
              <w:jc w:val="both"/>
              <w:rPr>
                <w:rFonts w:eastAsia="Calibri"/>
                <w:bCs/>
                <w:sz w:val="24"/>
                <w:szCs w:val="24"/>
              </w:rPr>
            </w:pPr>
            <w:r>
              <w:rPr>
                <w:rFonts w:eastAsia="Calibri"/>
                <w:bCs/>
                <w:sz w:val="24"/>
                <w:szCs w:val="24"/>
              </w:rPr>
              <w:t>Sampling Technique</w:t>
            </w:r>
          </w:p>
        </w:tc>
        <w:tc>
          <w:tcPr>
            <w:tcW w:w="1620" w:type="dxa"/>
          </w:tcPr>
          <w:p w14:paraId="580F3C76" w14:textId="77777777" w:rsidR="00C010AE" w:rsidRDefault="00C010AE">
            <w:pPr>
              <w:spacing w:line="360" w:lineRule="auto"/>
              <w:jc w:val="center"/>
              <w:rPr>
                <w:rFonts w:eastAsia="Calibri"/>
                <w:bCs/>
                <w:sz w:val="24"/>
                <w:szCs w:val="24"/>
              </w:rPr>
            </w:pPr>
          </w:p>
          <w:p w14:paraId="5B8F5FDF" w14:textId="77777777" w:rsidR="00C010AE" w:rsidRPr="004C25AE" w:rsidRDefault="00C010AE">
            <w:pPr>
              <w:spacing w:line="360" w:lineRule="auto"/>
              <w:jc w:val="center"/>
              <w:rPr>
                <w:rFonts w:eastAsia="Calibri"/>
                <w:bCs/>
                <w:sz w:val="24"/>
                <w:szCs w:val="24"/>
              </w:rPr>
            </w:pPr>
            <w:r>
              <w:rPr>
                <w:rFonts w:eastAsia="Calibri"/>
                <w:bCs/>
                <w:sz w:val="24"/>
                <w:szCs w:val="24"/>
              </w:rPr>
              <w:t>24</w:t>
            </w:r>
          </w:p>
        </w:tc>
      </w:tr>
      <w:tr w:rsidR="00C010AE" w14:paraId="502AA386" w14:textId="77777777" w:rsidTr="0095675F">
        <w:tc>
          <w:tcPr>
            <w:tcW w:w="6475" w:type="dxa"/>
          </w:tcPr>
          <w:p w14:paraId="75EE51B1" w14:textId="77777777" w:rsidR="00C010AE" w:rsidRDefault="00C010AE">
            <w:pPr>
              <w:spacing w:line="360" w:lineRule="auto"/>
              <w:ind w:right="720"/>
              <w:jc w:val="both"/>
              <w:rPr>
                <w:rFonts w:eastAsia="Calibri"/>
                <w:bCs/>
                <w:sz w:val="24"/>
                <w:szCs w:val="24"/>
              </w:rPr>
            </w:pPr>
            <w:r>
              <w:rPr>
                <w:rFonts w:eastAsia="Calibri"/>
                <w:bCs/>
                <w:sz w:val="24"/>
                <w:szCs w:val="24"/>
              </w:rPr>
              <w:t>Participants of the Study</w:t>
            </w:r>
          </w:p>
        </w:tc>
        <w:tc>
          <w:tcPr>
            <w:tcW w:w="1620" w:type="dxa"/>
          </w:tcPr>
          <w:p w14:paraId="52C0F959" w14:textId="77777777" w:rsidR="00C010AE" w:rsidRPr="004C25AE" w:rsidRDefault="00C010AE">
            <w:pPr>
              <w:spacing w:line="360" w:lineRule="auto"/>
              <w:jc w:val="center"/>
              <w:rPr>
                <w:rFonts w:eastAsia="Calibri"/>
                <w:bCs/>
                <w:sz w:val="24"/>
                <w:szCs w:val="24"/>
              </w:rPr>
            </w:pPr>
            <w:r>
              <w:rPr>
                <w:rFonts w:eastAsia="Calibri"/>
                <w:bCs/>
                <w:sz w:val="24"/>
                <w:szCs w:val="24"/>
              </w:rPr>
              <w:t>25</w:t>
            </w:r>
          </w:p>
        </w:tc>
      </w:tr>
      <w:tr w:rsidR="00C010AE" w14:paraId="22C1F100" w14:textId="77777777" w:rsidTr="0095675F">
        <w:tc>
          <w:tcPr>
            <w:tcW w:w="6475" w:type="dxa"/>
          </w:tcPr>
          <w:p w14:paraId="0ED01D81" w14:textId="77777777" w:rsidR="00C010AE" w:rsidRDefault="00C010AE">
            <w:pPr>
              <w:spacing w:line="360" w:lineRule="auto"/>
              <w:ind w:right="720"/>
              <w:jc w:val="both"/>
              <w:rPr>
                <w:rFonts w:eastAsia="Calibri"/>
                <w:bCs/>
                <w:sz w:val="24"/>
                <w:szCs w:val="24"/>
              </w:rPr>
            </w:pPr>
            <w:r>
              <w:rPr>
                <w:rFonts w:eastAsia="Calibri"/>
                <w:bCs/>
                <w:sz w:val="24"/>
                <w:szCs w:val="24"/>
              </w:rPr>
              <w:t>Research Locale</w:t>
            </w:r>
          </w:p>
        </w:tc>
        <w:tc>
          <w:tcPr>
            <w:tcW w:w="1620" w:type="dxa"/>
          </w:tcPr>
          <w:p w14:paraId="61089ED3" w14:textId="77777777" w:rsidR="00C010AE" w:rsidRPr="004C25AE" w:rsidRDefault="00C010AE">
            <w:pPr>
              <w:spacing w:line="360" w:lineRule="auto"/>
              <w:jc w:val="center"/>
              <w:rPr>
                <w:rFonts w:eastAsia="Calibri"/>
                <w:bCs/>
                <w:sz w:val="24"/>
                <w:szCs w:val="24"/>
              </w:rPr>
            </w:pPr>
            <w:r>
              <w:rPr>
                <w:rFonts w:eastAsia="Calibri"/>
                <w:bCs/>
                <w:sz w:val="24"/>
                <w:szCs w:val="24"/>
              </w:rPr>
              <w:t>25</w:t>
            </w:r>
          </w:p>
        </w:tc>
      </w:tr>
      <w:tr w:rsidR="00C010AE" w14:paraId="72446624" w14:textId="77777777" w:rsidTr="0095675F">
        <w:tc>
          <w:tcPr>
            <w:tcW w:w="6475" w:type="dxa"/>
          </w:tcPr>
          <w:p w14:paraId="05475981" w14:textId="77777777" w:rsidR="00C010AE" w:rsidRDefault="00C010AE">
            <w:pPr>
              <w:spacing w:line="360" w:lineRule="auto"/>
              <w:ind w:right="720"/>
              <w:jc w:val="both"/>
              <w:rPr>
                <w:rFonts w:eastAsia="Calibri"/>
                <w:bCs/>
                <w:sz w:val="24"/>
                <w:szCs w:val="24"/>
              </w:rPr>
            </w:pPr>
            <w:r>
              <w:rPr>
                <w:rFonts w:eastAsia="Calibri"/>
                <w:bCs/>
                <w:sz w:val="24"/>
                <w:szCs w:val="24"/>
              </w:rPr>
              <w:t>Research Instrument</w:t>
            </w:r>
          </w:p>
        </w:tc>
        <w:tc>
          <w:tcPr>
            <w:tcW w:w="1620" w:type="dxa"/>
          </w:tcPr>
          <w:p w14:paraId="1D416ECD" w14:textId="77777777" w:rsidR="00C010AE" w:rsidRPr="004C25AE" w:rsidRDefault="00C010AE">
            <w:pPr>
              <w:spacing w:line="360" w:lineRule="auto"/>
              <w:jc w:val="center"/>
              <w:rPr>
                <w:rFonts w:eastAsia="Calibri"/>
                <w:bCs/>
                <w:sz w:val="24"/>
                <w:szCs w:val="24"/>
              </w:rPr>
            </w:pPr>
            <w:r>
              <w:rPr>
                <w:rFonts w:eastAsia="Calibri"/>
                <w:bCs/>
                <w:sz w:val="24"/>
                <w:szCs w:val="24"/>
              </w:rPr>
              <w:t>26</w:t>
            </w:r>
          </w:p>
        </w:tc>
      </w:tr>
      <w:tr w:rsidR="00C010AE" w14:paraId="56094871" w14:textId="77777777" w:rsidTr="0095675F">
        <w:tc>
          <w:tcPr>
            <w:tcW w:w="6475" w:type="dxa"/>
          </w:tcPr>
          <w:p w14:paraId="3F267D85" w14:textId="77777777" w:rsidR="00C010AE" w:rsidRDefault="00C010AE">
            <w:pPr>
              <w:spacing w:line="360" w:lineRule="auto"/>
              <w:ind w:right="720"/>
              <w:jc w:val="both"/>
              <w:rPr>
                <w:rFonts w:eastAsia="Calibri"/>
                <w:bCs/>
                <w:sz w:val="24"/>
                <w:szCs w:val="24"/>
              </w:rPr>
            </w:pPr>
            <w:r>
              <w:rPr>
                <w:rFonts w:eastAsia="Calibri"/>
                <w:bCs/>
                <w:sz w:val="24"/>
                <w:szCs w:val="24"/>
              </w:rPr>
              <w:t>Data Gathering Procedure</w:t>
            </w:r>
          </w:p>
          <w:p w14:paraId="2B417F77" w14:textId="77777777" w:rsidR="00C010AE" w:rsidRDefault="00C010AE">
            <w:pPr>
              <w:spacing w:line="360" w:lineRule="auto"/>
              <w:ind w:right="720"/>
              <w:jc w:val="both"/>
              <w:rPr>
                <w:rFonts w:eastAsia="Calibri"/>
                <w:sz w:val="24"/>
                <w:szCs w:val="24"/>
                <w:shd w:val="clear" w:color="auto" w:fill="FFFFFF"/>
              </w:rPr>
            </w:pPr>
            <w:r>
              <w:rPr>
                <w:rFonts w:eastAsia="Calibri"/>
                <w:sz w:val="24"/>
                <w:szCs w:val="24"/>
                <w:shd w:val="clear" w:color="auto" w:fill="FFFFFF"/>
              </w:rPr>
              <w:t>System Development Process</w:t>
            </w:r>
            <w:r>
              <w:rPr>
                <w:rFonts w:eastAsia="Calibri"/>
                <w:sz w:val="24"/>
                <w:szCs w:val="24"/>
                <w:shd w:val="clear" w:color="auto" w:fill="FFFFFF"/>
              </w:rPr>
              <w:tab/>
            </w:r>
          </w:p>
          <w:p w14:paraId="450F71B5" w14:textId="5FD05317" w:rsidR="00C010AE" w:rsidRDefault="00C010AE" w:rsidP="00C010AE">
            <w:pPr>
              <w:spacing w:line="360" w:lineRule="auto"/>
              <w:ind w:right="720"/>
              <w:jc w:val="both"/>
              <w:rPr>
                <w:rFonts w:eastAsia="Calibri"/>
                <w:bCs/>
                <w:sz w:val="24"/>
                <w:szCs w:val="24"/>
              </w:rPr>
            </w:pPr>
            <w:r>
              <w:rPr>
                <w:rFonts w:eastAsia="Calibri"/>
                <w:sz w:val="24"/>
                <w:szCs w:val="24"/>
                <w:shd w:val="clear" w:color="auto" w:fill="FFFFFF"/>
              </w:rPr>
              <w:t>System Architecture</w:t>
            </w:r>
          </w:p>
        </w:tc>
        <w:tc>
          <w:tcPr>
            <w:tcW w:w="1620" w:type="dxa"/>
          </w:tcPr>
          <w:p w14:paraId="7D62BC66" w14:textId="1F1731F5" w:rsidR="00C010AE" w:rsidRDefault="00C010AE">
            <w:pPr>
              <w:spacing w:line="360" w:lineRule="auto"/>
              <w:jc w:val="center"/>
              <w:rPr>
                <w:rFonts w:eastAsia="Calibri"/>
                <w:bCs/>
                <w:sz w:val="24"/>
                <w:szCs w:val="24"/>
              </w:rPr>
            </w:pPr>
            <w:r>
              <w:rPr>
                <w:rFonts w:eastAsia="Calibri"/>
                <w:bCs/>
                <w:sz w:val="24"/>
                <w:szCs w:val="24"/>
              </w:rPr>
              <w:t>26</w:t>
            </w:r>
          </w:p>
          <w:p w14:paraId="7C8A05B1" w14:textId="10B73747" w:rsidR="00C010AE" w:rsidRPr="004C25AE" w:rsidRDefault="00C010AE">
            <w:pPr>
              <w:spacing w:line="360" w:lineRule="auto"/>
              <w:jc w:val="center"/>
              <w:rPr>
                <w:rFonts w:eastAsia="Calibri"/>
                <w:bCs/>
                <w:sz w:val="24"/>
                <w:szCs w:val="24"/>
              </w:rPr>
            </w:pPr>
            <w:r>
              <w:rPr>
                <w:rFonts w:eastAsia="Calibri"/>
                <w:bCs/>
                <w:sz w:val="24"/>
                <w:szCs w:val="24"/>
              </w:rPr>
              <w:t>27</w:t>
            </w:r>
            <w:r>
              <w:rPr>
                <w:rFonts w:eastAsia="Calibri"/>
                <w:bCs/>
                <w:sz w:val="24"/>
                <w:szCs w:val="24"/>
              </w:rPr>
              <w:br/>
              <w:t>27</w:t>
            </w:r>
          </w:p>
        </w:tc>
      </w:tr>
      <w:tr w:rsidR="00C010AE" w14:paraId="41AD9425" w14:textId="77777777" w:rsidTr="0095675F">
        <w:tc>
          <w:tcPr>
            <w:tcW w:w="6475" w:type="dxa"/>
          </w:tcPr>
          <w:p w14:paraId="3D2CFBAE" w14:textId="77777777" w:rsidR="00C010AE" w:rsidRDefault="00C010AE">
            <w:pPr>
              <w:spacing w:line="360" w:lineRule="auto"/>
              <w:ind w:right="720"/>
              <w:jc w:val="both"/>
              <w:rPr>
                <w:rFonts w:eastAsia="Calibri"/>
                <w:bCs/>
                <w:sz w:val="24"/>
                <w:szCs w:val="24"/>
              </w:rPr>
            </w:pPr>
            <w:r>
              <w:rPr>
                <w:rFonts w:eastAsia="Calibri"/>
                <w:bCs/>
                <w:sz w:val="24"/>
                <w:szCs w:val="24"/>
              </w:rPr>
              <w:t>Data Analysis</w:t>
            </w:r>
          </w:p>
        </w:tc>
        <w:tc>
          <w:tcPr>
            <w:tcW w:w="1620" w:type="dxa"/>
          </w:tcPr>
          <w:p w14:paraId="01C019E2" w14:textId="54A3A2D9" w:rsidR="00C010AE" w:rsidRPr="004C25AE" w:rsidRDefault="00C010AE">
            <w:pPr>
              <w:spacing w:line="360" w:lineRule="auto"/>
              <w:jc w:val="center"/>
              <w:rPr>
                <w:rFonts w:eastAsia="Calibri"/>
                <w:bCs/>
                <w:sz w:val="24"/>
                <w:szCs w:val="24"/>
              </w:rPr>
            </w:pPr>
            <w:r>
              <w:rPr>
                <w:rFonts w:eastAsia="Calibri"/>
                <w:bCs/>
                <w:sz w:val="24"/>
                <w:szCs w:val="24"/>
              </w:rPr>
              <w:t>28</w:t>
            </w:r>
          </w:p>
        </w:tc>
      </w:tr>
      <w:tr w:rsidR="00C010AE" w14:paraId="5CCE82E8" w14:textId="77777777" w:rsidTr="0095675F">
        <w:tc>
          <w:tcPr>
            <w:tcW w:w="6475" w:type="dxa"/>
          </w:tcPr>
          <w:p w14:paraId="3B192D41" w14:textId="77777777" w:rsidR="00C010AE" w:rsidRDefault="00C010AE">
            <w:pPr>
              <w:spacing w:line="360" w:lineRule="auto"/>
              <w:ind w:right="720"/>
              <w:jc w:val="both"/>
              <w:rPr>
                <w:rFonts w:eastAsia="Calibri"/>
                <w:bCs/>
                <w:sz w:val="24"/>
                <w:szCs w:val="24"/>
              </w:rPr>
            </w:pPr>
            <w:r>
              <w:rPr>
                <w:rFonts w:eastAsia="Calibri"/>
                <w:bCs/>
                <w:sz w:val="24"/>
                <w:szCs w:val="24"/>
              </w:rPr>
              <w:t xml:space="preserve">Ethical Considerations </w:t>
            </w:r>
          </w:p>
        </w:tc>
        <w:tc>
          <w:tcPr>
            <w:tcW w:w="1620" w:type="dxa"/>
          </w:tcPr>
          <w:p w14:paraId="4FE9F0FA" w14:textId="77777777" w:rsidR="00C010AE" w:rsidRPr="004C25AE" w:rsidRDefault="00C010AE">
            <w:pPr>
              <w:spacing w:line="360" w:lineRule="auto"/>
              <w:jc w:val="center"/>
              <w:rPr>
                <w:rFonts w:eastAsia="Calibri"/>
                <w:bCs/>
                <w:sz w:val="24"/>
                <w:szCs w:val="24"/>
              </w:rPr>
            </w:pPr>
            <w:r>
              <w:rPr>
                <w:rFonts w:eastAsia="Calibri"/>
                <w:bCs/>
                <w:sz w:val="24"/>
                <w:szCs w:val="24"/>
              </w:rPr>
              <w:t>28</w:t>
            </w:r>
          </w:p>
        </w:tc>
      </w:tr>
      <w:tr w:rsidR="00C010AE" w14:paraId="54F62D0F" w14:textId="77777777" w:rsidTr="0095675F">
        <w:tc>
          <w:tcPr>
            <w:tcW w:w="6475" w:type="dxa"/>
          </w:tcPr>
          <w:p w14:paraId="7980E12F" w14:textId="77777777" w:rsidR="00C010AE" w:rsidRDefault="00C010AE">
            <w:pPr>
              <w:spacing w:line="360" w:lineRule="auto"/>
              <w:ind w:right="720"/>
              <w:jc w:val="both"/>
              <w:rPr>
                <w:rFonts w:eastAsia="Calibri"/>
                <w:bCs/>
                <w:sz w:val="24"/>
                <w:szCs w:val="24"/>
              </w:rPr>
            </w:pPr>
          </w:p>
        </w:tc>
        <w:tc>
          <w:tcPr>
            <w:tcW w:w="1620" w:type="dxa"/>
          </w:tcPr>
          <w:p w14:paraId="604BBF49" w14:textId="77777777" w:rsidR="00C010AE" w:rsidRPr="004C25AE" w:rsidRDefault="00C010AE">
            <w:pPr>
              <w:spacing w:line="360" w:lineRule="auto"/>
              <w:ind w:right="720"/>
              <w:jc w:val="center"/>
              <w:rPr>
                <w:rFonts w:eastAsia="Calibri"/>
                <w:bCs/>
                <w:sz w:val="24"/>
                <w:szCs w:val="24"/>
              </w:rPr>
            </w:pPr>
          </w:p>
        </w:tc>
      </w:tr>
      <w:tr w:rsidR="00C010AE" w14:paraId="35256E8C" w14:textId="77777777" w:rsidTr="0095675F">
        <w:tc>
          <w:tcPr>
            <w:tcW w:w="8095" w:type="dxa"/>
            <w:gridSpan w:val="2"/>
          </w:tcPr>
          <w:p w14:paraId="032B749D" w14:textId="77777777" w:rsidR="00C010AE" w:rsidRPr="004C25AE" w:rsidRDefault="00C010AE">
            <w:pPr>
              <w:spacing w:line="360" w:lineRule="auto"/>
              <w:ind w:right="720"/>
              <w:rPr>
                <w:rFonts w:eastAsia="Calibri"/>
                <w:bCs/>
                <w:sz w:val="24"/>
                <w:szCs w:val="24"/>
              </w:rPr>
            </w:pPr>
            <w:r w:rsidRPr="004C25AE">
              <w:rPr>
                <w:rFonts w:eastAsia="Calibri"/>
                <w:b/>
                <w:bCs/>
                <w:sz w:val="24"/>
                <w:szCs w:val="24"/>
              </w:rPr>
              <w:t xml:space="preserve">CHAPTER </w:t>
            </w:r>
            <w:r>
              <w:rPr>
                <w:rFonts w:eastAsia="Calibri"/>
                <w:b/>
                <w:bCs/>
                <w:sz w:val="24"/>
                <w:szCs w:val="24"/>
              </w:rPr>
              <w:t>IV: RESULTS AND DISCUSSION</w:t>
            </w:r>
          </w:p>
        </w:tc>
      </w:tr>
      <w:tr w:rsidR="00C010AE" w14:paraId="60F4EFFF" w14:textId="77777777" w:rsidTr="0095675F">
        <w:tc>
          <w:tcPr>
            <w:tcW w:w="6475" w:type="dxa"/>
          </w:tcPr>
          <w:p w14:paraId="6896A638" w14:textId="77777777" w:rsidR="00C010AE" w:rsidRDefault="00C010AE">
            <w:pPr>
              <w:spacing w:line="360" w:lineRule="auto"/>
              <w:ind w:right="720"/>
              <w:jc w:val="both"/>
              <w:rPr>
                <w:rFonts w:eastAsia="Calibri"/>
                <w:bCs/>
                <w:sz w:val="24"/>
                <w:szCs w:val="24"/>
              </w:rPr>
            </w:pPr>
            <w:r>
              <w:rPr>
                <w:rFonts w:eastAsia="Calibri"/>
                <w:bCs/>
                <w:sz w:val="24"/>
                <w:szCs w:val="24"/>
              </w:rPr>
              <w:t xml:space="preserve">Results and Presentation of Data </w:t>
            </w:r>
          </w:p>
          <w:p w14:paraId="780EBD96" w14:textId="79051038" w:rsidR="00C010AE" w:rsidRPr="00C010AE" w:rsidRDefault="00C010AE">
            <w:pPr>
              <w:spacing w:line="360" w:lineRule="auto"/>
              <w:ind w:right="720"/>
              <w:jc w:val="both"/>
              <w:rPr>
                <w:rFonts w:eastAsia="Calibri"/>
                <w:bCs/>
                <w:color w:val="FF0000"/>
                <w:sz w:val="16"/>
                <w:szCs w:val="16"/>
              </w:rPr>
            </w:pPr>
            <w:r w:rsidRPr="00C010AE">
              <w:rPr>
                <w:rFonts w:eastAsia="Calibri"/>
                <w:bCs/>
                <w:color w:val="FF0000"/>
                <w:sz w:val="16"/>
                <w:szCs w:val="16"/>
              </w:rPr>
              <w:t xml:space="preserve"> **</w:t>
            </w:r>
            <w:r w:rsidRPr="00C010AE">
              <w:rPr>
                <w:rFonts w:eastAsia="Calibri"/>
                <w:color w:val="FF0000"/>
                <w:sz w:val="16"/>
                <w:szCs w:val="16"/>
                <w:shd w:val="clear" w:color="auto" w:fill="FFFFFF"/>
              </w:rPr>
              <w:t xml:space="preserve"> Presentation of Project Design, Result of Testing, Evaluation and Validation </w:t>
            </w:r>
          </w:p>
        </w:tc>
        <w:tc>
          <w:tcPr>
            <w:tcW w:w="1620" w:type="dxa"/>
          </w:tcPr>
          <w:p w14:paraId="688C1455" w14:textId="77777777" w:rsidR="00C010AE" w:rsidRPr="004C25AE" w:rsidRDefault="00C010AE">
            <w:pPr>
              <w:spacing w:line="360" w:lineRule="auto"/>
              <w:ind w:right="76"/>
              <w:jc w:val="center"/>
              <w:rPr>
                <w:rFonts w:eastAsia="Calibri"/>
                <w:bCs/>
                <w:sz w:val="24"/>
                <w:szCs w:val="24"/>
              </w:rPr>
            </w:pPr>
            <w:r>
              <w:rPr>
                <w:rFonts w:eastAsia="Calibri"/>
                <w:bCs/>
                <w:sz w:val="24"/>
                <w:szCs w:val="24"/>
              </w:rPr>
              <w:t>29</w:t>
            </w:r>
          </w:p>
        </w:tc>
      </w:tr>
      <w:tr w:rsidR="00C010AE" w14:paraId="14263AC8" w14:textId="77777777" w:rsidTr="0095675F">
        <w:tc>
          <w:tcPr>
            <w:tcW w:w="6475" w:type="dxa"/>
          </w:tcPr>
          <w:p w14:paraId="27A9A3F0" w14:textId="77777777" w:rsidR="00C010AE" w:rsidRDefault="00C010AE">
            <w:pPr>
              <w:spacing w:line="360" w:lineRule="auto"/>
              <w:ind w:right="720"/>
              <w:jc w:val="both"/>
              <w:rPr>
                <w:rFonts w:eastAsia="Calibri"/>
                <w:bCs/>
                <w:sz w:val="24"/>
                <w:szCs w:val="24"/>
              </w:rPr>
            </w:pPr>
            <w:r>
              <w:rPr>
                <w:rFonts w:eastAsia="Calibri"/>
                <w:bCs/>
                <w:sz w:val="24"/>
                <w:szCs w:val="24"/>
              </w:rPr>
              <w:t>Discussion</w:t>
            </w:r>
          </w:p>
          <w:p w14:paraId="17273FE2" w14:textId="08757604" w:rsidR="00C010AE" w:rsidRPr="00C010AE" w:rsidRDefault="00C010AE">
            <w:pPr>
              <w:spacing w:line="360" w:lineRule="auto"/>
              <w:ind w:right="720"/>
              <w:jc w:val="both"/>
              <w:rPr>
                <w:rFonts w:eastAsia="Calibri"/>
                <w:bCs/>
                <w:color w:val="FF0000"/>
                <w:sz w:val="16"/>
                <w:szCs w:val="16"/>
              </w:rPr>
            </w:pPr>
            <w:r w:rsidRPr="00C010AE">
              <w:rPr>
                <w:rFonts w:eastAsia="Calibri"/>
                <w:bCs/>
                <w:color w:val="FF0000"/>
                <w:sz w:val="16"/>
                <w:szCs w:val="16"/>
              </w:rPr>
              <w:t xml:space="preserve">** </w:t>
            </w:r>
            <w:r w:rsidRPr="00C010AE">
              <w:rPr>
                <w:rFonts w:eastAsia="Calibri"/>
                <w:color w:val="FF0000"/>
                <w:sz w:val="16"/>
                <w:szCs w:val="16"/>
                <w:shd w:val="clear" w:color="auto" w:fill="FFFFFF"/>
              </w:rPr>
              <w:t xml:space="preserve">Analysis and Interpretation of Data   </w:t>
            </w:r>
          </w:p>
          <w:p w14:paraId="2FA7F1CA" w14:textId="77777777" w:rsidR="00C010AE" w:rsidRDefault="00C010AE">
            <w:pPr>
              <w:spacing w:line="360" w:lineRule="auto"/>
              <w:ind w:right="720"/>
              <w:jc w:val="both"/>
              <w:rPr>
                <w:rFonts w:eastAsia="Calibri"/>
                <w:bCs/>
                <w:sz w:val="24"/>
                <w:szCs w:val="24"/>
              </w:rPr>
            </w:pPr>
          </w:p>
        </w:tc>
        <w:tc>
          <w:tcPr>
            <w:tcW w:w="1620" w:type="dxa"/>
          </w:tcPr>
          <w:p w14:paraId="58F3984A" w14:textId="77777777" w:rsidR="00C010AE" w:rsidRPr="004C25AE" w:rsidRDefault="00C010AE">
            <w:pPr>
              <w:spacing w:line="360" w:lineRule="auto"/>
              <w:ind w:right="76"/>
              <w:jc w:val="center"/>
              <w:rPr>
                <w:rFonts w:eastAsia="Calibri"/>
                <w:bCs/>
                <w:sz w:val="24"/>
                <w:szCs w:val="24"/>
              </w:rPr>
            </w:pPr>
            <w:r>
              <w:rPr>
                <w:rFonts w:eastAsia="Calibri"/>
                <w:bCs/>
                <w:sz w:val="24"/>
                <w:szCs w:val="24"/>
              </w:rPr>
              <w:t>35</w:t>
            </w:r>
          </w:p>
        </w:tc>
      </w:tr>
      <w:tr w:rsidR="00C010AE" w14:paraId="599A80BA" w14:textId="77777777" w:rsidTr="0095675F">
        <w:tc>
          <w:tcPr>
            <w:tcW w:w="8095" w:type="dxa"/>
            <w:gridSpan w:val="2"/>
          </w:tcPr>
          <w:p w14:paraId="76E8BCA8" w14:textId="77777777" w:rsidR="00C010AE" w:rsidRPr="004C25AE" w:rsidRDefault="00C010AE">
            <w:pPr>
              <w:ind w:right="720"/>
              <w:rPr>
                <w:rFonts w:eastAsia="Calibri"/>
                <w:bCs/>
                <w:sz w:val="24"/>
                <w:szCs w:val="24"/>
              </w:rPr>
            </w:pPr>
            <w:r w:rsidRPr="004C25AE">
              <w:rPr>
                <w:rFonts w:eastAsia="Calibri"/>
                <w:b/>
                <w:bCs/>
                <w:sz w:val="24"/>
                <w:szCs w:val="24"/>
              </w:rPr>
              <w:t xml:space="preserve">CHAPTER </w:t>
            </w:r>
            <w:r>
              <w:rPr>
                <w:rFonts w:eastAsia="Calibri"/>
                <w:b/>
                <w:bCs/>
                <w:sz w:val="24"/>
                <w:szCs w:val="24"/>
              </w:rPr>
              <w:t>V: SUMMARY, CONCLUSION AND RECOMMENDATIONS</w:t>
            </w:r>
          </w:p>
        </w:tc>
      </w:tr>
      <w:tr w:rsidR="00C010AE" w14:paraId="397237F1" w14:textId="77777777" w:rsidTr="0095675F">
        <w:tc>
          <w:tcPr>
            <w:tcW w:w="6475" w:type="dxa"/>
          </w:tcPr>
          <w:p w14:paraId="1749379D" w14:textId="77777777" w:rsidR="00C010AE" w:rsidRDefault="00C010AE">
            <w:pPr>
              <w:spacing w:line="360" w:lineRule="auto"/>
              <w:ind w:right="720"/>
              <w:jc w:val="both"/>
              <w:rPr>
                <w:rFonts w:eastAsia="Calibri"/>
                <w:bCs/>
                <w:sz w:val="24"/>
                <w:szCs w:val="24"/>
              </w:rPr>
            </w:pPr>
            <w:r>
              <w:rPr>
                <w:rFonts w:eastAsia="Calibri"/>
                <w:bCs/>
                <w:sz w:val="24"/>
                <w:szCs w:val="24"/>
              </w:rPr>
              <w:t>Summary and Conclusion</w:t>
            </w:r>
          </w:p>
        </w:tc>
        <w:tc>
          <w:tcPr>
            <w:tcW w:w="1620" w:type="dxa"/>
          </w:tcPr>
          <w:p w14:paraId="6EE745EB" w14:textId="77777777" w:rsidR="00C010AE" w:rsidRPr="004C25AE" w:rsidRDefault="00C010AE">
            <w:pPr>
              <w:spacing w:line="360" w:lineRule="auto"/>
              <w:ind w:right="76"/>
              <w:jc w:val="center"/>
              <w:rPr>
                <w:rFonts w:eastAsia="Calibri"/>
                <w:bCs/>
                <w:sz w:val="24"/>
                <w:szCs w:val="24"/>
              </w:rPr>
            </w:pPr>
            <w:r>
              <w:rPr>
                <w:rFonts w:eastAsia="Calibri"/>
                <w:bCs/>
                <w:sz w:val="24"/>
                <w:szCs w:val="24"/>
              </w:rPr>
              <w:t>45</w:t>
            </w:r>
          </w:p>
        </w:tc>
      </w:tr>
      <w:tr w:rsidR="00C010AE" w14:paraId="055D5B5A" w14:textId="77777777" w:rsidTr="0095675F">
        <w:tc>
          <w:tcPr>
            <w:tcW w:w="6475" w:type="dxa"/>
          </w:tcPr>
          <w:p w14:paraId="6DD8DDDB" w14:textId="77777777" w:rsidR="00C010AE" w:rsidRDefault="00C010AE">
            <w:pPr>
              <w:spacing w:line="360" w:lineRule="auto"/>
              <w:ind w:right="720"/>
              <w:jc w:val="both"/>
              <w:rPr>
                <w:rFonts w:eastAsia="Calibri"/>
                <w:bCs/>
                <w:sz w:val="24"/>
                <w:szCs w:val="24"/>
              </w:rPr>
            </w:pPr>
            <w:r>
              <w:rPr>
                <w:rFonts w:eastAsia="Calibri"/>
                <w:bCs/>
                <w:sz w:val="24"/>
                <w:szCs w:val="24"/>
              </w:rPr>
              <w:t>Recommendations</w:t>
            </w:r>
          </w:p>
        </w:tc>
        <w:tc>
          <w:tcPr>
            <w:tcW w:w="1620" w:type="dxa"/>
          </w:tcPr>
          <w:p w14:paraId="33C41B70" w14:textId="77777777" w:rsidR="00C010AE" w:rsidRPr="004C25AE" w:rsidRDefault="00C010AE">
            <w:pPr>
              <w:spacing w:line="360" w:lineRule="auto"/>
              <w:ind w:right="76"/>
              <w:jc w:val="center"/>
              <w:rPr>
                <w:rFonts w:eastAsia="Calibri"/>
                <w:bCs/>
                <w:sz w:val="24"/>
                <w:szCs w:val="24"/>
              </w:rPr>
            </w:pPr>
            <w:r>
              <w:rPr>
                <w:rFonts w:eastAsia="Calibri"/>
                <w:bCs/>
                <w:sz w:val="24"/>
                <w:szCs w:val="24"/>
              </w:rPr>
              <w:t>48</w:t>
            </w:r>
          </w:p>
        </w:tc>
      </w:tr>
      <w:tr w:rsidR="00C010AE" w14:paraId="07BA2F39" w14:textId="77777777" w:rsidTr="0095675F">
        <w:tc>
          <w:tcPr>
            <w:tcW w:w="6475" w:type="dxa"/>
          </w:tcPr>
          <w:p w14:paraId="69863FFE" w14:textId="77777777" w:rsidR="00C010AE" w:rsidRDefault="00C010AE">
            <w:pPr>
              <w:spacing w:line="360" w:lineRule="auto"/>
              <w:ind w:right="720"/>
              <w:jc w:val="both"/>
              <w:rPr>
                <w:rFonts w:eastAsia="Calibri"/>
                <w:bCs/>
                <w:sz w:val="24"/>
                <w:szCs w:val="24"/>
              </w:rPr>
            </w:pPr>
          </w:p>
        </w:tc>
        <w:tc>
          <w:tcPr>
            <w:tcW w:w="1620" w:type="dxa"/>
          </w:tcPr>
          <w:p w14:paraId="5E51EB3B" w14:textId="77777777" w:rsidR="00C010AE" w:rsidRPr="004C25AE" w:rsidRDefault="00C010AE">
            <w:pPr>
              <w:spacing w:line="360" w:lineRule="auto"/>
              <w:ind w:right="720"/>
              <w:jc w:val="center"/>
              <w:rPr>
                <w:rFonts w:eastAsia="Calibri"/>
                <w:bCs/>
                <w:sz w:val="24"/>
                <w:szCs w:val="24"/>
              </w:rPr>
            </w:pPr>
          </w:p>
        </w:tc>
      </w:tr>
      <w:tr w:rsidR="00C010AE" w14:paraId="5D55A0B5" w14:textId="77777777" w:rsidTr="0095675F">
        <w:tc>
          <w:tcPr>
            <w:tcW w:w="6475" w:type="dxa"/>
          </w:tcPr>
          <w:p w14:paraId="0CB249B2" w14:textId="77777777" w:rsidR="00C010AE" w:rsidRPr="005C0E80" w:rsidRDefault="00C010AE">
            <w:pPr>
              <w:spacing w:line="360" w:lineRule="auto"/>
              <w:ind w:right="720"/>
              <w:jc w:val="both"/>
              <w:rPr>
                <w:rFonts w:eastAsia="Calibri"/>
                <w:b/>
                <w:bCs/>
                <w:sz w:val="24"/>
                <w:szCs w:val="24"/>
              </w:rPr>
            </w:pPr>
            <w:r w:rsidRPr="005C0E80">
              <w:rPr>
                <w:rFonts w:eastAsia="Calibri"/>
                <w:b/>
                <w:bCs/>
                <w:sz w:val="24"/>
                <w:szCs w:val="24"/>
              </w:rPr>
              <w:t>LITERATURE CITED</w:t>
            </w:r>
          </w:p>
        </w:tc>
        <w:tc>
          <w:tcPr>
            <w:tcW w:w="1620" w:type="dxa"/>
          </w:tcPr>
          <w:p w14:paraId="2EC1D6AE" w14:textId="77777777" w:rsidR="00C010AE" w:rsidRPr="004C25AE" w:rsidRDefault="00C010AE">
            <w:pPr>
              <w:spacing w:line="360" w:lineRule="auto"/>
              <w:ind w:right="76"/>
              <w:jc w:val="center"/>
              <w:rPr>
                <w:rFonts w:eastAsia="Calibri"/>
                <w:bCs/>
                <w:sz w:val="24"/>
                <w:szCs w:val="24"/>
              </w:rPr>
            </w:pPr>
            <w:r>
              <w:rPr>
                <w:rFonts w:eastAsia="Calibri"/>
                <w:bCs/>
                <w:sz w:val="24"/>
                <w:szCs w:val="24"/>
              </w:rPr>
              <w:t>51</w:t>
            </w:r>
          </w:p>
        </w:tc>
      </w:tr>
      <w:tr w:rsidR="00C010AE" w14:paraId="670F7EDF" w14:textId="77777777" w:rsidTr="0095675F">
        <w:trPr>
          <w:trHeight w:val="70"/>
        </w:trPr>
        <w:tc>
          <w:tcPr>
            <w:tcW w:w="6475" w:type="dxa"/>
          </w:tcPr>
          <w:p w14:paraId="3903353E" w14:textId="77777777" w:rsidR="00C010AE" w:rsidRDefault="00C010AE">
            <w:pPr>
              <w:spacing w:line="360" w:lineRule="auto"/>
              <w:ind w:right="720"/>
              <w:jc w:val="both"/>
              <w:rPr>
                <w:rFonts w:eastAsia="Calibri"/>
                <w:bCs/>
                <w:sz w:val="24"/>
                <w:szCs w:val="24"/>
              </w:rPr>
            </w:pPr>
          </w:p>
        </w:tc>
        <w:tc>
          <w:tcPr>
            <w:tcW w:w="1620" w:type="dxa"/>
          </w:tcPr>
          <w:p w14:paraId="4B1E5E2B" w14:textId="77777777" w:rsidR="00C010AE" w:rsidRPr="004C25AE" w:rsidRDefault="00C010AE">
            <w:pPr>
              <w:spacing w:line="360" w:lineRule="auto"/>
              <w:ind w:right="720"/>
              <w:jc w:val="center"/>
              <w:rPr>
                <w:rFonts w:eastAsia="Calibri"/>
                <w:bCs/>
                <w:sz w:val="24"/>
                <w:szCs w:val="24"/>
              </w:rPr>
            </w:pPr>
          </w:p>
        </w:tc>
      </w:tr>
      <w:tr w:rsidR="00C010AE" w14:paraId="44BCB733" w14:textId="77777777" w:rsidTr="0095675F">
        <w:tc>
          <w:tcPr>
            <w:tcW w:w="6475" w:type="dxa"/>
          </w:tcPr>
          <w:p w14:paraId="58831663" w14:textId="77777777" w:rsidR="00C010AE" w:rsidRPr="005C0E80" w:rsidRDefault="00C010AE">
            <w:pPr>
              <w:spacing w:line="360" w:lineRule="auto"/>
              <w:ind w:right="720"/>
              <w:jc w:val="both"/>
              <w:rPr>
                <w:rFonts w:eastAsia="Calibri"/>
                <w:b/>
                <w:bCs/>
                <w:sz w:val="24"/>
                <w:szCs w:val="24"/>
              </w:rPr>
            </w:pPr>
            <w:r>
              <w:rPr>
                <w:rFonts w:eastAsia="Calibri"/>
                <w:b/>
                <w:bCs/>
                <w:sz w:val="24"/>
                <w:szCs w:val="24"/>
              </w:rPr>
              <w:t>APPENDICES</w:t>
            </w:r>
          </w:p>
        </w:tc>
        <w:tc>
          <w:tcPr>
            <w:tcW w:w="1620" w:type="dxa"/>
          </w:tcPr>
          <w:p w14:paraId="37FECAF4" w14:textId="77777777" w:rsidR="00C010AE" w:rsidRPr="004C25AE" w:rsidRDefault="00C010AE">
            <w:pPr>
              <w:spacing w:line="360" w:lineRule="auto"/>
              <w:ind w:right="76"/>
              <w:jc w:val="center"/>
              <w:rPr>
                <w:rFonts w:eastAsia="Calibri"/>
                <w:bCs/>
                <w:sz w:val="24"/>
                <w:szCs w:val="24"/>
              </w:rPr>
            </w:pPr>
            <w:r>
              <w:rPr>
                <w:rFonts w:eastAsia="Calibri"/>
                <w:bCs/>
                <w:sz w:val="24"/>
                <w:szCs w:val="24"/>
              </w:rPr>
              <w:t>72</w:t>
            </w:r>
          </w:p>
        </w:tc>
      </w:tr>
    </w:tbl>
    <w:p w14:paraId="3F7D0CBB" w14:textId="77777777" w:rsidR="00B64963" w:rsidRPr="001C39CA" w:rsidRDefault="00B64963" w:rsidP="001C39CA">
      <w:pPr>
        <w:spacing w:line="360" w:lineRule="auto"/>
        <w:ind w:left="720" w:right="720"/>
        <w:jc w:val="both"/>
        <w:rPr>
          <w:rFonts w:eastAsia="Calibri"/>
          <w:b/>
          <w:bCs/>
          <w:sz w:val="24"/>
          <w:szCs w:val="24"/>
        </w:rPr>
      </w:pPr>
    </w:p>
    <w:p w14:paraId="6C946D06" w14:textId="4766C165" w:rsidR="00683284" w:rsidRDefault="00683284" w:rsidP="00683284">
      <w:pPr>
        <w:ind w:left="720" w:right="720"/>
        <w:jc w:val="both"/>
        <w:rPr>
          <w:rFonts w:eastAsia="Calibri"/>
          <w:sz w:val="24"/>
          <w:szCs w:val="24"/>
        </w:rPr>
      </w:pPr>
    </w:p>
    <w:p w14:paraId="2DD7BE6B" w14:textId="77777777" w:rsidR="00621A3C" w:rsidRPr="00621A3C" w:rsidRDefault="00621A3C" w:rsidP="00EB0A29">
      <w:pPr>
        <w:ind w:right="720"/>
        <w:rPr>
          <w:rFonts w:eastAsia="Calibri"/>
          <w:b/>
          <w:sz w:val="24"/>
          <w:szCs w:val="24"/>
        </w:rPr>
      </w:pPr>
    </w:p>
    <w:p w14:paraId="6A3E615D" w14:textId="77777777" w:rsidR="001C39CA" w:rsidRPr="00DD79AF" w:rsidRDefault="001C39CA" w:rsidP="001C39CA">
      <w:pPr>
        <w:ind w:left="720" w:right="720"/>
        <w:jc w:val="center"/>
        <w:rPr>
          <w:b/>
          <w:sz w:val="24"/>
          <w:szCs w:val="24"/>
        </w:rPr>
      </w:pPr>
    </w:p>
    <w:p w14:paraId="762A13CF" w14:textId="5F733F54" w:rsidR="001C39CA" w:rsidRDefault="001C39CA" w:rsidP="001C39CA">
      <w:pPr>
        <w:ind w:left="720" w:right="720"/>
        <w:jc w:val="center"/>
        <w:rPr>
          <w:b/>
          <w:sz w:val="24"/>
          <w:szCs w:val="24"/>
        </w:rPr>
      </w:pPr>
    </w:p>
    <w:p w14:paraId="63516D94" w14:textId="5934CF44" w:rsidR="00E405A8" w:rsidRDefault="00E405A8" w:rsidP="001C39CA">
      <w:pPr>
        <w:ind w:left="720" w:right="720"/>
        <w:jc w:val="center"/>
        <w:rPr>
          <w:b/>
          <w:sz w:val="24"/>
          <w:szCs w:val="24"/>
        </w:rPr>
      </w:pPr>
    </w:p>
    <w:p w14:paraId="5A004123" w14:textId="24EE9514" w:rsidR="00E405A8" w:rsidRDefault="00E405A8" w:rsidP="001C39CA">
      <w:pPr>
        <w:ind w:left="720" w:right="720"/>
        <w:jc w:val="center"/>
        <w:rPr>
          <w:b/>
          <w:sz w:val="24"/>
          <w:szCs w:val="24"/>
        </w:rPr>
      </w:pPr>
    </w:p>
    <w:p w14:paraId="6FD9E62C" w14:textId="42CCCB09" w:rsidR="00E405A8" w:rsidRDefault="00E405A8" w:rsidP="001C39CA">
      <w:pPr>
        <w:ind w:left="720" w:right="720"/>
        <w:jc w:val="center"/>
        <w:rPr>
          <w:b/>
          <w:sz w:val="24"/>
          <w:szCs w:val="24"/>
        </w:rPr>
      </w:pPr>
    </w:p>
    <w:p w14:paraId="4595F58E" w14:textId="2C071EA4" w:rsidR="00E405A8" w:rsidRDefault="00E405A8" w:rsidP="001C39CA">
      <w:pPr>
        <w:ind w:left="720" w:right="720"/>
        <w:jc w:val="center"/>
        <w:rPr>
          <w:b/>
          <w:sz w:val="24"/>
          <w:szCs w:val="24"/>
        </w:rPr>
      </w:pPr>
    </w:p>
    <w:p w14:paraId="282F4196" w14:textId="6516FD54" w:rsidR="00E405A8" w:rsidRDefault="00E405A8" w:rsidP="49E0D74F">
      <w:pPr>
        <w:ind w:left="720" w:right="720"/>
        <w:jc w:val="center"/>
        <w:rPr>
          <w:b/>
          <w:bCs/>
          <w:sz w:val="24"/>
          <w:szCs w:val="24"/>
        </w:rPr>
      </w:pPr>
    </w:p>
    <w:p w14:paraId="45B334FC" w14:textId="01F92532" w:rsidR="00E405A8" w:rsidRDefault="00E405A8" w:rsidP="00EB0A29">
      <w:pPr>
        <w:ind w:right="720"/>
        <w:rPr>
          <w:b/>
          <w:sz w:val="24"/>
          <w:szCs w:val="24"/>
        </w:rPr>
      </w:pPr>
    </w:p>
    <w:p w14:paraId="5EAA5512" w14:textId="21D3C793" w:rsidR="00E405A8" w:rsidRDefault="00E405A8" w:rsidP="00B11402">
      <w:pPr>
        <w:pStyle w:val="Heading1"/>
        <w:rPr>
          <w:rFonts w:eastAsia="Calibri"/>
        </w:rPr>
      </w:pPr>
      <w:r>
        <w:rPr>
          <w:rFonts w:eastAsia="Calibri"/>
        </w:rPr>
        <w:t>LIST OF FIGURES</w:t>
      </w:r>
    </w:p>
    <w:p w14:paraId="549C0BA6" w14:textId="77777777" w:rsidR="00E405A8" w:rsidRDefault="00E405A8" w:rsidP="00E405A8">
      <w:pPr>
        <w:ind w:left="720" w:right="720"/>
        <w:jc w:val="center"/>
        <w:rPr>
          <w:rFonts w:eastAsia="Calibri"/>
          <w:b/>
          <w:sz w:val="24"/>
          <w:szCs w:val="24"/>
        </w:rPr>
      </w:pPr>
    </w:p>
    <w:p w14:paraId="478E7000" w14:textId="77777777" w:rsidR="00E405A8" w:rsidRDefault="00E405A8" w:rsidP="00E405A8">
      <w:pPr>
        <w:ind w:left="720" w:right="720"/>
        <w:jc w:val="center"/>
        <w:rPr>
          <w:rFonts w:eastAsia="Calibri"/>
          <w:b/>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5333"/>
        <w:gridCol w:w="1260"/>
      </w:tblGrid>
      <w:tr w:rsidR="00E405A8" w14:paraId="363B13CE" w14:textId="77777777" w:rsidTr="0095675F">
        <w:tc>
          <w:tcPr>
            <w:tcW w:w="1435" w:type="dxa"/>
          </w:tcPr>
          <w:p w14:paraId="382D4B72" w14:textId="6023C5FE" w:rsidR="00E405A8" w:rsidRDefault="00E8499B" w:rsidP="00E405A8">
            <w:pPr>
              <w:spacing w:line="360" w:lineRule="auto"/>
              <w:ind w:right="120"/>
              <w:jc w:val="center"/>
              <w:rPr>
                <w:rFonts w:eastAsia="Calibri"/>
                <w:b/>
                <w:bCs/>
                <w:sz w:val="24"/>
                <w:szCs w:val="24"/>
              </w:rPr>
            </w:pPr>
            <w:r>
              <w:rPr>
                <w:rFonts w:eastAsia="Calibri"/>
                <w:b/>
                <w:bCs/>
                <w:sz w:val="24"/>
                <w:szCs w:val="24"/>
              </w:rPr>
              <w:t>FIGURE</w:t>
            </w:r>
          </w:p>
          <w:p w14:paraId="3E6B8F62" w14:textId="3FC9B4E3" w:rsidR="00E405A8" w:rsidRPr="00621A3C" w:rsidRDefault="00E405A8" w:rsidP="00E405A8">
            <w:pPr>
              <w:spacing w:line="360" w:lineRule="auto"/>
              <w:ind w:right="120"/>
              <w:jc w:val="center"/>
              <w:rPr>
                <w:rFonts w:eastAsia="Calibri"/>
                <w:b/>
                <w:bCs/>
                <w:sz w:val="24"/>
                <w:szCs w:val="24"/>
              </w:rPr>
            </w:pPr>
          </w:p>
        </w:tc>
        <w:tc>
          <w:tcPr>
            <w:tcW w:w="5333" w:type="dxa"/>
          </w:tcPr>
          <w:p w14:paraId="3F688535" w14:textId="77777777" w:rsidR="00E405A8" w:rsidRDefault="00E405A8" w:rsidP="00E405A8">
            <w:pPr>
              <w:spacing w:line="360" w:lineRule="auto"/>
              <w:ind w:right="720"/>
              <w:jc w:val="both"/>
              <w:rPr>
                <w:rFonts w:eastAsia="Calibri"/>
                <w:b/>
                <w:bCs/>
                <w:sz w:val="24"/>
                <w:szCs w:val="24"/>
              </w:rPr>
            </w:pPr>
          </w:p>
        </w:tc>
        <w:tc>
          <w:tcPr>
            <w:tcW w:w="1260" w:type="dxa"/>
          </w:tcPr>
          <w:p w14:paraId="27CB1D98" w14:textId="77777777" w:rsidR="00E405A8" w:rsidRDefault="00E405A8" w:rsidP="00E405A8">
            <w:pPr>
              <w:spacing w:line="360" w:lineRule="auto"/>
              <w:jc w:val="center"/>
              <w:rPr>
                <w:rFonts w:eastAsia="Calibri"/>
                <w:b/>
                <w:bCs/>
                <w:sz w:val="24"/>
                <w:szCs w:val="24"/>
              </w:rPr>
            </w:pPr>
            <w:r>
              <w:rPr>
                <w:rFonts w:eastAsia="Calibri"/>
                <w:b/>
                <w:bCs/>
                <w:sz w:val="24"/>
                <w:szCs w:val="24"/>
              </w:rPr>
              <w:t>PAGE</w:t>
            </w:r>
          </w:p>
        </w:tc>
      </w:tr>
      <w:tr w:rsidR="00E405A8" w14:paraId="6B9349AD" w14:textId="77777777" w:rsidTr="0095675F">
        <w:tc>
          <w:tcPr>
            <w:tcW w:w="1435" w:type="dxa"/>
          </w:tcPr>
          <w:p w14:paraId="13739989" w14:textId="77777777" w:rsidR="00E405A8" w:rsidRPr="004C25AE" w:rsidRDefault="00E405A8" w:rsidP="00E405A8">
            <w:pPr>
              <w:spacing w:line="360" w:lineRule="auto"/>
              <w:ind w:right="120"/>
              <w:jc w:val="center"/>
              <w:rPr>
                <w:rFonts w:eastAsia="Calibri"/>
                <w:bCs/>
                <w:sz w:val="24"/>
                <w:szCs w:val="24"/>
              </w:rPr>
            </w:pPr>
            <w:r>
              <w:rPr>
                <w:rFonts w:eastAsia="Calibri"/>
                <w:bCs/>
                <w:sz w:val="24"/>
                <w:szCs w:val="24"/>
              </w:rPr>
              <w:t>1</w:t>
            </w:r>
          </w:p>
        </w:tc>
        <w:tc>
          <w:tcPr>
            <w:tcW w:w="5333" w:type="dxa"/>
          </w:tcPr>
          <w:p w14:paraId="54D5CC20" w14:textId="68C97D8F" w:rsidR="00E405A8" w:rsidRDefault="00995AF1" w:rsidP="00E405A8">
            <w:pPr>
              <w:ind w:right="720"/>
              <w:jc w:val="both"/>
              <w:rPr>
                <w:rFonts w:eastAsia="Calibri"/>
                <w:bCs/>
                <w:sz w:val="24"/>
                <w:szCs w:val="24"/>
              </w:rPr>
            </w:pPr>
            <w:r>
              <w:rPr>
                <w:rFonts w:eastAsia="Calibri"/>
                <w:bCs/>
                <w:sz w:val="24"/>
                <w:szCs w:val="24"/>
              </w:rPr>
              <w:t>Conceptual Framework</w:t>
            </w:r>
          </w:p>
          <w:p w14:paraId="2904B9AC" w14:textId="77777777" w:rsidR="00E405A8" w:rsidRPr="004C25AE" w:rsidRDefault="00E405A8" w:rsidP="00E405A8">
            <w:pPr>
              <w:ind w:right="720"/>
              <w:jc w:val="both"/>
              <w:rPr>
                <w:rFonts w:eastAsia="Calibri"/>
                <w:bCs/>
                <w:sz w:val="24"/>
                <w:szCs w:val="24"/>
              </w:rPr>
            </w:pPr>
          </w:p>
        </w:tc>
        <w:tc>
          <w:tcPr>
            <w:tcW w:w="1260" w:type="dxa"/>
          </w:tcPr>
          <w:p w14:paraId="3553D15A" w14:textId="77777777" w:rsidR="00E405A8" w:rsidRPr="004C25AE" w:rsidRDefault="00E405A8" w:rsidP="00E405A8">
            <w:pPr>
              <w:spacing w:line="360" w:lineRule="auto"/>
              <w:jc w:val="center"/>
              <w:rPr>
                <w:rFonts w:eastAsia="Calibri"/>
                <w:bCs/>
                <w:sz w:val="24"/>
                <w:szCs w:val="24"/>
              </w:rPr>
            </w:pPr>
            <w:r>
              <w:rPr>
                <w:rFonts w:eastAsia="Calibri"/>
                <w:bCs/>
                <w:sz w:val="24"/>
                <w:szCs w:val="24"/>
              </w:rPr>
              <w:t>22</w:t>
            </w:r>
          </w:p>
        </w:tc>
      </w:tr>
      <w:tr w:rsidR="00E405A8" w14:paraId="7B298529" w14:textId="77777777" w:rsidTr="0095675F">
        <w:tc>
          <w:tcPr>
            <w:tcW w:w="1435" w:type="dxa"/>
          </w:tcPr>
          <w:p w14:paraId="0C7E65D7" w14:textId="77777777" w:rsidR="00E405A8" w:rsidRPr="004C25AE" w:rsidRDefault="00E405A8" w:rsidP="00E405A8">
            <w:pPr>
              <w:spacing w:line="360" w:lineRule="auto"/>
              <w:ind w:right="120"/>
              <w:jc w:val="center"/>
              <w:rPr>
                <w:rFonts w:eastAsia="Calibri"/>
                <w:bCs/>
                <w:sz w:val="24"/>
                <w:szCs w:val="24"/>
              </w:rPr>
            </w:pPr>
            <w:r>
              <w:rPr>
                <w:rFonts w:eastAsia="Calibri"/>
                <w:bCs/>
                <w:sz w:val="24"/>
                <w:szCs w:val="24"/>
              </w:rPr>
              <w:t>2</w:t>
            </w:r>
          </w:p>
        </w:tc>
        <w:tc>
          <w:tcPr>
            <w:tcW w:w="5333" w:type="dxa"/>
          </w:tcPr>
          <w:p w14:paraId="6815A379" w14:textId="5EA3B877" w:rsidR="00E405A8" w:rsidRDefault="009D330F" w:rsidP="00E405A8">
            <w:pPr>
              <w:ind w:right="720"/>
              <w:jc w:val="both"/>
              <w:rPr>
                <w:rFonts w:eastAsia="Calibri"/>
                <w:bCs/>
                <w:sz w:val="24"/>
                <w:szCs w:val="24"/>
              </w:rPr>
            </w:pPr>
            <w:r>
              <w:rPr>
                <w:rFonts w:eastAsia="Calibri"/>
                <w:bCs/>
                <w:sz w:val="24"/>
                <w:szCs w:val="24"/>
              </w:rPr>
              <w:t>System Architecture</w:t>
            </w:r>
          </w:p>
          <w:p w14:paraId="212D45E8" w14:textId="77777777" w:rsidR="00E405A8" w:rsidRPr="004C25AE" w:rsidRDefault="00E405A8" w:rsidP="00E405A8">
            <w:pPr>
              <w:ind w:right="720"/>
              <w:jc w:val="both"/>
              <w:rPr>
                <w:rFonts w:eastAsia="Calibri"/>
                <w:bCs/>
                <w:sz w:val="24"/>
                <w:szCs w:val="24"/>
              </w:rPr>
            </w:pPr>
          </w:p>
        </w:tc>
        <w:tc>
          <w:tcPr>
            <w:tcW w:w="1260" w:type="dxa"/>
          </w:tcPr>
          <w:p w14:paraId="60DF8CCD" w14:textId="77777777" w:rsidR="00E405A8" w:rsidRPr="004C25AE" w:rsidRDefault="00E405A8" w:rsidP="00E405A8">
            <w:pPr>
              <w:spacing w:line="360" w:lineRule="auto"/>
              <w:ind w:right="-14"/>
              <w:jc w:val="center"/>
              <w:rPr>
                <w:rFonts w:eastAsia="Calibri"/>
                <w:bCs/>
                <w:sz w:val="24"/>
                <w:szCs w:val="24"/>
              </w:rPr>
            </w:pPr>
            <w:r>
              <w:rPr>
                <w:rFonts w:eastAsia="Calibri"/>
                <w:bCs/>
                <w:sz w:val="24"/>
                <w:szCs w:val="24"/>
              </w:rPr>
              <w:t>28</w:t>
            </w:r>
          </w:p>
        </w:tc>
      </w:tr>
      <w:tr w:rsidR="00EB0A29" w14:paraId="303C34D8" w14:textId="77777777" w:rsidTr="0095675F">
        <w:trPr>
          <w:trHeight w:val="375"/>
        </w:trPr>
        <w:tc>
          <w:tcPr>
            <w:tcW w:w="1435" w:type="dxa"/>
          </w:tcPr>
          <w:p w14:paraId="7DED5650" w14:textId="239C28D8" w:rsidR="00EB0A29" w:rsidRDefault="00EB0A29" w:rsidP="00E405A8">
            <w:pPr>
              <w:spacing w:line="360" w:lineRule="auto"/>
              <w:ind w:right="120"/>
              <w:jc w:val="center"/>
              <w:rPr>
                <w:rFonts w:eastAsia="Calibri"/>
                <w:bCs/>
                <w:sz w:val="24"/>
                <w:szCs w:val="24"/>
              </w:rPr>
            </w:pPr>
            <w:r>
              <w:rPr>
                <w:rFonts w:eastAsia="Calibri"/>
                <w:bCs/>
                <w:sz w:val="24"/>
                <w:szCs w:val="24"/>
              </w:rPr>
              <w:t>3</w:t>
            </w:r>
          </w:p>
        </w:tc>
        <w:tc>
          <w:tcPr>
            <w:tcW w:w="5333" w:type="dxa"/>
          </w:tcPr>
          <w:p w14:paraId="27679A5A" w14:textId="77777777" w:rsidR="00EB0A29" w:rsidRDefault="00EB0A29" w:rsidP="00EB0A29">
            <w:pPr>
              <w:ind w:right="720"/>
              <w:jc w:val="both"/>
              <w:rPr>
                <w:rFonts w:eastAsia="Calibri"/>
                <w:bCs/>
                <w:sz w:val="24"/>
                <w:szCs w:val="24"/>
              </w:rPr>
            </w:pPr>
            <w:r>
              <w:rPr>
                <w:rFonts w:eastAsia="Calibri"/>
                <w:bCs/>
                <w:sz w:val="24"/>
                <w:szCs w:val="24"/>
              </w:rPr>
              <w:t>Use Case Diagram</w:t>
            </w:r>
          </w:p>
          <w:p w14:paraId="1515258A" w14:textId="77777777" w:rsidR="00EB0A29" w:rsidRDefault="00EB0A29" w:rsidP="00E405A8">
            <w:pPr>
              <w:ind w:right="720"/>
              <w:jc w:val="both"/>
              <w:rPr>
                <w:rFonts w:eastAsia="Calibri"/>
                <w:bCs/>
                <w:sz w:val="24"/>
                <w:szCs w:val="24"/>
              </w:rPr>
            </w:pPr>
          </w:p>
        </w:tc>
        <w:tc>
          <w:tcPr>
            <w:tcW w:w="1260" w:type="dxa"/>
          </w:tcPr>
          <w:p w14:paraId="0A496AF7" w14:textId="77777777" w:rsidR="00EB0A29" w:rsidRDefault="00EB0A29" w:rsidP="00EB0A29">
            <w:pPr>
              <w:spacing w:line="360" w:lineRule="auto"/>
              <w:ind w:right="-14"/>
              <w:jc w:val="center"/>
              <w:rPr>
                <w:rFonts w:eastAsia="Calibri"/>
                <w:bCs/>
                <w:sz w:val="24"/>
                <w:szCs w:val="24"/>
              </w:rPr>
            </w:pPr>
            <w:r>
              <w:rPr>
                <w:rFonts w:eastAsia="Calibri"/>
                <w:bCs/>
                <w:sz w:val="24"/>
                <w:szCs w:val="24"/>
              </w:rPr>
              <w:t>41</w:t>
            </w:r>
          </w:p>
          <w:p w14:paraId="674DD6F4" w14:textId="77777777" w:rsidR="00EB0A29" w:rsidRDefault="00EB0A29" w:rsidP="00E405A8">
            <w:pPr>
              <w:spacing w:line="360" w:lineRule="auto"/>
              <w:ind w:right="-14"/>
              <w:jc w:val="center"/>
              <w:rPr>
                <w:rFonts w:eastAsia="Calibri"/>
                <w:bCs/>
                <w:sz w:val="24"/>
                <w:szCs w:val="24"/>
              </w:rPr>
            </w:pPr>
          </w:p>
        </w:tc>
      </w:tr>
      <w:tr w:rsidR="00EB0A29" w14:paraId="6448F838" w14:textId="77777777" w:rsidTr="0095675F">
        <w:trPr>
          <w:trHeight w:val="375"/>
        </w:trPr>
        <w:tc>
          <w:tcPr>
            <w:tcW w:w="1435" w:type="dxa"/>
          </w:tcPr>
          <w:p w14:paraId="7FCCF2B6" w14:textId="77777777" w:rsidR="00EB0A29" w:rsidRDefault="00EB0A29" w:rsidP="00E405A8">
            <w:pPr>
              <w:spacing w:line="360" w:lineRule="auto"/>
              <w:ind w:right="120"/>
              <w:jc w:val="center"/>
              <w:rPr>
                <w:rFonts w:eastAsia="Calibri"/>
                <w:bCs/>
                <w:sz w:val="24"/>
                <w:szCs w:val="24"/>
              </w:rPr>
            </w:pPr>
          </w:p>
        </w:tc>
        <w:tc>
          <w:tcPr>
            <w:tcW w:w="5333" w:type="dxa"/>
          </w:tcPr>
          <w:p w14:paraId="74882B99" w14:textId="77777777" w:rsidR="00EB0A29" w:rsidRDefault="00EB0A29" w:rsidP="00EB0A29">
            <w:pPr>
              <w:ind w:right="720"/>
              <w:jc w:val="both"/>
              <w:rPr>
                <w:rFonts w:eastAsia="Calibri"/>
                <w:bCs/>
                <w:sz w:val="24"/>
                <w:szCs w:val="24"/>
              </w:rPr>
            </w:pPr>
          </w:p>
        </w:tc>
        <w:tc>
          <w:tcPr>
            <w:tcW w:w="1260" w:type="dxa"/>
          </w:tcPr>
          <w:p w14:paraId="26FD739C" w14:textId="77777777" w:rsidR="00EB0A29" w:rsidRDefault="00EB0A29" w:rsidP="00EB0A29">
            <w:pPr>
              <w:spacing w:line="360" w:lineRule="auto"/>
              <w:ind w:right="-14"/>
              <w:jc w:val="center"/>
              <w:rPr>
                <w:rFonts w:eastAsia="Calibri"/>
                <w:bCs/>
                <w:sz w:val="24"/>
                <w:szCs w:val="24"/>
              </w:rPr>
            </w:pPr>
          </w:p>
        </w:tc>
      </w:tr>
      <w:tr w:rsidR="00EB0A29" w14:paraId="7C3764A1" w14:textId="77777777" w:rsidTr="0095675F">
        <w:trPr>
          <w:trHeight w:val="375"/>
        </w:trPr>
        <w:tc>
          <w:tcPr>
            <w:tcW w:w="1435" w:type="dxa"/>
          </w:tcPr>
          <w:p w14:paraId="6FDE0E27" w14:textId="77777777" w:rsidR="00EB0A29" w:rsidRDefault="00EB0A29" w:rsidP="00E405A8">
            <w:pPr>
              <w:spacing w:line="360" w:lineRule="auto"/>
              <w:ind w:right="120"/>
              <w:jc w:val="center"/>
              <w:rPr>
                <w:rFonts w:eastAsia="Calibri"/>
                <w:bCs/>
                <w:sz w:val="24"/>
                <w:szCs w:val="24"/>
              </w:rPr>
            </w:pPr>
          </w:p>
        </w:tc>
        <w:tc>
          <w:tcPr>
            <w:tcW w:w="5333" w:type="dxa"/>
          </w:tcPr>
          <w:p w14:paraId="34D1D57F" w14:textId="77777777" w:rsidR="00EB0A29" w:rsidRDefault="00EB0A29" w:rsidP="00EB0A29">
            <w:pPr>
              <w:ind w:right="720"/>
              <w:jc w:val="both"/>
              <w:rPr>
                <w:rFonts w:eastAsia="Calibri"/>
                <w:bCs/>
                <w:sz w:val="24"/>
                <w:szCs w:val="24"/>
              </w:rPr>
            </w:pPr>
          </w:p>
        </w:tc>
        <w:tc>
          <w:tcPr>
            <w:tcW w:w="1260" w:type="dxa"/>
          </w:tcPr>
          <w:p w14:paraId="70F82F31" w14:textId="77777777" w:rsidR="00EB0A29" w:rsidRDefault="00EB0A29" w:rsidP="00EB0A29">
            <w:pPr>
              <w:spacing w:line="360" w:lineRule="auto"/>
              <w:ind w:right="-14"/>
              <w:jc w:val="center"/>
              <w:rPr>
                <w:rFonts w:eastAsia="Calibri"/>
                <w:bCs/>
                <w:sz w:val="24"/>
                <w:szCs w:val="24"/>
              </w:rPr>
            </w:pPr>
          </w:p>
        </w:tc>
      </w:tr>
      <w:tr w:rsidR="00EB0A29" w14:paraId="34863695" w14:textId="77777777" w:rsidTr="0095675F">
        <w:trPr>
          <w:trHeight w:val="375"/>
        </w:trPr>
        <w:tc>
          <w:tcPr>
            <w:tcW w:w="1435" w:type="dxa"/>
          </w:tcPr>
          <w:p w14:paraId="2E32B04F" w14:textId="77777777" w:rsidR="00EB0A29" w:rsidRDefault="00EB0A29" w:rsidP="00E405A8">
            <w:pPr>
              <w:spacing w:line="360" w:lineRule="auto"/>
              <w:ind w:right="120"/>
              <w:jc w:val="center"/>
              <w:rPr>
                <w:rFonts w:eastAsia="Calibri"/>
                <w:bCs/>
                <w:sz w:val="24"/>
                <w:szCs w:val="24"/>
              </w:rPr>
            </w:pPr>
          </w:p>
        </w:tc>
        <w:tc>
          <w:tcPr>
            <w:tcW w:w="5333" w:type="dxa"/>
          </w:tcPr>
          <w:p w14:paraId="69A29CDD" w14:textId="77777777" w:rsidR="00EB0A29" w:rsidRDefault="00EB0A29" w:rsidP="00EB0A29">
            <w:pPr>
              <w:ind w:right="720"/>
              <w:jc w:val="both"/>
              <w:rPr>
                <w:rFonts w:eastAsia="Calibri"/>
                <w:bCs/>
                <w:sz w:val="24"/>
                <w:szCs w:val="24"/>
              </w:rPr>
            </w:pPr>
          </w:p>
        </w:tc>
        <w:tc>
          <w:tcPr>
            <w:tcW w:w="1260" w:type="dxa"/>
          </w:tcPr>
          <w:p w14:paraId="1E68C625" w14:textId="77777777" w:rsidR="00EB0A29" w:rsidRDefault="00EB0A29" w:rsidP="00EB0A29">
            <w:pPr>
              <w:spacing w:line="360" w:lineRule="auto"/>
              <w:ind w:right="-14"/>
              <w:jc w:val="center"/>
              <w:rPr>
                <w:rFonts w:eastAsia="Calibri"/>
                <w:bCs/>
                <w:sz w:val="24"/>
                <w:szCs w:val="24"/>
              </w:rPr>
            </w:pPr>
          </w:p>
        </w:tc>
      </w:tr>
      <w:tr w:rsidR="00EB0A29" w14:paraId="698BEC6C" w14:textId="77777777" w:rsidTr="0095675F">
        <w:trPr>
          <w:trHeight w:val="375"/>
        </w:trPr>
        <w:tc>
          <w:tcPr>
            <w:tcW w:w="1435" w:type="dxa"/>
          </w:tcPr>
          <w:p w14:paraId="07B551E9" w14:textId="77777777" w:rsidR="00EB0A29" w:rsidRDefault="00EB0A29" w:rsidP="00E405A8">
            <w:pPr>
              <w:spacing w:line="360" w:lineRule="auto"/>
              <w:ind w:right="120"/>
              <w:jc w:val="center"/>
              <w:rPr>
                <w:rFonts w:eastAsia="Calibri"/>
                <w:bCs/>
                <w:sz w:val="24"/>
                <w:szCs w:val="24"/>
              </w:rPr>
            </w:pPr>
          </w:p>
        </w:tc>
        <w:tc>
          <w:tcPr>
            <w:tcW w:w="5333" w:type="dxa"/>
          </w:tcPr>
          <w:p w14:paraId="5213FC95" w14:textId="77777777" w:rsidR="00EB0A29" w:rsidRDefault="00EB0A29" w:rsidP="00EB0A29">
            <w:pPr>
              <w:ind w:right="720"/>
              <w:jc w:val="both"/>
              <w:rPr>
                <w:rFonts w:eastAsia="Calibri"/>
                <w:bCs/>
                <w:sz w:val="24"/>
                <w:szCs w:val="24"/>
              </w:rPr>
            </w:pPr>
          </w:p>
        </w:tc>
        <w:tc>
          <w:tcPr>
            <w:tcW w:w="1260" w:type="dxa"/>
          </w:tcPr>
          <w:p w14:paraId="63CDCF05" w14:textId="77777777" w:rsidR="00EB0A29" w:rsidRDefault="00EB0A29" w:rsidP="00EB0A29">
            <w:pPr>
              <w:spacing w:line="360" w:lineRule="auto"/>
              <w:ind w:right="-14"/>
              <w:jc w:val="center"/>
              <w:rPr>
                <w:rFonts w:eastAsia="Calibri"/>
                <w:bCs/>
                <w:sz w:val="24"/>
                <w:szCs w:val="24"/>
              </w:rPr>
            </w:pPr>
          </w:p>
        </w:tc>
      </w:tr>
      <w:tr w:rsidR="00EB0A29" w14:paraId="565F9065" w14:textId="77777777" w:rsidTr="0095675F">
        <w:trPr>
          <w:trHeight w:val="375"/>
        </w:trPr>
        <w:tc>
          <w:tcPr>
            <w:tcW w:w="1435" w:type="dxa"/>
          </w:tcPr>
          <w:p w14:paraId="6E041AC0" w14:textId="045A8F6C" w:rsidR="00EB0A29" w:rsidRDefault="00EB0A29" w:rsidP="00E405A8">
            <w:pPr>
              <w:spacing w:line="360" w:lineRule="auto"/>
              <w:ind w:right="120"/>
              <w:jc w:val="center"/>
              <w:rPr>
                <w:rFonts w:eastAsia="Calibri"/>
                <w:bCs/>
                <w:sz w:val="24"/>
                <w:szCs w:val="24"/>
              </w:rPr>
            </w:pPr>
          </w:p>
        </w:tc>
        <w:tc>
          <w:tcPr>
            <w:tcW w:w="5333" w:type="dxa"/>
          </w:tcPr>
          <w:p w14:paraId="2E8322C0" w14:textId="77777777" w:rsidR="00EB0A29" w:rsidRDefault="00EB0A29" w:rsidP="00EB0A29">
            <w:pPr>
              <w:ind w:right="720"/>
              <w:jc w:val="both"/>
              <w:rPr>
                <w:rFonts w:eastAsia="Calibri"/>
                <w:bCs/>
                <w:sz w:val="24"/>
                <w:szCs w:val="24"/>
              </w:rPr>
            </w:pPr>
          </w:p>
        </w:tc>
        <w:tc>
          <w:tcPr>
            <w:tcW w:w="1260" w:type="dxa"/>
          </w:tcPr>
          <w:p w14:paraId="77D8E1E9" w14:textId="77777777" w:rsidR="00EB0A29" w:rsidRDefault="00EB0A29" w:rsidP="00EB0A29">
            <w:pPr>
              <w:spacing w:line="360" w:lineRule="auto"/>
              <w:ind w:right="-14"/>
              <w:jc w:val="center"/>
              <w:rPr>
                <w:rFonts w:eastAsia="Calibri"/>
                <w:bCs/>
                <w:sz w:val="24"/>
                <w:szCs w:val="24"/>
              </w:rPr>
            </w:pPr>
          </w:p>
        </w:tc>
      </w:tr>
      <w:tr w:rsidR="00EB0A29" w14:paraId="4BB12D97" w14:textId="77777777" w:rsidTr="0095675F">
        <w:trPr>
          <w:trHeight w:val="375"/>
        </w:trPr>
        <w:tc>
          <w:tcPr>
            <w:tcW w:w="1435" w:type="dxa"/>
          </w:tcPr>
          <w:p w14:paraId="481C8D08" w14:textId="77777777" w:rsidR="00EB0A29" w:rsidRDefault="00EB0A29" w:rsidP="00E405A8">
            <w:pPr>
              <w:spacing w:line="360" w:lineRule="auto"/>
              <w:ind w:right="120"/>
              <w:jc w:val="center"/>
              <w:rPr>
                <w:rFonts w:eastAsia="Calibri"/>
                <w:bCs/>
                <w:sz w:val="24"/>
                <w:szCs w:val="24"/>
              </w:rPr>
            </w:pPr>
          </w:p>
        </w:tc>
        <w:tc>
          <w:tcPr>
            <w:tcW w:w="5333" w:type="dxa"/>
          </w:tcPr>
          <w:p w14:paraId="0A5B4958" w14:textId="77777777" w:rsidR="00EB0A29" w:rsidRDefault="00EB0A29" w:rsidP="00EB0A29">
            <w:pPr>
              <w:ind w:right="720"/>
              <w:jc w:val="both"/>
              <w:rPr>
                <w:rFonts w:eastAsia="Calibri"/>
                <w:bCs/>
                <w:sz w:val="24"/>
                <w:szCs w:val="24"/>
              </w:rPr>
            </w:pPr>
          </w:p>
        </w:tc>
        <w:tc>
          <w:tcPr>
            <w:tcW w:w="1260" w:type="dxa"/>
          </w:tcPr>
          <w:p w14:paraId="6B197BD9" w14:textId="77777777" w:rsidR="00EB0A29" w:rsidRDefault="00EB0A29" w:rsidP="00EB0A29">
            <w:pPr>
              <w:spacing w:line="360" w:lineRule="auto"/>
              <w:ind w:right="-14"/>
              <w:jc w:val="center"/>
              <w:rPr>
                <w:rFonts w:eastAsia="Calibri"/>
                <w:bCs/>
                <w:sz w:val="24"/>
                <w:szCs w:val="24"/>
              </w:rPr>
            </w:pPr>
          </w:p>
        </w:tc>
      </w:tr>
      <w:tr w:rsidR="00EB0A29" w14:paraId="09D84518" w14:textId="77777777" w:rsidTr="0095675F">
        <w:tc>
          <w:tcPr>
            <w:tcW w:w="1435" w:type="dxa"/>
          </w:tcPr>
          <w:p w14:paraId="26531F41" w14:textId="33BA3D09" w:rsidR="00EB0A29" w:rsidRDefault="00EB0A29" w:rsidP="00EB0A29">
            <w:pPr>
              <w:spacing w:line="360" w:lineRule="auto"/>
              <w:ind w:right="120"/>
              <w:rPr>
                <w:rFonts w:eastAsia="Calibri"/>
                <w:bCs/>
                <w:sz w:val="24"/>
                <w:szCs w:val="24"/>
              </w:rPr>
            </w:pPr>
          </w:p>
        </w:tc>
        <w:tc>
          <w:tcPr>
            <w:tcW w:w="5333" w:type="dxa"/>
          </w:tcPr>
          <w:p w14:paraId="5DE2D6EE" w14:textId="77777777" w:rsidR="00EB0A29" w:rsidRDefault="00EB0A29" w:rsidP="00E405A8">
            <w:pPr>
              <w:ind w:right="720"/>
              <w:jc w:val="both"/>
              <w:rPr>
                <w:rFonts w:eastAsia="Calibri"/>
                <w:bCs/>
                <w:sz w:val="24"/>
                <w:szCs w:val="24"/>
              </w:rPr>
            </w:pPr>
          </w:p>
        </w:tc>
        <w:tc>
          <w:tcPr>
            <w:tcW w:w="1260" w:type="dxa"/>
          </w:tcPr>
          <w:p w14:paraId="625C4BE4" w14:textId="77777777" w:rsidR="00EB0A29" w:rsidRDefault="00EB0A29" w:rsidP="00E405A8">
            <w:pPr>
              <w:spacing w:line="360" w:lineRule="auto"/>
              <w:ind w:right="-14"/>
              <w:jc w:val="center"/>
              <w:rPr>
                <w:rFonts w:eastAsia="Calibri"/>
                <w:bCs/>
                <w:sz w:val="24"/>
                <w:szCs w:val="24"/>
              </w:rPr>
            </w:pPr>
          </w:p>
        </w:tc>
      </w:tr>
      <w:tr w:rsidR="00E405A8" w14:paraId="62AE5408" w14:textId="77777777" w:rsidTr="0095675F">
        <w:tc>
          <w:tcPr>
            <w:tcW w:w="1435" w:type="dxa"/>
          </w:tcPr>
          <w:p w14:paraId="6FE229A2" w14:textId="3968BABA" w:rsidR="00EB0A29" w:rsidRDefault="00EB0A29" w:rsidP="49E0D74F">
            <w:pPr>
              <w:spacing w:line="360" w:lineRule="auto"/>
              <w:ind w:right="120"/>
              <w:jc w:val="center"/>
              <w:rPr>
                <w:rFonts w:eastAsia="Calibri"/>
                <w:sz w:val="24"/>
                <w:szCs w:val="24"/>
              </w:rPr>
            </w:pPr>
          </w:p>
          <w:p w14:paraId="02E67D4B" w14:textId="38A3D5BB" w:rsidR="00E405A8" w:rsidRPr="004C25AE" w:rsidRDefault="00E405A8" w:rsidP="49E0D74F">
            <w:pPr>
              <w:spacing w:line="360" w:lineRule="auto"/>
              <w:ind w:right="120"/>
              <w:rPr>
                <w:rFonts w:eastAsia="Calibri"/>
                <w:sz w:val="24"/>
                <w:szCs w:val="24"/>
              </w:rPr>
            </w:pPr>
          </w:p>
        </w:tc>
        <w:tc>
          <w:tcPr>
            <w:tcW w:w="5333" w:type="dxa"/>
          </w:tcPr>
          <w:p w14:paraId="360950E1" w14:textId="62BF31E1" w:rsidR="00E405A8" w:rsidRPr="004C25AE" w:rsidRDefault="00E405A8" w:rsidP="49E0D74F">
            <w:pPr>
              <w:spacing w:line="360" w:lineRule="auto"/>
              <w:ind w:right="720"/>
              <w:jc w:val="both"/>
              <w:rPr>
                <w:rFonts w:eastAsia="Calibri"/>
                <w:sz w:val="24"/>
                <w:szCs w:val="24"/>
              </w:rPr>
            </w:pPr>
          </w:p>
        </w:tc>
        <w:tc>
          <w:tcPr>
            <w:tcW w:w="1260" w:type="dxa"/>
          </w:tcPr>
          <w:p w14:paraId="1E70A673" w14:textId="3B4DF5B3" w:rsidR="00E405A8" w:rsidRPr="004C25AE" w:rsidRDefault="00E405A8" w:rsidP="00E405A8">
            <w:pPr>
              <w:spacing w:line="360" w:lineRule="auto"/>
              <w:ind w:right="-14"/>
              <w:jc w:val="center"/>
              <w:rPr>
                <w:rFonts w:eastAsia="Calibri"/>
                <w:bCs/>
                <w:sz w:val="24"/>
                <w:szCs w:val="24"/>
              </w:rPr>
            </w:pPr>
          </w:p>
        </w:tc>
      </w:tr>
    </w:tbl>
    <w:p w14:paraId="54DA90F8" w14:textId="77777777" w:rsidR="00E405A8" w:rsidRPr="00621A3C" w:rsidRDefault="00E405A8" w:rsidP="00E405A8">
      <w:pPr>
        <w:ind w:left="720" w:right="720"/>
        <w:jc w:val="center"/>
        <w:rPr>
          <w:rFonts w:eastAsia="Calibri"/>
          <w:b/>
          <w:sz w:val="24"/>
          <w:szCs w:val="24"/>
        </w:rPr>
      </w:pPr>
    </w:p>
    <w:p w14:paraId="5FF860AB" w14:textId="77777777" w:rsidR="00E405A8" w:rsidRPr="001C39CA" w:rsidRDefault="00E405A8" w:rsidP="00E405A8">
      <w:pPr>
        <w:spacing w:line="360" w:lineRule="auto"/>
        <w:ind w:left="720" w:right="720"/>
        <w:jc w:val="both"/>
        <w:rPr>
          <w:rFonts w:eastAsia="Calibri"/>
          <w:sz w:val="24"/>
          <w:szCs w:val="24"/>
        </w:rPr>
      </w:pPr>
    </w:p>
    <w:p w14:paraId="03093A41" w14:textId="31274486" w:rsidR="00E405A8" w:rsidRDefault="00E405A8" w:rsidP="001C39CA">
      <w:pPr>
        <w:ind w:left="720" w:right="720"/>
        <w:jc w:val="center"/>
        <w:rPr>
          <w:b/>
          <w:sz w:val="24"/>
          <w:szCs w:val="24"/>
        </w:rPr>
      </w:pPr>
    </w:p>
    <w:p w14:paraId="4A7C92A2" w14:textId="6185E995" w:rsidR="00E405A8" w:rsidRDefault="00E405A8" w:rsidP="001C39CA">
      <w:pPr>
        <w:ind w:left="720" w:right="720"/>
        <w:jc w:val="center"/>
        <w:rPr>
          <w:b/>
          <w:sz w:val="24"/>
          <w:szCs w:val="24"/>
        </w:rPr>
      </w:pPr>
    </w:p>
    <w:p w14:paraId="695EF2CF" w14:textId="7D1022C1" w:rsidR="00E405A8" w:rsidRDefault="00E405A8" w:rsidP="001C39CA">
      <w:pPr>
        <w:ind w:left="720" w:right="720"/>
        <w:jc w:val="center"/>
        <w:rPr>
          <w:b/>
          <w:sz w:val="24"/>
          <w:szCs w:val="24"/>
        </w:rPr>
      </w:pPr>
    </w:p>
    <w:p w14:paraId="6F12323B" w14:textId="4C5F17CB" w:rsidR="00E405A8" w:rsidRDefault="00E405A8" w:rsidP="001C39CA">
      <w:pPr>
        <w:ind w:left="720" w:right="720"/>
        <w:jc w:val="center"/>
        <w:rPr>
          <w:b/>
          <w:sz w:val="24"/>
          <w:szCs w:val="24"/>
        </w:rPr>
      </w:pPr>
    </w:p>
    <w:p w14:paraId="772093B2" w14:textId="24669B9F" w:rsidR="00E405A8" w:rsidRDefault="00E405A8" w:rsidP="001C39CA">
      <w:pPr>
        <w:ind w:left="720" w:right="720"/>
        <w:jc w:val="center"/>
        <w:rPr>
          <w:b/>
          <w:sz w:val="24"/>
          <w:szCs w:val="24"/>
        </w:rPr>
      </w:pPr>
    </w:p>
    <w:p w14:paraId="0F6CD6B1" w14:textId="75872D10" w:rsidR="00E405A8" w:rsidRDefault="00E405A8" w:rsidP="001C39CA">
      <w:pPr>
        <w:ind w:left="720" w:right="720"/>
        <w:jc w:val="center"/>
        <w:rPr>
          <w:b/>
          <w:sz w:val="24"/>
          <w:szCs w:val="24"/>
        </w:rPr>
      </w:pPr>
    </w:p>
    <w:p w14:paraId="5DD8A251" w14:textId="673C27A2" w:rsidR="00E405A8" w:rsidRDefault="00E405A8" w:rsidP="001C39CA">
      <w:pPr>
        <w:ind w:left="720" w:right="720"/>
        <w:jc w:val="center"/>
        <w:rPr>
          <w:b/>
          <w:sz w:val="24"/>
          <w:szCs w:val="24"/>
        </w:rPr>
      </w:pPr>
    </w:p>
    <w:p w14:paraId="09C9580F" w14:textId="622EF5B0" w:rsidR="00E405A8" w:rsidRDefault="00E405A8" w:rsidP="001C39CA">
      <w:pPr>
        <w:ind w:left="720" w:right="720"/>
        <w:jc w:val="center"/>
        <w:rPr>
          <w:b/>
          <w:sz w:val="24"/>
          <w:szCs w:val="24"/>
        </w:rPr>
      </w:pPr>
    </w:p>
    <w:p w14:paraId="3E944CC2" w14:textId="21722D78" w:rsidR="00E405A8" w:rsidRDefault="00E405A8" w:rsidP="001C39CA">
      <w:pPr>
        <w:ind w:left="720" w:right="720"/>
        <w:jc w:val="center"/>
        <w:rPr>
          <w:b/>
          <w:sz w:val="24"/>
          <w:szCs w:val="24"/>
        </w:rPr>
      </w:pPr>
    </w:p>
    <w:p w14:paraId="34471CE7" w14:textId="0EC9D378" w:rsidR="00E405A8" w:rsidRDefault="00E405A8" w:rsidP="001C39CA">
      <w:pPr>
        <w:ind w:left="720" w:right="720"/>
        <w:jc w:val="center"/>
        <w:rPr>
          <w:b/>
          <w:sz w:val="24"/>
          <w:szCs w:val="24"/>
        </w:rPr>
      </w:pPr>
    </w:p>
    <w:p w14:paraId="6FC249EE" w14:textId="0FDB73FC" w:rsidR="00E405A8" w:rsidRDefault="00E405A8" w:rsidP="001C39CA">
      <w:pPr>
        <w:ind w:left="720" w:right="720"/>
        <w:jc w:val="center"/>
        <w:rPr>
          <w:b/>
          <w:sz w:val="24"/>
          <w:szCs w:val="24"/>
        </w:rPr>
      </w:pPr>
    </w:p>
    <w:p w14:paraId="70FD486F" w14:textId="6B7490E0" w:rsidR="00E405A8" w:rsidRDefault="00E405A8" w:rsidP="001C39CA">
      <w:pPr>
        <w:ind w:left="720" w:right="720"/>
        <w:jc w:val="center"/>
        <w:rPr>
          <w:b/>
          <w:sz w:val="24"/>
          <w:szCs w:val="24"/>
        </w:rPr>
      </w:pPr>
    </w:p>
    <w:p w14:paraId="71E6E0E6" w14:textId="3ABAA5C6" w:rsidR="00E405A8" w:rsidRDefault="00E405A8" w:rsidP="001C39CA">
      <w:pPr>
        <w:ind w:left="720" w:right="720"/>
        <w:jc w:val="center"/>
        <w:rPr>
          <w:b/>
          <w:sz w:val="24"/>
          <w:szCs w:val="24"/>
        </w:rPr>
      </w:pPr>
    </w:p>
    <w:p w14:paraId="25767FC3" w14:textId="1FBE7DBF" w:rsidR="00E405A8" w:rsidRDefault="00E405A8" w:rsidP="001C39CA">
      <w:pPr>
        <w:ind w:left="720" w:right="720"/>
        <w:jc w:val="center"/>
        <w:rPr>
          <w:b/>
          <w:sz w:val="24"/>
          <w:szCs w:val="24"/>
        </w:rPr>
      </w:pPr>
    </w:p>
    <w:p w14:paraId="69EAD988" w14:textId="407FE4E5" w:rsidR="00E405A8" w:rsidRDefault="00E405A8" w:rsidP="001C39CA">
      <w:pPr>
        <w:ind w:left="720" w:right="720"/>
        <w:jc w:val="center"/>
        <w:rPr>
          <w:b/>
          <w:sz w:val="24"/>
          <w:szCs w:val="24"/>
        </w:rPr>
      </w:pPr>
    </w:p>
    <w:p w14:paraId="057D0122" w14:textId="34E8B1D6" w:rsidR="00E405A8" w:rsidRDefault="00E405A8" w:rsidP="4B213B31">
      <w:pPr>
        <w:ind w:left="720" w:right="720"/>
        <w:jc w:val="center"/>
        <w:rPr>
          <w:b/>
          <w:bCs/>
          <w:sz w:val="24"/>
          <w:szCs w:val="24"/>
        </w:rPr>
      </w:pPr>
    </w:p>
    <w:p w14:paraId="01BE433C" w14:textId="77777777" w:rsidR="009D330F" w:rsidRDefault="009D330F" w:rsidP="00AF2377">
      <w:pPr>
        <w:ind w:left="720" w:right="720"/>
        <w:rPr>
          <w:b/>
          <w:sz w:val="24"/>
          <w:szCs w:val="24"/>
        </w:rPr>
      </w:pPr>
    </w:p>
    <w:p w14:paraId="0E43F0D1" w14:textId="77777777" w:rsidR="00E405A8" w:rsidRDefault="00E405A8" w:rsidP="00E405A8">
      <w:pPr>
        <w:ind w:left="720" w:right="720"/>
        <w:jc w:val="center"/>
        <w:rPr>
          <w:rFonts w:eastAsia="Calibri"/>
          <w:b/>
          <w:sz w:val="24"/>
          <w:szCs w:val="24"/>
        </w:rPr>
      </w:pPr>
    </w:p>
    <w:p w14:paraId="6D603DB8" w14:textId="74FFA403" w:rsidR="00E405A8" w:rsidRDefault="00E405A8" w:rsidP="00B11402">
      <w:pPr>
        <w:pStyle w:val="Heading1"/>
        <w:rPr>
          <w:rFonts w:eastAsia="Calibri"/>
        </w:rPr>
      </w:pPr>
      <w:r>
        <w:rPr>
          <w:rFonts w:eastAsia="Calibri"/>
        </w:rPr>
        <w:t>LIST OF APPENDICES</w:t>
      </w:r>
    </w:p>
    <w:p w14:paraId="202CB741" w14:textId="29E3CD0E" w:rsidR="00E405A8" w:rsidRDefault="00E405A8" w:rsidP="00E405A8">
      <w:pPr>
        <w:ind w:left="720" w:right="720"/>
        <w:jc w:val="center"/>
        <w:rPr>
          <w:rFonts w:eastAsia="Calibri"/>
          <w:b/>
          <w:sz w:val="24"/>
          <w:szCs w:val="24"/>
        </w:rPr>
      </w:pPr>
    </w:p>
    <w:p w14:paraId="233E627C" w14:textId="77777777" w:rsidR="00E405A8" w:rsidRDefault="00E405A8" w:rsidP="00E405A8">
      <w:pPr>
        <w:ind w:left="720" w:right="720"/>
        <w:jc w:val="center"/>
        <w:rPr>
          <w:rFonts w:eastAsia="Calibri"/>
          <w:b/>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5333"/>
        <w:gridCol w:w="1260"/>
      </w:tblGrid>
      <w:tr w:rsidR="00E405A8" w14:paraId="671EE0D2" w14:textId="77777777" w:rsidTr="0095675F">
        <w:tc>
          <w:tcPr>
            <w:tcW w:w="1435" w:type="dxa"/>
          </w:tcPr>
          <w:p w14:paraId="207F1F40" w14:textId="7EFDF91B" w:rsidR="00E405A8" w:rsidRDefault="00E8499B" w:rsidP="00E405A8">
            <w:pPr>
              <w:spacing w:line="360" w:lineRule="auto"/>
              <w:ind w:right="120"/>
              <w:jc w:val="center"/>
              <w:rPr>
                <w:rFonts w:eastAsia="Calibri"/>
                <w:b/>
                <w:bCs/>
                <w:sz w:val="24"/>
                <w:szCs w:val="24"/>
              </w:rPr>
            </w:pPr>
            <w:r>
              <w:rPr>
                <w:rFonts w:eastAsia="Calibri"/>
                <w:b/>
                <w:bCs/>
                <w:sz w:val="24"/>
                <w:szCs w:val="24"/>
              </w:rPr>
              <w:t>FIGURE</w:t>
            </w:r>
          </w:p>
          <w:p w14:paraId="6E7EF261" w14:textId="4A0442AF" w:rsidR="00E405A8" w:rsidRPr="00621A3C" w:rsidRDefault="00E405A8" w:rsidP="00E405A8">
            <w:pPr>
              <w:spacing w:line="360" w:lineRule="auto"/>
              <w:ind w:right="120"/>
              <w:jc w:val="center"/>
              <w:rPr>
                <w:rFonts w:eastAsia="Calibri"/>
                <w:b/>
                <w:bCs/>
                <w:sz w:val="24"/>
                <w:szCs w:val="24"/>
              </w:rPr>
            </w:pPr>
          </w:p>
        </w:tc>
        <w:tc>
          <w:tcPr>
            <w:tcW w:w="5333" w:type="dxa"/>
          </w:tcPr>
          <w:p w14:paraId="1725752B" w14:textId="77777777" w:rsidR="00E405A8" w:rsidRDefault="00E405A8" w:rsidP="00E405A8">
            <w:pPr>
              <w:spacing w:line="360" w:lineRule="auto"/>
              <w:ind w:right="720"/>
              <w:jc w:val="both"/>
              <w:rPr>
                <w:rFonts w:eastAsia="Calibri"/>
                <w:b/>
                <w:bCs/>
                <w:sz w:val="24"/>
                <w:szCs w:val="24"/>
              </w:rPr>
            </w:pPr>
          </w:p>
        </w:tc>
        <w:tc>
          <w:tcPr>
            <w:tcW w:w="1260" w:type="dxa"/>
          </w:tcPr>
          <w:p w14:paraId="130CA4E7" w14:textId="77777777" w:rsidR="00E405A8" w:rsidRDefault="00E405A8" w:rsidP="00E405A8">
            <w:pPr>
              <w:spacing w:line="360" w:lineRule="auto"/>
              <w:jc w:val="center"/>
              <w:rPr>
                <w:rFonts w:eastAsia="Calibri"/>
                <w:b/>
                <w:bCs/>
                <w:sz w:val="24"/>
                <w:szCs w:val="24"/>
              </w:rPr>
            </w:pPr>
            <w:r>
              <w:rPr>
                <w:rFonts w:eastAsia="Calibri"/>
                <w:b/>
                <w:bCs/>
                <w:sz w:val="24"/>
                <w:szCs w:val="24"/>
              </w:rPr>
              <w:t>PAGE</w:t>
            </w:r>
          </w:p>
        </w:tc>
      </w:tr>
      <w:tr w:rsidR="00E405A8" w14:paraId="54B76E16" w14:textId="77777777" w:rsidTr="0095675F">
        <w:tc>
          <w:tcPr>
            <w:tcW w:w="1435" w:type="dxa"/>
          </w:tcPr>
          <w:p w14:paraId="26A3CD41" w14:textId="46012C10" w:rsidR="00E405A8" w:rsidRPr="004C25AE" w:rsidRDefault="00E405A8" w:rsidP="00E405A8">
            <w:pPr>
              <w:spacing w:line="360" w:lineRule="auto"/>
              <w:ind w:right="120"/>
              <w:jc w:val="center"/>
              <w:rPr>
                <w:rFonts w:eastAsia="Calibri"/>
                <w:bCs/>
                <w:sz w:val="24"/>
                <w:szCs w:val="24"/>
              </w:rPr>
            </w:pPr>
            <w:r>
              <w:rPr>
                <w:rFonts w:eastAsia="Calibri"/>
                <w:bCs/>
                <w:sz w:val="24"/>
                <w:szCs w:val="24"/>
              </w:rPr>
              <w:t>A</w:t>
            </w:r>
          </w:p>
        </w:tc>
        <w:tc>
          <w:tcPr>
            <w:tcW w:w="5333" w:type="dxa"/>
          </w:tcPr>
          <w:p w14:paraId="7505FED7" w14:textId="14120E1F" w:rsidR="00E405A8" w:rsidRDefault="00E405A8" w:rsidP="00E405A8">
            <w:pPr>
              <w:ind w:right="720"/>
              <w:jc w:val="both"/>
              <w:rPr>
                <w:rFonts w:eastAsia="Calibri"/>
                <w:bCs/>
                <w:sz w:val="24"/>
                <w:szCs w:val="24"/>
              </w:rPr>
            </w:pPr>
            <w:r>
              <w:rPr>
                <w:rFonts w:eastAsia="Calibri"/>
                <w:bCs/>
                <w:sz w:val="24"/>
                <w:szCs w:val="24"/>
              </w:rPr>
              <w:t>Letter of Request</w:t>
            </w:r>
          </w:p>
          <w:p w14:paraId="020E8235" w14:textId="77777777" w:rsidR="00E405A8" w:rsidRPr="004C25AE" w:rsidRDefault="00E405A8" w:rsidP="00E405A8">
            <w:pPr>
              <w:ind w:right="720"/>
              <w:jc w:val="both"/>
              <w:rPr>
                <w:rFonts w:eastAsia="Calibri"/>
                <w:bCs/>
                <w:sz w:val="24"/>
                <w:szCs w:val="24"/>
              </w:rPr>
            </w:pPr>
          </w:p>
        </w:tc>
        <w:tc>
          <w:tcPr>
            <w:tcW w:w="1260" w:type="dxa"/>
          </w:tcPr>
          <w:p w14:paraId="01A5E7BA" w14:textId="2D8F7AF6" w:rsidR="00E405A8" w:rsidRPr="004C25AE" w:rsidRDefault="00E405A8" w:rsidP="00E405A8">
            <w:pPr>
              <w:spacing w:line="360" w:lineRule="auto"/>
              <w:jc w:val="center"/>
              <w:rPr>
                <w:rFonts w:eastAsia="Calibri"/>
                <w:bCs/>
                <w:sz w:val="24"/>
                <w:szCs w:val="24"/>
              </w:rPr>
            </w:pPr>
            <w:r>
              <w:rPr>
                <w:rFonts w:eastAsia="Calibri"/>
                <w:bCs/>
                <w:sz w:val="24"/>
                <w:szCs w:val="24"/>
              </w:rPr>
              <w:t>81</w:t>
            </w:r>
          </w:p>
        </w:tc>
      </w:tr>
      <w:tr w:rsidR="00E405A8" w14:paraId="181CC5CE" w14:textId="77777777" w:rsidTr="0095675F">
        <w:tc>
          <w:tcPr>
            <w:tcW w:w="1435" w:type="dxa"/>
          </w:tcPr>
          <w:p w14:paraId="1C073694" w14:textId="6A1E3631" w:rsidR="00E405A8" w:rsidRPr="004C25AE" w:rsidRDefault="00E405A8" w:rsidP="00E405A8">
            <w:pPr>
              <w:spacing w:line="360" w:lineRule="auto"/>
              <w:ind w:right="120"/>
              <w:jc w:val="center"/>
              <w:rPr>
                <w:rFonts w:eastAsia="Calibri"/>
                <w:bCs/>
                <w:sz w:val="24"/>
                <w:szCs w:val="24"/>
              </w:rPr>
            </w:pPr>
            <w:r>
              <w:rPr>
                <w:rFonts w:eastAsia="Calibri"/>
                <w:bCs/>
                <w:sz w:val="24"/>
                <w:szCs w:val="24"/>
              </w:rPr>
              <w:t>B</w:t>
            </w:r>
          </w:p>
        </w:tc>
        <w:tc>
          <w:tcPr>
            <w:tcW w:w="5333" w:type="dxa"/>
          </w:tcPr>
          <w:p w14:paraId="5BC58469" w14:textId="60EF0E34" w:rsidR="00E405A8" w:rsidRDefault="00E405A8" w:rsidP="00E405A8">
            <w:pPr>
              <w:ind w:right="720"/>
              <w:jc w:val="both"/>
              <w:rPr>
                <w:rFonts w:eastAsia="Calibri"/>
                <w:bCs/>
                <w:sz w:val="24"/>
                <w:szCs w:val="24"/>
              </w:rPr>
            </w:pPr>
            <w:r>
              <w:rPr>
                <w:rFonts w:eastAsia="Calibri"/>
                <w:bCs/>
                <w:sz w:val="24"/>
                <w:szCs w:val="24"/>
              </w:rPr>
              <w:t>Survey Questionnaire</w:t>
            </w:r>
          </w:p>
          <w:p w14:paraId="43759646" w14:textId="77777777" w:rsidR="00E405A8" w:rsidRPr="004C25AE" w:rsidRDefault="00E405A8" w:rsidP="00E405A8">
            <w:pPr>
              <w:ind w:right="720"/>
              <w:jc w:val="both"/>
              <w:rPr>
                <w:rFonts w:eastAsia="Calibri"/>
                <w:bCs/>
                <w:sz w:val="24"/>
                <w:szCs w:val="24"/>
              </w:rPr>
            </w:pPr>
          </w:p>
        </w:tc>
        <w:tc>
          <w:tcPr>
            <w:tcW w:w="1260" w:type="dxa"/>
          </w:tcPr>
          <w:p w14:paraId="1112C503" w14:textId="0E1F264F" w:rsidR="00E405A8" w:rsidRPr="004C25AE" w:rsidRDefault="00E405A8" w:rsidP="00E405A8">
            <w:pPr>
              <w:spacing w:line="360" w:lineRule="auto"/>
              <w:ind w:right="-14"/>
              <w:jc w:val="center"/>
              <w:rPr>
                <w:rFonts w:eastAsia="Calibri"/>
                <w:bCs/>
                <w:sz w:val="24"/>
                <w:szCs w:val="24"/>
              </w:rPr>
            </w:pPr>
            <w:r>
              <w:rPr>
                <w:rFonts w:eastAsia="Calibri"/>
                <w:bCs/>
                <w:sz w:val="24"/>
                <w:szCs w:val="24"/>
              </w:rPr>
              <w:t>82</w:t>
            </w:r>
          </w:p>
        </w:tc>
      </w:tr>
      <w:tr w:rsidR="00E405A8" w14:paraId="18340A78" w14:textId="77777777" w:rsidTr="0095675F">
        <w:tc>
          <w:tcPr>
            <w:tcW w:w="1435" w:type="dxa"/>
          </w:tcPr>
          <w:p w14:paraId="22DD2EC7" w14:textId="433D94C5" w:rsidR="00E405A8" w:rsidRPr="004C25AE" w:rsidRDefault="00E405A8" w:rsidP="00E405A8">
            <w:pPr>
              <w:spacing w:line="360" w:lineRule="auto"/>
              <w:ind w:right="120"/>
              <w:jc w:val="center"/>
              <w:rPr>
                <w:rFonts w:eastAsia="Calibri"/>
                <w:bCs/>
                <w:sz w:val="24"/>
                <w:szCs w:val="24"/>
              </w:rPr>
            </w:pPr>
            <w:r>
              <w:rPr>
                <w:rFonts w:eastAsia="Calibri"/>
                <w:bCs/>
                <w:sz w:val="24"/>
                <w:szCs w:val="24"/>
              </w:rPr>
              <w:t>C</w:t>
            </w:r>
          </w:p>
        </w:tc>
        <w:tc>
          <w:tcPr>
            <w:tcW w:w="5333" w:type="dxa"/>
          </w:tcPr>
          <w:p w14:paraId="1A5851F3" w14:textId="7AFE8120" w:rsidR="00E405A8" w:rsidRDefault="00E405A8" w:rsidP="00E405A8">
            <w:pPr>
              <w:ind w:right="720"/>
              <w:jc w:val="both"/>
              <w:rPr>
                <w:rFonts w:eastAsia="Calibri"/>
                <w:bCs/>
                <w:sz w:val="24"/>
                <w:szCs w:val="24"/>
              </w:rPr>
            </w:pPr>
            <w:r>
              <w:rPr>
                <w:rFonts w:eastAsia="Calibri"/>
                <w:bCs/>
                <w:sz w:val="24"/>
                <w:szCs w:val="24"/>
              </w:rPr>
              <w:t>Informed Consent Form</w:t>
            </w:r>
          </w:p>
          <w:p w14:paraId="494C9FF5" w14:textId="77777777" w:rsidR="00E405A8" w:rsidRPr="004C25AE" w:rsidRDefault="00E405A8" w:rsidP="00E405A8">
            <w:pPr>
              <w:spacing w:line="360" w:lineRule="auto"/>
              <w:ind w:right="720"/>
              <w:jc w:val="both"/>
              <w:rPr>
                <w:rFonts w:eastAsia="Calibri"/>
                <w:bCs/>
                <w:sz w:val="24"/>
                <w:szCs w:val="24"/>
              </w:rPr>
            </w:pPr>
          </w:p>
        </w:tc>
        <w:tc>
          <w:tcPr>
            <w:tcW w:w="1260" w:type="dxa"/>
          </w:tcPr>
          <w:p w14:paraId="1BA15B30" w14:textId="067A115A" w:rsidR="00E405A8" w:rsidRPr="004C25AE" w:rsidRDefault="00E405A8" w:rsidP="00E405A8">
            <w:pPr>
              <w:spacing w:line="360" w:lineRule="auto"/>
              <w:ind w:right="-14"/>
              <w:jc w:val="center"/>
              <w:rPr>
                <w:rFonts w:eastAsia="Calibri"/>
                <w:bCs/>
                <w:sz w:val="24"/>
                <w:szCs w:val="24"/>
              </w:rPr>
            </w:pPr>
            <w:r>
              <w:rPr>
                <w:rFonts w:eastAsia="Calibri"/>
                <w:bCs/>
                <w:sz w:val="24"/>
                <w:szCs w:val="24"/>
              </w:rPr>
              <w:t>83</w:t>
            </w:r>
          </w:p>
        </w:tc>
      </w:tr>
    </w:tbl>
    <w:p w14:paraId="1F8262C1" w14:textId="77777777" w:rsidR="00E405A8" w:rsidRPr="00621A3C" w:rsidRDefault="00E405A8" w:rsidP="00E405A8">
      <w:pPr>
        <w:ind w:left="720" w:right="720"/>
        <w:jc w:val="center"/>
        <w:rPr>
          <w:rFonts w:eastAsia="Calibri"/>
          <w:b/>
          <w:sz w:val="24"/>
          <w:szCs w:val="24"/>
        </w:rPr>
      </w:pPr>
    </w:p>
    <w:p w14:paraId="681352B0" w14:textId="77777777" w:rsidR="00E405A8" w:rsidRPr="001C39CA" w:rsidRDefault="00E405A8" w:rsidP="00E405A8">
      <w:pPr>
        <w:spacing w:line="360" w:lineRule="auto"/>
        <w:ind w:left="720" w:right="720"/>
        <w:jc w:val="both"/>
        <w:rPr>
          <w:rFonts w:eastAsia="Calibri"/>
          <w:sz w:val="24"/>
          <w:szCs w:val="24"/>
        </w:rPr>
      </w:pPr>
    </w:p>
    <w:p w14:paraId="68E9119C" w14:textId="443E9E09" w:rsidR="00E405A8" w:rsidRDefault="00E405A8" w:rsidP="001C39CA">
      <w:pPr>
        <w:ind w:left="720" w:right="720"/>
        <w:jc w:val="center"/>
        <w:rPr>
          <w:b/>
          <w:sz w:val="24"/>
          <w:szCs w:val="24"/>
        </w:rPr>
      </w:pPr>
    </w:p>
    <w:p w14:paraId="3141A087" w14:textId="75731AC1" w:rsidR="00E405A8" w:rsidRDefault="00E405A8" w:rsidP="001C39CA">
      <w:pPr>
        <w:ind w:left="720" w:right="720"/>
        <w:jc w:val="center"/>
        <w:rPr>
          <w:b/>
          <w:sz w:val="24"/>
          <w:szCs w:val="24"/>
        </w:rPr>
      </w:pPr>
    </w:p>
    <w:p w14:paraId="5BD64AC2" w14:textId="2AD3BF4A" w:rsidR="00E405A8" w:rsidRDefault="00E405A8" w:rsidP="001C39CA">
      <w:pPr>
        <w:ind w:left="720" w:right="720"/>
        <w:jc w:val="center"/>
        <w:rPr>
          <w:b/>
          <w:sz w:val="24"/>
          <w:szCs w:val="24"/>
        </w:rPr>
      </w:pPr>
    </w:p>
    <w:p w14:paraId="185E5140" w14:textId="47D76A79" w:rsidR="00E405A8" w:rsidRDefault="00E405A8" w:rsidP="001C39CA">
      <w:pPr>
        <w:ind w:left="720" w:right="720"/>
        <w:jc w:val="center"/>
        <w:rPr>
          <w:b/>
          <w:sz w:val="24"/>
          <w:szCs w:val="24"/>
        </w:rPr>
      </w:pPr>
    </w:p>
    <w:p w14:paraId="2E1C72C8" w14:textId="085DD1F8" w:rsidR="00E405A8" w:rsidRDefault="00E405A8" w:rsidP="001C39CA">
      <w:pPr>
        <w:ind w:left="720" w:right="720"/>
        <w:jc w:val="center"/>
        <w:rPr>
          <w:b/>
          <w:sz w:val="24"/>
          <w:szCs w:val="24"/>
        </w:rPr>
      </w:pPr>
    </w:p>
    <w:p w14:paraId="124CD211" w14:textId="296CDEEB" w:rsidR="00E405A8" w:rsidRDefault="00E405A8" w:rsidP="001C39CA">
      <w:pPr>
        <w:ind w:left="720" w:right="720"/>
        <w:jc w:val="center"/>
        <w:rPr>
          <w:b/>
          <w:sz w:val="24"/>
          <w:szCs w:val="24"/>
        </w:rPr>
      </w:pPr>
    </w:p>
    <w:p w14:paraId="50B09BEF" w14:textId="0F75D0FD" w:rsidR="00E405A8" w:rsidRDefault="00E405A8" w:rsidP="001C39CA">
      <w:pPr>
        <w:ind w:left="720" w:right="720"/>
        <w:jc w:val="center"/>
        <w:rPr>
          <w:b/>
          <w:sz w:val="24"/>
          <w:szCs w:val="24"/>
        </w:rPr>
      </w:pPr>
    </w:p>
    <w:p w14:paraId="35DF2299" w14:textId="536D405B" w:rsidR="00E405A8" w:rsidRDefault="00E405A8" w:rsidP="001C39CA">
      <w:pPr>
        <w:ind w:left="720" w:right="720"/>
        <w:jc w:val="center"/>
        <w:rPr>
          <w:b/>
          <w:sz w:val="24"/>
          <w:szCs w:val="24"/>
        </w:rPr>
      </w:pPr>
    </w:p>
    <w:p w14:paraId="214AB8EE" w14:textId="495DE7DE" w:rsidR="00E405A8" w:rsidRDefault="00E405A8" w:rsidP="001C39CA">
      <w:pPr>
        <w:ind w:left="720" w:right="720"/>
        <w:jc w:val="center"/>
        <w:rPr>
          <w:b/>
          <w:sz w:val="24"/>
          <w:szCs w:val="24"/>
        </w:rPr>
      </w:pPr>
    </w:p>
    <w:p w14:paraId="3295072A" w14:textId="50E7D84E" w:rsidR="00E405A8" w:rsidRDefault="00E405A8" w:rsidP="001C39CA">
      <w:pPr>
        <w:ind w:left="720" w:right="720"/>
        <w:jc w:val="center"/>
        <w:rPr>
          <w:b/>
          <w:sz w:val="24"/>
          <w:szCs w:val="24"/>
        </w:rPr>
      </w:pPr>
    </w:p>
    <w:p w14:paraId="69620F6F" w14:textId="572925AC" w:rsidR="00E405A8" w:rsidRDefault="00E405A8" w:rsidP="001C39CA">
      <w:pPr>
        <w:ind w:left="720" w:right="720"/>
        <w:jc w:val="center"/>
        <w:rPr>
          <w:b/>
          <w:sz w:val="24"/>
          <w:szCs w:val="24"/>
        </w:rPr>
      </w:pPr>
    </w:p>
    <w:p w14:paraId="60972733" w14:textId="5B5D9881" w:rsidR="00E405A8" w:rsidRDefault="00E405A8" w:rsidP="001C39CA">
      <w:pPr>
        <w:ind w:left="720" w:right="720"/>
        <w:jc w:val="center"/>
        <w:rPr>
          <w:b/>
          <w:sz w:val="24"/>
          <w:szCs w:val="24"/>
        </w:rPr>
      </w:pPr>
    </w:p>
    <w:p w14:paraId="30B08187" w14:textId="286AFF18" w:rsidR="00E405A8" w:rsidRDefault="00E405A8" w:rsidP="001C39CA">
      <w:pPr>
        <w:ind w:left="720" w:right="720"/>
        <w:jc w:val="center"/>
        <w:rPr>
          <w:b/>
          <w:sz w:val="24"/>
          <w:szCs w:val="24"/>
        </w:rPr>
      </w:pPr>
    </w:p>
    <w:p w14:paraId="2BC8FCAF" w14:textId="69A94EF3" w:rsidR="00E405A8" w:rsidRDefault="00E405A8" w:rsidP="001C39CA">
      <w:pPr>
        <w:ind w:left="720" w:right="720"/>
        <w:jc w:val="center"/>
        <w:rPr>
          <w:b/>
          <w:sz w:val="24"/>
          <w:szCs w:val="24"/>
        </w:rPr>
      </w:pPr>
    </w:p>
    <w:p w14:paraId="1F469E04" w14:textId="67E88D46" w:rsidR="00E405A8" w:rsidRDefault="00E405A8" w:rsidP="001C39CA">
      <w:pPr>
        <w:ind w:left="720" w:right="720"/>
        <w:jc w:val="center"/>
        <w:rPr>
          <w:b/>
          <w:sz w:val="24"/>
          <w:szCs w:val="24"/>
        </w:rPr>
      </w:pPr>
    </w:p>
    <w:p w14:paraId="5F809D28" w14:textId="54138584" w:rsidR="00E405A8" w:rsidRDefault="00E405A8" w:rsidP="001C39CA">
      <w:pPr>
        <w:ind w:left="720" w:right="720"/>
        <w:jc w:val="center"/>
        <w:rPr>
          <w:b/>
          <w:sz w:val="24"/>
          <w:szCs w:val="24"/>
        </w:rPr>
      </w:pPr>
    </w:p>
    <w:p w14:paraId="0BF6041B" w14:textId="64DC161E" w:rsidR="00E405A8" w:rsidRDefault="00E405A8" w:rsidP="001C39CA">
      <w:pPr>
        <w:ind w:left="720" w:right="720"/>
        <w:jc w:val="center"/>
        <w:rPr>
          <w:b/>
          <w:sz w:val="24"/>
          <w:szCs w:val="24"/>
        </w:rPr>
      </w:pPr>
    </w:p>
    <w:p w14:paraId="6A495F21" w14:textId="121E6E6B" w:rsidR="00E405A8" w:rsidRDefault="00E405A8" w:rsidP="001C39CA">
      <w:pPr>
        <w:ind w:left="720" w:right="720"/>
        <w:jc w:val="center"/>
        <w:rPr>
          <w:b/>
          <w:sz w:val="24"/>
          <w:szCs w:val="24"/>
        </w:rPr>
      </w:pPr>
    </w:p>
    <w:p w14:paraId="347EAEC0" w14:textId="53C04ECC" w:rsidR="00E405A8" w:rsidRDefault="00E405A8" w:rsidP="001C39CA">
      <w:pPr>
        <w:ind w:left="720" w:right="720"/>
        <w:jc w:val="center"/>
        <w:rPr>
          <w:b/>
          <w:sz w:val="24"/>
          <w:szCs w:val="24"/>
        </w:rPr>
      </w:pPr>
    </w:p>
    <w:p w14:paraId="139BDD13" w14:textId="6BD7D0DE" w:rsidR="00E405A8" w:rsidRDefault="00E405A8" w:rsidP="001C39CA">
      <w:pPr>
        <w:ind w:left="720" w:right="720"/>
        <w:jc w:val="center"/>
        <w:rPr>
          <w:b/>
          <w:sz w:val="24"/>
          <w:szCs w:val="24"/>
        </w:rPr>
      </w:pPr>
    </w:p>
    <w:p w14:paraId="5174CD95" w14:textId="361EBCD3" w:rsidR="00E405A8" w:rsidRDefault="00E405A8" w:rsidP="001C39CA">
      <w:pPr>
        <w:ind w:left="720" w:right="720"/>
        <w:jc w:val="center"/>
        <w:rPr>
          <w:b/>
          <w:sz w:val="24"/>
          <w:szCs w:val="24"/>
        </w:rPr>
      </w:pPr>
    </w:p>
    <w:p w14:paraId="543EAF83" w14:textId="00E26C23" w:rsidR="00E405A8" w:rsidRDefault="00E405A8" w:rsidP="001C39CA">
      <w:pPr>
        <w:ind w:left="720" w:right="720"/>
        <w:jc w:val="center"/>
        <w:rPr>
          <w:b/>
          <w:sz w:val="24"/>
          <w:szCs w:val="24"/>
        </w:rPr>
      </w:pPr>
    </w:p>
    <w:p w14:paraId="095B2820" w14:textId="2BB9E07C" w:rsidR="00E405A8" w:rsidRDefault="00E405A8" w:rsidP="001C39CA">
      <w:pPr>
        <w:ind w:left="720" w:right="720"/>
        <w:jc w:val="center"/>
        <w:rPr>
          <w:b/>
          <w:sz w:val="24"/>
          <w:szCs w:val="24"/>
        </w:rPr>
      </w:pPr>
    </w:p>
    <w:p w14:paraId="14E5C97E" w14:textId="4DAF7D5E" w:rsidR="00E405A8" w:rsidRDefault="00E405A8" w:rsidP="001C39CA">
      <w:pPr>
        <w:ind w:left="720" w:right="720"/>
        <w:jc w:val="center"/>
        <w:rPr>
          <w:b/>
          <w:sz w:val="24"/>
          <w:szCs w:val="24"/>
        </w:rPr>
      </w:pPr>
    </w:p>
    <w:p w14:paraId="606962CD" w14:textId="760B7B87" w:rsidR="00E405A8" w:rsidRDefault="00E405A8" w:rsidP="001C39CA">
      <w:pPr>
        <w:ind w:left="720" w:right="720"/>
        <w:jc w:val="center"/>
        <w:rPr>
          <w:b/>
          <w:sz w:val="24"/>
          <w:szCs w:val="24"/>
        </w:rPr>
      </w:pPr>
    </w:p>
    <w:p w14:paraId="318EDF75" w14:textId="1541C90C" w:rsidR="00E405A8" w:rsidRDefault="00E405A8" w:rsidP="001C39CA">
      <w:pPr>
        <w:ind w:left="720" w:right="720"/>
        <w:jc w:val="center"/>
        <w:rPr>
          <w:b/>
          <w:sz w:val="24"/>
          <w:szCs w:val="24"/>
        </w:rPr>
      </w:pPr>
    </w:p>
    <w:p w14:paraId="17CA9792" w14:textId="0731E870" w:rsidR="00E405A8" w:rsidRDefault="00E405A8" w:rsidP="001C39CA">
      <w:pPr>
        <w:ind w:left="720" w:right="720"/>
        <w:jc w:val="center"/>
        <w:rPr>
          <w:b/>
          <w:sz w:val="24"/>
          <w:szCs w:val="24"/>
        </w:rPr>
      </w:pPr>
    </w:p>
    <w:p w14:paraId="20AED7F2" w14:textId="4EFE804D" w:rsidR="00E405A8" w:rsidRDefault="00E405A8" w:rsidP="001C39CA">
      <w:pPr>
        <w:ind w:left="720" w:right="720"/>
        <w:jc w:val="center"/>
        <w:rPr>
          <w:b/>
          <w:sz w:val="24"/>
          <w:szCs w:val="24"/>
        </w:rPr>
      </w:pPr>
    </w:p>
    <w:p w14:paraId="786EC0C6" w14:textId="77777777" w:rsidR="001B018B" w:rsidRDefault="001B018B" w:rsidP="001C39CA">
      <w:pPr>
        <w:ind w:left="720" w:right="720"/>
        <w:jc w:val="center"/>
        <w:rPr>
          <w:b/>
          <w:sz w:val="24"/>
          <w:szCs w:val="24"/>
        </w:rPr>
      </w:pPr>
    </w:p>
    <w:p w14:paraId="3E55A575" w14:textId="2DFFCD64" w:rsidR="002565CE" w:rsidRPr="009D330F" w:rsidRDefault="00A50937" w:rsidP="009D330F">
      <w:r>
        <w:br w:type="page"/>
      </w:r>
    </w:p>
    <w:p w14:paraId="67BC0E5B" w14:textId="77777777" w:rsidR="001C39CA" w:rsidRPr="00DD79AF" w:rsidRDefault="001C39CA" w:rsidP="001C39CA">
      <w:pPr>
        <w:spacing w:line="480" w:lineRule="auto"/>
        <w:ind w:left="720" w:right="720"/>
        <w:jc w:val="center"/>
        <w:rPr>
          <w:b/>
          <w:sz w:val="24"/>
          <w:szCs w:val="24"/>
          <w:shd w:val="clear" w:color="auto" w:fill="FFFFFF"/>
        </w:rPr>
        <w:sectPr w:rsidR="001C39CA" w:rsidRPr="00DD79AF" w:rsidSect="00A85277">
          <w:footerReference w:type="default" r:id="rId17"/>
          <w:pgSz w:w="12240" w:h="15840"/>
          <w:pgMar w:top="1440" w:right="1440" w:bottom="1440" w:left="1440" w:header="1417" w:footer="850" w:gutter="0"/>
          <w:pgNumType w:fmt="lowerRoman" w:start="2" w:chapStyle="1"/>
          <w:cols w:space="720"/>
          <w:docGrid w:linePitch="299"/>
        </w:sectPr>
      </w:pPr>
    </w:p>
    <w:p w14:paraId="347FB823" w14:textId="77777777" w:rsidR="001C39CA" w:rsidRPr="00DD79AF" w:rsidRDefault="001C39CA" w:rsidP="001C39CA">
      <w:pPr>
        <w:ind w:left="720" w:right="720"/>
        <w:jc w:val="center"/>
        <w:rPr>
          <w:b/>
          <w:sz w:val="24"/>
          <w:szCs w:val="24"/>
          <w:shd w:val="clear" w:color="auto" w:fill="FFFFFF"/>
        </w:rPr>
      </w:pPr>
    </w:p>
    <w:p w14:paraId="6BC0451E" w14:textId="77777777" w:rsidR="001C39CA" w:rsidRPr="00DD79AF" w:rsidRDefault="001C39CA" w:rsidP="001C39CA">
      <w:pPr>
        <w:ind w:right="720"/>
        <w:rPr>
          <w:b/>
          <w:sz w:val="24"/>
          <w:szCs w:val="24"/>
          <w:shd w:val="clear" w:color="auto" w:fill="FFFFFF"/>
        </w:rPr>
      </w:pPr>
    </w:p>
    <w:p w14:paraId="4A287EDE" w14:textId="77777777" w:rsidR="001C39CA" w:rsidRDefault="001C39CA" w:rsidP="00B11402">
      <w:pPr>
        <w:pStyle w:val="Heading1"/>
        <w:rPr>
          <w:shd w:val="clear" w:color="auto" w:fill="FFFFFF"/>
        </w:rPr>
      </w:pPr>
      <w:r w:rsidRPr="00DD79AF">
        <w:rPr>
          <w:shd w:val="clear" w:color="auto" w:fill="FFFFFF"/>
        </w:rPr>
        <w:t>CHAPTER I</w:t>
      </w:r>
    </w:p>
    <w:p w14:paraId="0E97E4F1" w14:textId="77777777" w:rsidR="001C39CA" w:rsidRDefault="001C39CA" w:rsidP="001C39CA">
      <w:pPr>
        <w:ind w:left="720" w:right="720"/>
        <w:jc w:val="center"/>
        <w:rPr>
          <w:b/>
          <w:sz w:val="24"/>
          <w:szCs w:val="24"/>
          <w:shd w:val="clear" w:color="auto" w:fill="FFFFFF"/>
        </w:rPr>
      </w:pPr>
    </w:p>
    <w:p w14:paraId="7436A04E" w14:textId="4DD5FDDC" w:rsidR="001C39CA" w:rsidRDefault="001C39CA" w:rsidP="00E405A8">
      <w:pPr>
        <w:spacing w:line="480" w:lineRule="auto"/>
        <w:ind w:right="720" w:firstLine="720"/>
        <w:jc w:val="center"/>
        <w:rPr>
          <w:b/>
          <w:sz w:val="24"/>
          <w:szCs w:val="24"/>
          <w:shd w:val="clear" w:color="auto" w:fill="FFFFFF"/>
        </w:rPr>
      </w:pPr>
      <w:r w:rsidRPr="00DD79AF">
        <w:rPr>
          <w:b/>
          <w:sz w:val="24"/>
          <w:szCs w:val="24"/>
          <w:shd w:val="clear" w:color="auto" w:fill="FFFFFF"/>
        </w:rPr>
        <w:t>INTRODUCTION</w:t>
      </w:r>
    </w:p>
    <w:p w14:paraId="2578C8D9" w14:textId="04A62123" w:rsidR="00E405A8" w:rsidRDefault="00E405A8" w:rsidP="00E405A8">
      <w:pPr>
        <w:spacing w:line="480" w:lineRule="auto"/>
        <w:ind w:right="720" w:firstLine="720"/>
        <w:jc w:val="center"/>
        <w:rPr>
          <w:b/>
          <w:sz w:val="24"/>
          <w:szCs w:val="24"/>
          <w:shd w:val="clear" w:color="auto" w:fill="FFFFFF"/>
        </w:rPr>
      </w:pPr>
    </w:p>
    <w:p w14:paraId="7451F1BD" w14:textId="10FBCD39" w:rsidR="00E405A8" w:rsidRPr="00B11402" w:rsidRDefault="00E405A8" w:rsidP="00B11402">
      <w:pPr>
        <w:pStyle w:val="Heading2"/>
        <w:rPr>
          <w:b/>
          <w:bCs/>
          <w:shd w:val="clear" w:color="auto" w:fill="FFFFFF"/>
        </w:rPr>
      </w:pPr>
      <w:r w:rsidRPr="00B11402">
        <w:rPr>
          <w:b/>
          <w:bCs/>
          <w:shd w:val="clear" w:color="auto" w:fill="FFFFFF"/>
        </w:rPr>
        <w:t>Background and Rationale of the Study</w:t>
      </w:r>
    </w:p>
    <w:p w14:paraId="2071AC4E" w14:textId="59B059C8" w:rsidR="0018491D" w:rsidRPr="0018491D" w:rsidRDefault="00335B19" w:rsidP="0018491D">
      <w:pPr>
        <w:spacing w:line="480" w:lineRule="auto"/>
        <w:ind w:left="720" w:right="720"/>
        <w:jc w:val="both"/>
        <w:rPr>
          <w:sz w:val="24"/>
          <w:szCs w:val="24"/>
          <w:lang w:val="en-PH" w:eastAsia="nl-NL"/>
        </w:rPr>
      </w:pPr>
      <w:r>
        <w:rPr>
          <w:sz w:val="24"/>
          <w:szCs w:val="24"/>
          <w:lang w:eastAsia="nl-NL"/>
        </w:rPr>
        <w:tab/>
      </w:r>
      <w:r w:rsidR="0018491D" w:rsidRPr="0018491D">
        <w:rPr>
          <w:sz w:val="24"/>
          <w:szCs w:val="24"/>
          <w:lang w:val="en-PH" w:eastAsia="nl-NL"/>
        </w:rPr>
        <w:t>With the rise of social media has significantly reshaped the field of photography, affecting how images are produced and viewed. This shift has given way to emerging trends, distinct visual styles, and new career opportunities within the realm of photography (Sliz, 2024). A clear shift toward authenticity has emerged, as audiences increasingly appreciate raw, unedited moments rather than polished perfection. This evolving preference is influencing photographers to embrace a more sincere and realistic style in their work. (Sliz, 2024). Photography transcends boundaries and serves as a powerful medium for global storytelling, especially through social media. Several photographers have shared their perspectives on how these platforms influence their artistic expression, broaden their audience, and shape their creative journey. They explore both the inspiration drawn from diverse content and the challenges of visibility shaped by platform algorithms. Additionally, they reflect on how elements such as likes, shares, and hashtags impact the evolving landscape of photography. (Watkins, 2025). According to an article by Marc Schenker (n.d).</w:t>
      </w:r>
      <w:r w:rsidR="736A49D7" w:rsidRPr="0018491D">
        <w:rPr>
          <w:sz w:val="24"/>
          <w:szCs w:val="24"/>
          <w:lang w:val="en-PH" w:eastAsia="nl-NL"/>
        </w:rPr>
        <w:t>,</w:t>
      </w:r>
      <w:r w:rsidR="0018491D" w:rsidRPr="0018491D">
        <w:rPr>
          <w:sz w:val="24"/>
          <w:szCs w:val="24"/>
          <w:lang w:val="en-PH" w:eastAsia="nl-NL"/>
        </w:rPr>
        <w:t xml:space="preserve"> the choice of camera angle “imposes a great deal of impact in photography,” influencing both aesthetic and emotional reception. The angle from which a subject is captured—be it from above, below, or at eye level—significantly affects how an audience perceives and emotionally connects with the image. A low-angle shot often portrays the subject as strong or authoritative, while a high-angle perspective can make the subject appear weak or less significant. These camera angle decisions are not just about visual appeal; they play a crucial role in shaping the story and message conveyed through the photograph.</w:t>
      </w:r>
    </w:p>
    <w:p w14:paraId="43EBF877" w14:textId="77777777" w:rsidR="0018491D" w:rsidRPr="0018491D" w:rsidRDefault="0018491D" w:rsidP="0018491D">
      <w:pPr>
        <w:spacing w:line="480" w:lineRule="auto"/>
        <w:ind w:left="720" w:right="720"/>
        <w:jc w:val="both"/>
        <w:rPr>
          <w:sz w:val="24"/>
          <w:szCs w:val="24"/>
          <w:lang w:val="en-PH" w:eastAsia="nl-NL"/>
        </w:rPr>
      </w:pPr>
    </w:p>
    <w:p w14:paraId="19C176DB" w14:textId="717085F6" w:rsidR="003E5F2B" w:rsidRDefault="00843996" w:rsidP="003E5F2B">
      <w:pPr>
        <w:spacing w:line="480" w:lineRule="auto"/>
        <w:ind w:left="720" w:right="720" w:firstLine="720"/>
        <w:jc w:val="both"/>
        <w:rPr>
          <w:sz w:val="24"/>
          <w:szCs w:val="24"/>
          <w:lang w:val="en-PH" w:eastAsia="nl-NL"/>
        </w:rPr>
      </w:pPr>
      <w:r w:rsidRPr="00043BCB">
        <w:rPr>
          <w:sz w:val="24"/>
          <w:szCs w:val="24"/>
          <w:lang w:eastAsia="nl-NL"/>
        </w:rPr>
        <w:t>With the widespread use of smartphones, mobile photography has become an essential part of everyday life.</w:t>
      </w:r>
      <w:r w:rsidR="002705F1" w:rsidRPr="00043BCB">
        <w:rPr>
          <w:sz w:val="24"/>
          <w:szCs w:val="24"/>
          <w:lang w:eastAsia="nl-NL"/>
        </w:rPr>
        <w:t xml:space="preserve"> However, capturing high-quality images similar still requires proper photography knowledge and techniques.</w:t>
      </w:r>
      <w:r w:rsidR="005F560F">
        <w:rPr>
          <w:sz w:val="24"/>
          <w:szCs w:val="24"/>
          <w:lang w:eastAsia="nl-NL"/>
        </w:rPr>
        <w:t xml:space="preserve"> </w:t>
      </w:r>
      <w:r w:rsidR="005F560F" w:rsidRPr="005F560F">
        <w:rPr>
          <w:sz w:val="24"/>
          <w:szCs w:val="24"/>
          <w:lang w:eastAsia="nl-NL"/>
        </w:rPr>
        <w:t>Current photography learning tools often fall short, as they mainly focus on theoretical lessons without offering hands-on practice</w:t>
      </w:r>
      <w:r w:rsidR="00BA1987">
        <w:rPr>
          <w:sz w:val="24"/>
          <w:szCs w:val="24"/>
          <w:lang w:eastAsia="nl-NL"/>
        </w:rPr>
        <w:t xml:space="preserve">. </w:t>
      </w:r>
      <w:r w:rsidR="00BA1987" w:rsidRPr="00BA1987">
        <w:rPr>
          <w:sz w:val="24"/>
          <w:szCs w:val="24"/>
          <w:lang w:eastAsia="nl-NL"/>
        </w:rPr>
        <w:t>Existing photography learning tools are often limited in scope. They tend to concentrate on theoretical content delivered through static modules or video lectures, which do not simulate real-world scenarios or provide interactive experiences. These platforms rarely offer adaptive guidance, or opportunities to apply concepts in a dynamic setting, which are critical for developing practical photography skills.</w:t>
      </w:r>
      <w:r w:rsidR="00BA1987">
        <w:rPr>
          <w:sz w:val="24"/>
          <w:szCs w:val="24"/>
          <w:lang w:eastAsia="nl-NL"/>
        </w:rPr>
        <w:t xml:space="preserve"> </w:t>
      </w:r>
      <w:r w:rsidR="00C66AA4" w:rsidRPr="00C66AA4">
        <w:rPr>
          <w:sz w:val="24"/>
          <w:szCs w:val="24"/>
          <w:lang w:eastAsia="nl-NL"/>
        </w:rPr>
        <w:t xml:space="preserve">Furthermore, the lack of personalized learning pathways and interactive challenges makes it difficult for users to apply what they have learned to real-world photography techniques. </w:t>
      </w:r>
      <w:r w:rsidR="00043BCB" w:rsidRPr="00043BCB">
        <w:rPr>
          <w:sz w:val="24"/>
          <w:szCs w:val="24"/>
          <w:lang w:eastAsia="nl-NL"/>
        </w:rPr>
        <w:t>(Zhao, 2022)</w:t>
      </w:r>
      <w:r w:rsidR="005F560F" w:rsidRPr="00043BCB">
        <w:rPr>
          <w:sz w:val="24"/>
          <w:szCs w:val="24"/>
          <w:lang w:eastAsia="nl-NL"/>
        </w:rPr>
        <w:t>.</w:t>
      </w:r>
    </w:p>
    <w:p w14:paraId="57DCADF4" w14:textId="77777777" w:rsidR="003E5F2B" w:rsidRPr="0018491D" w:rsidRDefault="003E5F2B" w:rsidP="0018491D">
      <w:pPr>
        <w:spacing w:line="480" w:lineRule="auto"/>
        <w:ind w:left="720" w:right="720"/>
        <w:jc w:val="both"/>
        <w:rPr>
          <w:sz w:val="24"/>
          <w:szCs w:val="24"/>
          <w:lang w:val="en-PH" w:eastAsia="nl-NL"/>
        </w:rPr>
      </w:pPr>
    </w:p>
    <w:p w14:paraId="4EA7B5B0" w14:textId="7BCE151C" w:rsidR="0018491D" w:rsidRPr="0018491D" w:rsidRDefault="0018491D" w:rsidP="003E5F2B">
      <w:pPr>
        <w:spacing w:line="480" w:lineRule="auto"/>
        <w:ind w:left="720" w:right="720" w:firstLine="720"/>
        <w:jc w:val="both"/>
        <w:rPr>
          <w:sz w:val="24"/>
          <w:szCs w:val="24"/>
          <w:lang w:val="en-PH" w:eastAsia="nl-NL"/>
        </w:rPr>
      </w:pPr>
      <w:r w:rsidRPr="0018491D">
        <w:rPr>
          <w:sz w:val="24"/>
          <w:szCs w:val="24"/>
          <w:lang w:val="en-PH" w:eastAsia="nl-NL"/>
        </w:rPr>
        <w:t>A study conducted by Su et al. (2021) from Google Research highlighted how crucial image composition is in photography. The researchers explained that even ordinary subjects can appear visually appealing when composed properly, while poor composition can make interesting subjects look unattractive. Their study developed an AI-based system that gives real-time suggestions to users on how to adjust their camera view before taking a photo, such as shifting angles or zooming. Their findings showed that helping users compose their shots before capturing, instead of relying only on editing or cropping after, resulted in better photos 79% of the time during user tests.</w:t>
      </w:r>
    </w:p>
    <w:p w14:paraId="12F1ED38" w14:textId="77777777" w:rsidR="0018491D" w:rsidRPr="0018491D" w:rsidRDefault="0018491D" w:rsidP="0018491D">
      <w:pPr>
        <w:spacing w:line="480" w:lineRule="auto"/>
        <w:ind w:left="720" w:right="720"/>
        <w:jc w:val="both"/>
        <w:rPr>
          <w:sz w:val="24"/>
          <w:szCs w:val="24"/>
          <w:lang w:val="en-PH" w:eastAsia="nl-NL"/>
        </w:rPr>
      </w:pPr>
    </w:p>
    <w:p w14:paraId="66262D5F" w14:textId="0812AFD8" w:rsidR="0018491D" w:rsidRPr="0018491D" w:rsidRDefault="649B8588" w:rsidP="003E5F2B">
      <w:pPr>
        <w:spacing w:line="480" w:lineRule="auto"/>
        <w:ind w:left="720" w:right="720" w:firstLine="720"/>
        <w:jc w:val="both"/>
        <w:rPr>
          <w:sz w:val="24"/>
          <w:szCs w:val="24"/>
          <w:lang w:val="en-PH" w:eastAsia="nl-NL"/>
        </w:rPr>
      </w:pPr>
      <w:r w:rsidRPr="4CAB7039">
        <w:rPr>
          <w:sz w:val="24"/>
          <w:szCs w:val="24"/>
          <w:lang w:val="en-PH" w:eastAsia="nl-NL"/>
        </w:rPr>
        <w:t>Given</w:t>
      </w:r>
      <w:r w:rsidR="00C50B93" w:rsidRPr="4CAB7039">
        <w:rPr>
          <w:sz w:val="24"/>
          <w:szCs w:val="24"/>
          <w:lang w:val="en-PH" w:eastAsia="nl-NL"/>
        </w:rPr>
        <w:t xml:space="preserve"> these</w:t>
      </w:r>
      <w:r w:rsidR="00A93E52" w:rsidRPr="4CAB7039">
        <w:rPr>
          <w:sz w:val="24"/>
          <w:szCs w:val="24"/>
          <w:lang w:val="en-PH" w:eastAsia="nl-NL"/>
        </w:rPr>
        <w:t xml:space="preserve"> problems, </w:t>
      </w:r>
      <w:r w:rsidR="0018491D" w:rsidRPr="4CAB7039">
        <w:rPr>
          <w:sz w:val="24"/>
          <w:szCs w:val="24"/>
          <w:lang w:val="en-PH" w:eastAsia="nl-NL"/>
        </w:rPr>
        <w:t xml:space="preserve">DigiPic </w:t>
      </w:r>
      <w:r w:rsidR="00EE2655" w:rsidRPr="4CAB7039">
        <w:rPr>
          <w:sz w:val="24"/>
          <w:szCs w:val="24"/>
          <w:lang w:val="en-PH" w:eastAsia="nl-NL"/>
        </w:rPr>
        <w:t xml:space="preserve">will serve as the solution </w:t>
      </w:r>
      <w:r w:rsidR="00EE2655" w:rsidRPr="4CAB7039">
        <w:rPr>
          <w:sz w:val="24"/>
          <w:szCs w:val="24"/>
          <w:lang w:eastAsia="nl-NL"/>
        </w:rPr>
        <w:t xml:space="preserve">by </w:t>
      </w:r>
      <w:r w:rsidR="00B05DCB" w:rsidRPr="4CAB7039">
        <w:rPr>
          <w:sz w:val="24"/>
          <w:szCs w:val="24"/>
          <w:lang w:eastAsia="nl-NL"/>
        </w:rPr>
        <w:t>offering a comprehensive</w:t>
      </w:r>
      <w:r w:rsidR="0018491D" w:rsidRPr="4CAB7039">
        <w:rPr>
          <w:sz w:val="24"/>
          <w:szCs w:val="24"/>
          <w:lang w:eastAsia="nl-NL"/>
        </w:rPr>
        <w:t xml:space="preserve"> digital photography learning system</w:t>
      </w:r>
      <w:r w:rsidR="0018491D" w:rsidRPr="4CAB7039">
        <w:rPr>
          <w:sz w:val="24"/>
          <w:szCs w:val="24"/>
          <w:lang w:val="en-PH" w:eastAsia="nl-NL"/>
        </w:rPr>
        <w:t xml:space="preserve"> developed for LPU Cavite that aims to help users improve their photography skills. This e-learning platform aims to empower students how to capture better photos by guiding them on correct shooting angles, framing, and composition techniques. The mobile application is equipped with features such as account registration, personalized modules,</w:t>
      </w:r>
      <w:r w:rsidR="376023EF" w:rsidRPr="4CAB7039">
        <w:rPr>
          <w:sz w:val="24"/>
          <w:szCs w:val="24"/>
          <w:lang w:val="en-PH" w:eastAsia="nl-NL"/>
        </w:rPr>
        <w:t xml:space="preserve"> educational modules,</w:t>
      </w:r>
      <w:r w:rsidR="0018491D" w:rsidRPr="4CAB7039">
        <w:rPr>
          <w:sz w:val="24"/>
          <w:szCs w:val="24"/>
          <w:lang w:val="en-PH" w:eastAsia="nl-NL"/>
        </w:rPr>
        <w:t xml:space="preserve"> interactive photo-taking challenges, and a collaborative gallery where users can upload their photos, receive feedback, and engage with peers through likes and comments. Additionally, progress tracking, notifications, and profile management enhance the user’s learning experience by making it dynamic and </w:t>
      </w:r>
      <w:r w:rsidR="00A93E52" w:rsidRPr="4CAB7039">
        <w:rPr>
          <w:sz w:val="24"/>
          <w:szCs w:val="24"/>
          <w:lang w:val="en-PH" w:eastAsia="nl-NL"/>
        </w:rPr>
        <w:t>user centered</w:t>
      </w:r>
      <w:r w:rsidR="0018491D" w:rsidRPr="4CAB7039">
        <w:rPr>
          <w:sz w:val="24"/>
          <w:szCs w:val="24"/>
          <w:lang w:val="en-PH" w:eastAsia="nl-NL"/>
        </w:rPr>
        <w:t>. To support educational delivery and platform administration, DigiPic includes a web-based admin portal that allows administrators to manage content, quizzes, user accounts, and community moderation. This system ensures that learning materials remain updated, relevant, and aligned with the users' skill levels. It also allows the administration to track user engagement and performance metrics through dashboards and analytics.</w:t>
      </w:r>
    </w:p>
    <w:p w14:paraId="3355CB6A" w14:textId="61A77FE8" w:rsidR="006F1838" w:rsidRPr="00E3531D" w:rsidRDefault="006F1838" w:rsidP="006F1838">
      <w:pPr>
        <w:spacing w:line="480" w:lineRule="auto"/>
        <w:ind w:right="720"/>
        <w:jc w:val="both"/>
        <w:rPr>
          <w:sz w:val="24"/>
          <w:szCs w:val="24"/>
          <w:lang w:eastAsia="nl-NL"/>
        </w:rPr>
      </w:pPr>
    </w:p>
    <w:p w14:paraId="25E5300D" w14:textId="1AE44555" w:rsidR="006F1838" w:rsidRPr="00B11402" w:rsidRDefault="006F1838" w:rsidP="00B11402">
      <w:pPr>
        <w:pStyle w:val="Heading2"/>
        <w:jc w:val="left"/>
        <w:rPr>
          <w:b/>
          <w:bCs/>
          <w:lang w:val="en-GB" w:eastAsia="nl-NL"/>
        </w:rPr>
      </w:pPr>
      <w:r w:rsidRPr="00B11402">
        <w:rPr>
          <w:b/>
          <w:bCs/>
          <w:shd w:val="clear" w:color="auto" w:fill="FFFFFF"/>
        </w:rPr>
        <w:t xml:space="preserve">Objectives of the Study </w:t>
      </w:r>
    </w:p>
    <w:p w14:paraId="0AED8726" w14:textId="6EE31750" w:rsidR="008B771B" w:rsidRPr="00CE3038" w:rsidRDefault="008B771B" w:rsidP="008B771B">
      <w:pPr>
        <w:spacing w:line="480" w:lineRule="auto"/>
        <w:ind w:left="720" w:right="720" w:firstLine="720"/>
        <w:jc w:val="both"/>
        <w:rPr>
          <w:sz w:val="24"/>
          <w:szCs w:val="24"/>
        </w:rPr>
      </w:pPr>
      <w:r w:rsidRPr="009857E6">
        <w:rPr>
          <w:sz w:val="24"/>
          <w:szCs w:val="24"/>
        </w:rPr>
        <w:t xml:space="preserve">The study aims to </w:t>
      </w:r>
      <w:r w:rsidRPr="00CE3038">
        <w:rPr>
          <w:sz w:val="24"/>
          <w:szCs w:val="24"/>
        </w:rPr>
        <w:t>design and develop a digital photography learning system called DigiPic for LPU Cavite students. Specifically, it intends to</w:t>
      </w:r>
      <w:r w:rsidR="003E691D" w:rsidRPr="00CE3038">
        <w:rPr>
          <w:sz w:val="24"/>
          <w:szCs w:val="24"/>
        </w:rPr>
        <w:t>:</w:t>
      </w:r>
    </w:p>
    <w:p w14:paraId="5566609F" w14:textId="397EA935" w:rsidR="008B771B" w:rsidRDefault="006D6377" w:rsidP="00B67C93">
      <w:pPr>
        <w:pStyle w:val="ListParagraph"/>
        <w:numPr>
          <w:ilvl w:val="0"/>
          <w:numId w:val="23"/>
        </w:numPr>
        <w:spacing w:line="480" w:lineRule="auto"/>
        <w:ind w:left="720" w:right="720" w:firstLine="720"/>
        <w:jc w:val="both"/>
        <w:rPr>
          <w:rFonts w:ascii="Times New Roman" w:hAnsi="Times New Roman" w:cs="Times New Roman"/>
          <w:sz w:val="24"/>
          <w:szCs w:val="24"/>
        </w:rPr>
      </w:pPr>
      <w:r w:rsidRPr="00B62523">
        <w:rPr>
          <w:rFonts w:ascii="Times New Roman" w:hAnsi="Times New Roman" w:cs="Times New Roman"/>
          <w:sz w:val="24"/>
          <w:szCs w:val="24"/>
        </w:rPr>
        <w:t>Design</w:t>
      </w:r>
      <w:r w:rsidR="008B771B" w:rsidRPr="00B62523">
        <w:rPr>
          <w:rFonts w:ascii="Times New Roman" w:hAnsi="Times New Roman" w:cs="Times New Roman"/>
          <w:sz w:val="24"/>
          <w:szCs w:val="24"/>
        </w:rPr>
        <w:t xml:space="preserve"> a mobile-based platform with features including:</w:t>
      </w:r>
    </w:p>
    <w:p w14:paraId="326835F2" w14:textId="77777777" w:rsidR="00667876" w:rsidRDefault="00667876" w:rsidP="00B67C93">
      <w:pPr>
        <w:widowControl w:val="0"/>
        <w:numPr>
          <w:ilvl w:val="0"/>
          <w:numId w:val="24"/>
        </w:numPr>
        <w:tabs>
          <w:tab w:val="left" w:pos="1081"/>
          <w:tab w:val="left" w:pos="7031"/>
        </w:tabs>
        <w:spacing w:line="480" w:lineRule="auto"/>
        <w:ind w:left="720" w:right="720" w:firstLine="0"/>
        <w:jc w:val="both"/>
        <w:rPr>
          <w:sz w:val="24"/>
          <w:szCs w:val="24"/>
        </w:rPr>
      </w:pPr>
      <w:bookmarkStart w:id="4" w:name="_Hlk203134672"/>
      <w:r>
        <w:rPr>
          <w:sz w:val="24"/>
          <w:szCs w:val="24"/>
        </w:rPr>
        <w:t>It will allow account registration and login for users.</w:t>
      </w:r>
    </w:p>
    <w:p w14:paraId="6AC04629" w14:textId="79D6E512" w:rsidR="00667876" w:rsidRDefault="00667876" w:rsidP="00B67C93">
      <w:pPr>
        <w:widowControl w:val="0"/>
        <w:numPr>
          <w:ilvl w:val="0"/>
          <w:numId w:val="24"/>
        </w:numPr>
        <w:tabs>
          <w:tab w:val="left" w:pos="1081"/>
          <w:tab w:val="left" w:pos="7031"/>
        </w:tabs>
        <w:spacing w:line="480" w:lineRule="auto"/>
        <w:ind w:left="720" w:right="720" w:firstLine="0"/>
        <w:jc w:val="both"/>
        <w:rPr>
          <w:sz w:val="24"/>
          <w:szCs w:val="24"/>
        </w:rPr>
      </w:pPr>
      <w:r>
        <w:rPr>
          <w:sz w:val="24"/>
          <w:szCs w:val="24"/>
        </w:rPr>
        <w:t xml:space="preserve">Users are allowed to change and reset their password if forgotten. </w:t>
      </w:r>
    </w:p>
    <w:p w14:paraId="09B2762F" w14:textId="383B08BD" w:rsidR="00667876" w:rsidRDefault="79FF9F7B" w:rsidP="00B67C93">
      <w:pPr>
        <w:widowControl w:val="0"/>
        <w:numPr>
          <w:ilvl w:val="0"/>
          <w:numId w:val="24"/>
        </w:numPr>
        <w:tabs>
          <w:tab w:val="left" w:pos="1081"/>
          <w:tab w:val="left" w:pos="7031"/>
        </w:tabs>
        <w:spacing w:line="480" w:lineRule="auto"/>
        <w:ind w:left="720" w:right="720" w:firstLine="0"/>
        <w:jc w:val="both"/>
        <w:rPr>
          <w:sz w:val="24"/>
          <w:szCs w:val="24"/>
        </w:rPr>
      </w:pPr>
      <w:r w:rsidRPr="4CAB7039">
        <w:rPr>
          <w:sz w:val="24"/>
          <w:szCs w:val="24"/>
        </w:rPr>
        <w:t>An analytics</w:t>
      </w:r>
      <w:r w:rsidR="1FF1A41F" w:rsidRPr="4CAB7039">
        <w:rPr>
          <w:sz w:val="24"/>
          <w:szCs w:val="24"/>
        </w:rPr>
        <w:t xml:space="preserve"> dashboard </w:t>
      </w:r>
      <w:r w:rsidR="1DA6F1CA" w:rsidRPr="4CAB7039">
        <w:rPr>
          <w:sz w:val="24"/>
          <w:szCs w:val="24"/>
        </w:rPr>
        <w:t xml:space="preserve">will be provided to track and display the </w:t>
      </w:r>
      <w:r w:rsidR="1A666A2E" w:rsidRPr="4CAB7039">
        <w:rPr>
          <w:sz w:val="24"/>
          <w:szCs w:val="24"/>
        </w:rPr>
        <w:t>user's</w:t>
      </w:r>
      <w:r w:rsidR="1DA6F1CA" w:rsidRPr="4CAB7039">
        <w:rPr>
          <w:sz w:val="24"/>
          <w:szCs w:val="24"/>
        </w:rPr>
        <w:t xml:space="preserve"> progress</w:t>
      </w:r>
      <w:r w:rsidR="138F5B62" w:rsidRPr="4CAB7039">
        <w:rPr>
          <w:sz w:val="24"/>
          <w:szCs w:val="24"/>
        </w:rPr>
        <w:t>, performance,</w:t>
      </w:r>
      <w:r w:rsidR="1DA6F1CA" w:rsidRPr="4CAB7039">
        <w:rPr>
          <w:sz w:val="24"/>
          <w:szCs w:val="24"/>
        </w:rPr>
        <w:t xml:space="preserve"> and </w:t>
      </w:r>
      <w:r w:rsidR="138F5B62" w:rsidRPr="4CAB7039">
        <w:rPr>
          <w:sz w:val="24"/>
          <w:szCs w:val="24"/>
        </w:rPr>
        <w:t>engagement.</w:t>
      </w:r>
    </w:p>
    <w:p w14:paraId="35C0F8B2" w14:textId="6F0AA21D" w:rsidR="00667876" w:rsidRDefault="00667876" w:rsidP="00B67C93">
      <w:pPr>
        <w:widowControl w:val="0"/>
        <w:numPr>
          <w:ilvl w:val="0"/>
          <w:numId w:val="24"/>
        </w:numPr>
        <w:tabs>
          <w:tab w:val="left" w:pos="1081"/>
          <w:tab w:val="left" w:pos="7031"/>
        </w:tabs>
        <w:spacing w:line="480" w:lineRule="auto"/>
        <w:ind w:left="720" w:right="720" w:firstLine="0"/>
        <w:jc w:val="both"/>
        <w:rPr>
          <w:sz w:val="24"/>
          <w:szCs w:val="24"/>
        </w:rPr>
      </w:pPr>
      <w:r w:rsidRPr="4CAB7039">
        <w:rPr>
          <w:sz w:val="24"/>
          <w:szCs w:val="24"/>
        </w:rPr>
        <w:t xml:space="preserve">It will present </w:t>
      </w:r>
      <w:r w:rsidR="26337B49" w:rsidRPr="4CAB7039">
        <w:rPr>
          <w:sz w:val="24"/>
          <w:szCs w:val="24"/>
        </w:rPr>
        <w:t xml:space="preserve">educational </w:t>
      </w:r>
      <w:r w:rsidRPr="4CAB7039">
        <w:rPr>
          <w:sz w:val="24"/>
          <w:szCs w:val="24"/>
        </w:rPr>
        <w:t xml:space="preserve">photography </w:t>
      </w:r>
      <w:r w:rsidR="4A2E12FB" w:rsidRPr="4CAB7039">
        <w:rPr>
          <w:sz w:val="24"/>
          <w:szCs w:val="24"/>
        </w:rPr>
        <w:t xml:space="preserve">content </w:t>
      </w:r>
      <w:r w:rsidRPr="4CAB7039">
        <w:rPr>
          <w:sz w:val="24"/>
          <w:szCs w:val="24"/>
        </w:rPr>
        <w:t>involving angle shots such as low angle, high angle, bird’s-eye view, and eye-level.</w:t>
      </w:r>
    </w:p>
    <w:p w14:paraId="39FA9003" w14:textId="100CF11E" w:rsidR="00667876" w:rsidRPr="00AB08E2" w:rsidRDefault="00667876" w:rsidP="00B67C93">
      <w:pPr>
        <w:widowControl w:val="0"/>
        <w:numPr>
          <w:ilvl w:val="0"/>
          <w:numId w:val="24"/>
        </w:numPr>
        <w:tabs>
          <w:tab w:val="left" w:pos="1081"/>
          <w:tab w:val="left" w:pos="7031"/>
        </w:tabs>
        <w:spacing w:line="480" w:lineRule="auto"/>
        <w:ind w:left="720" w:right="720" w:firstLine="0"/>
        <w:jc w:val="both"/>
        <w:rPr>
          <w:sz w:val="24"/>
          <w:szCs w:val="24"/>
        </w:rPr>
      </w:pPr>
      <w:r w:rsidRPr="00AB08E2">
        <w:rPr>
          <w:sz w:val="24"/>
          <w:szCs w:val="24"/>
        </w:rPr>
        <w:t>It will allow users to complete tasks that simulate real-world photo-taking scenarios and submit their outputs</w:t>
      </w:r>
    </w:p>
    <w:p w14:paraId="29712DEE" w14:textId="19E26E18" w:rsidR="29A1623D" w:rsidRDefault="29A1623D" w:rsidP="11FC980A">
      <w:pPr>
        <w:widowControl w:val="0"/>
        <w:numPr>
          <w:ilvl w:val="0"/>
          <w:numId w:val="24"/>
        </w:numPr>
        <w:tabs>
          <w:tab w:val="left" w:pos="1081"/>
          <w:tab w:val="left" w:pos="7031"/>
        </w:tabs>
        <w:spacing w:line="480" w:lineRule="auto"/>
        <w:ind w:left="720" w:right="720" w:firstLine="0"/>
        <w:jc w:val="both"/>
        <w:rPr>
          <w:sz w:val="24"/>
          <w:szCs w:val="24"/>
        </w:rPr>
      </w:pPr>
      <w:r w:rsidRPr="498D416B">
        <w:rPr>
          <w:sz w:val="24"/>
          <w:szCs w:val="24"/>
        </w:rPr>
        <w:t xml:space="preserve">The system will </w:t>
      </w:r>
      <w:r w:rsidRPr="30370A4A">
        <w:rPr>
          <w:sz w:val="24"/>
          <w:szCs w:val="24"/>
        </w:rPr>
        <w:t xml:space="preserve">provide </w:t>
      </w:r>
      <w:r w:rsidRPr="47FB480D">
        <w:rPr>
          <w:sz w:val="24"/>
          <w:szCs w:val="24"/>
        </w:rPr>
        <w:t xml:space="preserve">a collaborative content </w:t>
      </w:r>
      <w:r w:rsidRPr="2D2599F9">
        <w:rPr>
          <w:sz w:val="24"/>
          <w:szCs w:val="24"/>
        </w:rPr>
        <w:t xml:space="preserve">community that allows users to share their </w:t>
      </w:r>
      <w:r w:rsidR="613BA7B1" w:rsidRPr="694A99F9">
        <w:rPr>
          <w:sz w:val="24"/>
          <w:szCs w:val="24"/>
        </w:rPr>
        <w:t xml:space="preserve">photo </w:t>
      </w:r>
      <w:r w:rsidRPr="694A99F9">
        <w:rPr>
          <w:sz w:val="24"/>
          <w:szCs w:val="24"/>
        </w:rPr>
        <w:t>albums</w:t>
      </w:r>
      <w:r w:rsidRPr="2D2599F9">
        <w:rPr>
          <w:sz w:val="24"/>
          <w:szCs w:val="24"/>
        </w:rPr>
        <w:t xml:space="preserve"> with others </w:t>
      </w:r>
      <w:r w:rsidR="104C55F7" w:rsidRPr="01CBA658">
        <w:rPr>
          <w:sz w:val="24"/>
          <w:szCs w:val="24"/>
        </w:rPr>
        <w:t xml:space="preserve">to promote </w:t>
      </w:r>
      <w:r w:rsidR="104C55F7" w:rsidRPr="68B9F46C">
        <w:rPr>
          <w:sz w:val="24"/>
          <w:szCs w:val="24"/>
        </w:rPr>
        <w:t>interactivity.</w:t>
      </w:r>
    </w:p>
    <w:p w14:paraId="6DC5C584" w14:textId="27AFCD12" w:rsidR="3AA041A4" w:rsidRDefault="3AA041A4" w:rsidP="738A6DA5">
      <w:pPr>
        <w:widowControl w:val="0"/>
        <w:numPr>
          <w:ilvl w:val="0"/>
          <w:numId w:val="24"/>
        </w:numPr>
        <w:tabs>
          <w:tab w:val="left" w:pos="1081"/>
          <w:tab w:val="left" w:pos="7031"/>
        </w:tabs>
        <w:spacing w:line="480" w:lineRule="auto"/>
        <w:ind w:left="720" w:right="720" w:firstLine="0"/>
        <w:jc w:val="both"/>
        <w:rPr>
          <w:sz w:val="24"/>
          <w:szCs w:val="24"/>
        </w:rPr>
      </w:pPr>
      <w:r w:rsidRPr="738A6DA5">
        <w:rPr>
          <w:sz w:val="24"/>
          <w:szCs w:val="24"/>
        </w:rPr>
        <w:t>It will allow users to interact with others through features such as likes and comments.</w:t>
      </w:r>
    </w:p>
    <w:p w14:paraId="1FA722E0" w14:textId="077A67C6" w:rsidR="30B97A06" w:rsidRDefault="30B97A06" w:rsidP="738A6DA5">
      <w:pPr>
        <w:widowControl w:val="0"/>
        <w:numPr>
          <w:ilvl w:val="0"/>
          <w:numId w:val="24"/>
        </w:numPr>
        <w:tabs>
          <w:tab w:val="left" w:pos="1081"/>
          <w:tab w:val="left" w:pos="7031"/>
        </w:tabs>
        <w:spacing w:line="480" w:lineRule="auto"/>
        <w:ind w:left="720" w:right="720" w:firstLine="0"/>
        <w:jc w:val="both"/>
        <w:rPr>
          <w:sz w:val="24"/>
          <w:szCs w:val="24"/>
        </w:rPr>
      </w:pPr>
      <w:r w:rsidRPr="23F196C9">
        <w:rPr>
          <w:sz w:val="24"/>
          <w:szCs w:val="24"/>
        </w:rPr>
        <w:t xml:space="preserve">Users will receive </w:t>
      </w:r>
      <w:r w:rsidR="3BE1AF73" w:rsidRPr="7195A88A">
        <w:rPr>
          <w:sz w:val="24"/>
          <w:szCs w:val="24"/>
        </w:rPr>
        <w:t>notifications</w:t>
      </w:r>
      <w:r w:rsidRPr="23F196C9">
        <w:rPr>
          <w:sz w:val="24"/>
          <w:szCs w:val="24"/>
        </w:rPr>
        <w:t xml:space="preserve"> regarding new educational modules, challenges, and quizzes.</w:t>
      </w:r>
    </w:p>
    <w:p w14:paraId="79007780" w14:textId="139593AE" w:rsidR="00667876" w:rsidRDefault="66831B17" w:rsidP="00B67C93">
      <w:pPr>
        <w:widowControl w:val="0"/>
        <w:numPr>
          <w:ilvl w:val="0"/>
          <w:numId w:val="24"/>
        </w:numPr>
        <w:tabs>
          <w:tab w:val="left" w:pos="1081"/>
          <w:tab w:val="left" w:pos="7031"/>
        </w:tabs>
        <w:spacing w:line="480" w:lineRule="auto"/>
        <w:ind w:left="720" w:right="720" w:firstLine="0"/>
        <w:jc w:val="both"/>
        <w:rPr>
          <w:sz w:val="24"/>
          <w:szCs w:val="24"/>
        </w:rPr>
      </w:pPr>
      <w:r w:rsidRPr="2793B0C5">
        <w:rPr>
          <w:sz w:val="24"/>
          <w:szCs w:val="24"/>
        </w:rPr>
        <w:t xml:space="preserve">The system will provide profile management </w:t>
      </w:r>
      <w:r w:rsidRPr="7195A88A">
        <w:rPr>
          <w:sz w:val="24"/>
          <w:szCs w:val="24"/>
        </w:rPr>
        <w:t>that allows</w:t>
      </w:r>
      <w:r w:rsidRPr="2793B0C5">
        <w:rPr>
          <w:sz w:val="24"/>
          <w:szCs w:val="24"/>
        </w:rPr>
        <w:t xml:space="preserve"> users</w:t>
      </w:r>
      <w:r w:rsidRPr="7195A88A">
        <w:rPr>
          <w:sz w:val="24"/>
          <w:szCs w:val="24"/>
        </w:rPr>
        <w:t xml:space="preserve"> to update their profile and personal information</w:t>
      </w:r>
      <w:r w:rsidRPr="2793B0C5">
        <w:rPr>
          <w:sz w:val="24"/>
          <w:szCs w:val="24"/>
        </w:rPr>
        <w:t>.</w:t>
      </w:r>
    </w:p>
    <w:p w14:paraId="30248DD5" w14:textId="334BB22C" w:rsidR="00B62523" w:rsidRPr="00093F26" w:rsidRDefault="00667876" w:rsidP="00B67C93">
      <w:pPr>
        <w:widowControl w:val="0"/>
        <w:numPr>
          <w:ilvl w:val="0"/>
          <w:numId w:val="24"/>
        </w:numPr>
        <w:tabs>
          <w:tab w:val="left" w:pos="1081"/>
          <w:tab w:val="left" w:pos="7031"/>
        </w:tabs>
        <w:spacing w:line="480" w:lineRule="auto"/>
        <w:ind w:left="720" w:right="720" w:firstLine="0"/>
        <w:jc w:val="both"/>
        <w:rPr>
          <w:sz w:val="24"/>
          <w:szCs w:val="24"/>
        </w:rPr>
      </w:pPr>
      <w:r w:rsidRPr="00951365">
        <w:rPr>
          <w:sz w:val="24"/>
          <w:szCs w:val="24"/>
          <w:highlight w:val="white"/>
        </w:rPr>
        <w:t>Log-out feature that allows users to end their session with the application.</w:t>
      </w:r>
      <w:bookmarkEnd w:id="4"/>
    </w:p>
    <w:p w14:paraId="481E5318" w14:textId="02902A3C" w:rsidR="00BF0F81" w:rsidRPr="00951365" w:rsidRDefault="00BF0F81" w:rsidP="72A38510">
      <w:pPr>
        <w:pStyle w:val="ListParagraph"/>
        <w:numPr>
          <w:ilvl w:val="0"/>
          <w:numId w:val="23"/>
        </w:numPr>
        <w:tabs>
          <w:tab w:val="left" w:pos="1081"/>
          <w:tab w:val="left" w:pos="7031"/>
        </w:tabs>
        <w:spacing w:line="480" w:lineRule="auto"/>
        <w:ind w:right="720"/>
        <w:jc w:val="both"/>
        <w:rPr>
          <w:rFonts w:ascii="Times New Roman" w:hAnsi="Times New Roman" w:cs="Times New Roman"/>
          <w:sz w:val="24"/>
          <w:szCs w:val="24"/>
          <w:highlight w:val="white"/>
        </w:rPr>
      </w:pPr>
      <w:r w:rsidRPr="00951365">
        <w:rPr>
          <w:rFonts w:ascii="Times New Roman" w:hAnsi="Times New Roman" w:cs="Times New Roman"/>
          <w:sz w:val="24"/>
          <w:szCs w:val="24"/>
          <w:highlight w:val="white"/>
        </w:rPr>
        <w:t>Develop a separate web-based platform for admin that has the following</w:t>
      </w:r>
      <w:r w:rsidR="00B62523" w:rsidRPr="00951365">
        <w:rPr>
          <w:rFonts w:ascii="Times New Roman" w:hAnsi="Times New Roman" w:cs="Times New Roman"/>
          <w:sz w:val="24"/>
          <w:szCs w:val="24"/>
          <w:highlight w:val="white"/>
        </w:rPr>
        <w:t xml:space="preserve"> </w:t>
      </w:r>
      <w:r w:rsidRPr="00951365">
        <w:rPr>
          <w:rFonts w:ascii="Times New Roman" w:hAnsi="Times New Roman" w:cs="Times New Roman"/>
          <w:sz w:val="24"/>
          <w:szCs w:val="24"/>
          <w:highlight w:val="white"/>
        </w:rPr>
        <w:t>features:</w:t>
      </w:r>
    </w:p>
    <w:p w14:paraId="3EE94875" w14:textId="77777777" w:rsidR="00CB55B6" w:rsidRPr="00951365" w:rsidRDefault="00CB55B6" w:rsidP="00B67C93">
      <w:pPr>
        <w:widowControl w:val="0"/>
        <w:numPr>
          <w:ilvl w:val="0"/>
          <w:numId w:val="25"/>
        </w:numPr>
        <w:tabs>
          <w:tab w:val="left" w:pos="1081"/>
          <w:tab w:val="left" w:pos="7031"/>
        </w:tabs>
        <w:spacing w:line="480" w:lineRule="auto"/>
        <w:ind w:left="720" w:right="720" w:firstLine="0"/>
        <w:jc w:val="both"/>
        <w:rPr>
          <w:sz w:val="24"/>
          <w:szCs w:val="24"/>
          <w:highlight w:val="white"/>
        </w:rPr>
      </w:pPr>
      <w:r w:rsidRPr="00951365">
        <w:rPr>
          <w:sz w:val="24"/>
          <w:szCs w:val="24"/>
          <w:highlight w:val="white"/>
        </w:rPr>
        <w:t>Enables the admins to log in to their accounts</w:t>
      </w:r>
    </w:p>
    <w:p w14:paraId="01D963D1" w14:textId="4513122C" w:rsidR="00CB55B6" w:rsidRDefault="00CB55B6" w:rsidP="2F97A71E">
      <w:pPr>
        <w:widowControl w:val="0"/>
        <w:numPr>
          <w:ilvl w:val="0"/>
          <w:numId w:val="25"/>
        </w:numPr>
        <w:tabs>
          <w:tab w:val="left" w:pos="1081"/>
          <w:tab w:val="left" w:pos="7031"/>
        </w:tabs>
        <w:spacing w:line="480" w:lineRule="auto"/>
        <w:ind w:left="720" w:right="720" w:firstLine="0"/>
        <w:jc w:val="both"/>
        <w:rPr>
          <w:sz w:val="24"/>
          <w:szCs w:val="24"/>
          <w:highlight w:val="white"/>
        </w:rPr>
      </w:pPr>
      <w:r w:rsidRPr="2F97A71E">
        <w:rPr>
          <w:sz w:val="24"/>
          <w:szCs w:val="24"/>
          <w:highlight w:val="white"/>
        </w:rPr>
        <w:t xml:space="preserve">It will provide a dashboard of user statistics, </w:t>
      </w:r>
      <w:r w:rsidR="768B4B8D" w:rsidRPr="2F97A71E">
        <w:rPr>
          <w:sz w:val="24"/>
          <w:szCs w:val="24"/>
          <w:highlight w:val="white"/>
        </w:rPr>
        <w:t>engagement</w:t>
      </w:r>
      <w:r w:rsidR="768B4B8D" w:rsidRPr="7A07EFD3">
        <w:rPr>
          <w:sz w:val="24"/>
          <w:szCs w:val="24"/>
          <w:highlight w:val="white"/>
        </w:rPr>
        <w:t>,</w:t>
      </w:r>
      <w:r w:rsidR="768B4B8D" w:rsidRPr="2F97A71E">
        <w:rPr>
          <w:sz w:val="24"/>
          <w:szCs w:val="24"/>
          <w:highlight w:val="white"/>
        </w:rPr>
        <w:t xml:space="preserve"> and overall platform activity.</w:t>
      </w:r>
    </w:p>
    <w:p w14:paraId="30AF3663" w14:textId="7DE2B487" w:rsidR="768B4B8D" w:rsidRDefault="768B4B8D" w:rsidP="7A07EFD3">
      <w:pPr>
        <w:widowControl w:val="0"/>
        <w:numPr>
          <w:ilvl w:val="0"/>
          <w:numId w:val="25"/>
        </w:numPr>
        <w:tabs>
          <w:tab w:val="left" w:pos="1081"/>
          <w:tab w:val="left" w:pos="7031"/>
        </w:tabs>
        <w:spacing w:line="480" w:lineRule="auto"/>
        <w:ind w:left="720" w:right="720" w:firstLine="0"/>
        <w:jc w:val="both"/>
        <w:rPr>
          <w:sz w:val="24"/>
          <w:szCs w:val="24"/>
          <w:highlight w:val="white"/>
        </w:rPr>
      </w:pPr>
      <w:r w:rsidRPr="7A07EFD3">
        <w:rPr>
          <w:sz w:val="24"/>
          <w:szCs w:val="24"/>
          <w:highlight w:val="white"/>
        </w:rPr>
        <w:t xml:space="preserve">The system will provide a module for administrative personnel to upload, update, and manage e-learning contents regarding photography. </w:t>
      </w:r>
    </w:p>
    <w:p w14:paraId="57E9974A" w14:textId="3E0CBD80" w:rsidR="768B4B8D" w:rsidRDefault="768B4B8D" w:rsidP="7A07EFD3">
      <w:pPr>
        <w:widowControl w:val="0"/>
        <w:numPr>
          <w:ilvl w:val="0"/>
          <w:numId w:val="25"/>
        </w:numPr>
        <w:tabs>
          <w:tab w:val="left" w:pos="1081"/>
          <w:tab w:val="left" w:pos="7031"/>
        </w:tabs>
        <w:spacing w:line="480" w:lineRule="auto"/>
        <w:ind w:left="720" w:right="720" w:firstLine="0"/>
        <w:jc w:val="both"/>
        <w:rPr>
          <w:sz w:val="24"/>
          <w:szCs w:val="24"/>
          <w:highlight w:val="white"/>
        </w:rPr>
      </w:pPr>
      <w:r w:rsidRPr="7A07EFD3">
        <w:rPr>
          <w:sz w:val="24"/>
          <w:szCs w:val="24"/>
          <w:highlight w:val="white"/>
        </w:rPr>
        <w:t xml:space="preserve">Admin will be able to upload </w:t>
      </w:r>
      <w:r w:rsidRPr="61CEE5CF">
        <w:rPr>
          <w:sz w:val="24"/>
          <w:szCs w:val="24"/>
          <w:highlight w:val="white"/>
        </w:rPr>
        <w:t>quizzes and challenges</w:t>
      </w:r>
      <w:r w:rsidRPr="0A04B80B">
        <w:rPr>
          <w:sz w:val="24"/>
          <w:szCs w:val="24"/>
          <w:highlight w:val="white"/>
        </w:rPr>
        <w:t xml:space="preserve"> that </w:t>
      </w:r>
      <w:r w:rsidRPr="3236CE28">
        <w:rPr>
          <w:sz w:val="24"/>
          <w:szCs w:val="24"/>
          <w:highlight w:val="white"/>
        </w:rPr>
        <w:t xml:space="preserve">will </w:t>
      </w:r>
      <w:r w:rsidRPr="26E3C20C">
        <w:rPr>
          <w:sz w:val="24"/>
          <w:szCs w:val="24"/>
          <w:highlight w:val="white"/>
        </w:rPr>
        <w:t xml:space="preserve">help users </w:t>
      </w:r>
      <w:r w:rsidRPr="71835BF1">
        <w:rPr>
          <w:sz w:val="24"/>
          <w:szCs w:val="24"/>
          <w:highlight w:val="white"/>
        </w:rPr>
        <w:t xml:space="preserve">improve their </w:t>
      </w:r>
      <w:r w:rsidR="2FFB32E4" w:rsidRPr="0E9CB980">
        <w:rPr>
          <w:sz w:val="24"/>
          <w:szCs w:val="24"/>
          <w:highlight w:val="white"/>
        </w:rPr>
        <w:t>learning</w:t>
      </w:r>
      <w:r w:rsidR="2FFB32E4" w:rsidRPr="4FA6D0E5">
        <w:rPr>
          <w:sz w:val="24"/>
          <w:szCs w:val="24"/>
          <w:highlight w:val="white"/>
        </w:rPr>
        <w:t xml:space="preserve"> and </w:t>
      </w:r>
      <w:r w:rsidR="2FFB32E4" w:rsidRPr="0E9CB980">
        <w:rPr>
          <w:sz w:val="24"/>
          <w:szCs w:val="24"/>
          <w:highlight w:val="white"/>
        </w:rPr>
        <w:t>skill development.</w:t>
      </w:r>
    </w:p>
    <w:p w14:paraId="101EDF15" w14:textId="3BC01F24" w:rsidR="40F791EC" w:rsidRDefault="40F791EC" w:rsidP="057EC2DC">
      <w:pPr>
        <w:widowControl w:val="0"/>
        <w:numPr>
          <w:ilvl w:val="0"/>
          <w:numId w:val="25"/>
        </w:numPr>
        <w:tabs>
          <w:tab w:val="left" w:pos="1081"/>
          <w:tab w:val="left" w:pos="7031"/>
        </w:tabs>
        <w:spacing w:line="480" w:lineRule="auto"/>
        <w:ind w:left="720" w:right="720" w:firstLine="0"/>
        <w:jc w:val="both"/>
        <w:rPr>
          <w:sz w:val="24"/>
          <w:szCs w:val="24"/>
          <w:highlight w:val="white"/>
        </w:rPr>
      </w:pPr>
      <w:r w:rsidRPr="057EC2DC">
        <w:rPr>
          <w:sz w:val="24"/>
          <w:szCs w:val="24"/>
          <w:highlight w:val="white"/>
        </w:rPr>
        <w:t xml:space="preserve">The administration can view, monitor, and manage the </w:t>
      </w:r>
      <w:r w:rsidRPr="7B7A00A1">
        <w:rPr>
          <w:sz w:val="24"/>
          <w:szCs w:val="24"/>
          <w:highlight w:val="white"/>
        </w:rPr>
        <w:t>users'</w:t>
      </w:r>
      <w:r w:rsidRPr="057EC2DC">
        <w:rPr>
          <w:sz w:val="24"/>
          <w:szCs w:val="24"/>
          <w:highlight w:val="white"/>
        </w:rPr>
        <w:t xml:space="preserve"> accounts</w:t>
      </w:r>
      <w:r w:rsidR="78691FC1" w:rsidRPr="37FBB7D5">
        <w:rPr>
          <w:sz w:val="24"/>
          <w:szCs w:val="24"/>
          <w:highlight w:val="white"/>
        </w:rPr>
        <w:t>,</w:t>
      </w:r>
      <w:r w:rsidRPr="057EC2DC">
        <w:rPr>
          <w:sz w:val="24"/>
          <w:szCs w:val="24"/>
          <w:highlight w:val="white"/>
        </w:rPr>
        <w:t xml:space="preserve"> including password </w:t>
      </w:r>
      <w:r w:rsidRPr="7B7A00A1">
        <w:rPr>
          <w:sz w:val="24"/>
          <w:szCs w:val="24"/>
          <w:highlight w:val="white"/>
        </w:rPr>
        <w:t>reset and deactivation.</w:t>
      </w:r>
    </w:p>
    <w:p w14:paraId="3385789C" w14:textId="50A08D44" w:rsidR="7B7A00A1" w:rsidRDefault="19B0A360" w:rsidP="7B7A00A1">
      <w:pPr>
        <w:widowControl w:val="0"/>
        <w:numPr>
          <w:ilvl w:val="0"/>
          <w:numId w:val="25"/>
        </w:numPr>
        <w:tabs>
          <w:tab w:val="left" w:pos="1081"/>
          <w:tab w:val="left" w:pos="7031"/>
        </w:tabs>
        <w:spacing w:line="480" w:lineRule="auto"/>
        <w:ind w:left="720" w:right="720" w:firstLine="0"/>
        <w:jc w:val="both"/>
        <w:rPr>
          <w:sz w:val="24"/>
          <w:szCs w:val="24"/>
          <w:highlight w:val="white"/>
        </w:rPr>
      </w:pPr>
      <w:r w:rsidRPr="4CD66CF8">
        <w:rPr>
          <w:sz w:val="24"/>
          <w:szCs w:val="24"/>
          <w:highlight w:val="white"/>
        </w:rPr>
        <w:t xml:space="preserve">The system </w:t>
      </w:r>
      <w:r w:rsidRPr="171F9581">
        <w:rPr>
          <w:sz w:val="24"/>
          <w:szCs w:val="24"/>
          <w:highlight w:val="white"/>
        </w:rPr>
        <w:t xml:space="preserve">will handle </w:t>
      </w:r>
      <w:r w:rsidRPr="7D1CF4D7">
        <w:rPr>
          <w:sz w:val="24"/>
          <w:szCs w:val="24"/>
          <w:highlight w:val="white"/>
        </w:rPr>
        <w:t>Content M</w:t>
      </w:r>
      <w:r w:rsidR="5FF621EC" w:rsidRPr="7D1CF4D7">
        <w:rPr>
          <w:sz w:val="24"/>
          <w:szCs w:val="24"/>
          <w:highlight w:val="white"/>
        </w:rPr>
        <w:t xml:space="preserve">anagement System </w:t>
      </w:r>
      <w:r w:rsidR="5FF621EC" w:rsidRPr="75465C3A">
        <w:rPr>
          <w:sz w:val="24"/>
          <w:szCs w:val="24"/>
          <w:highlight w:val="white"/>
        </w:rPr>
        <w:t xml:space="preserve">(CMS) for </w:t>
      </w:r>
      <w:r w:rsidR="5FF621EC" w:rsidRPr="2A5A325D">
        <w:rPr>
          <w:sz w:val="24"/>
          <w:szCs w:val="24"/>
          <w:highlight w:val="white"/>
        </w:rPr>
        <w:t>administrators.</w:t>
      </w:r>
    </w:p>
    <w:p w14:paraId="63FE1004" w14:textId="31206CBD" w:rsidR="37FBB7D5" w:rsidRDefault="5A1B1A35" w:rsidP="37FBB7D5">
      <w:pPr>
        <w:widowControl w:val="0"/>
        <w:numPr>
          <w:ilvl w:val="0"/>
          <w:numId w:val="25"/>
        </w:numPr>
        <w:tabs>
          <w:tab w:val="left" w:pos="1081"/>
          <w:tab w:val="left" w:pos="7031"/>
        </w:tabs>
        <w:spacing w:line="480" w:lineRule="auto"/>
        <w:ind w:left="720" w:right="720" w:firstLine="0"/>
        <w:jc w:val="both"/>
        <w:rPr>
          <w:sz w:val="24"/>
          <w:szCs w:val="24"/>
          <w:highlight w:val="white"/>
        </w:rPr>
      </w:pPr>
      <w:r w:rsidRPr="0D0E46B1">
        <w:rPr>
          <w:sz w:val="24"/>
          <w:szCs w:val="24"/>
          <w:highlight w:val="white"/>
        </w:rPr>
        <w:t>Admins are able to</w:t>
      </w:r>
      <w:r w:rsidRPr="25A6E226">
        <w:rPr>
          <w:sz w:val="24"/>
          <w:szCs w:val="24"/>
          <w:highlight w:val="white"/>
        </w:rPr>
        <w:t xml:space="preserve"> review and </w:t>
      </w:r>
      <w:r w:rsidRPr="5C2A6618">
        <w:rPr>
          <w:sz w:val="24"/>
          <w:szCs w:val="24"/>
          <w:highlight w:val="white"/>
        </w:rPr>
        <w:t xml:space="preserve">manage user-generated </w:t>
      </w:r>
      <w:r w:rsidRPr="750DCDCD">
        <w:rPr>
          <w:sz w:val="24"/>
          <w:szCs w:val="24"/>
          <w:highlight w:val="white"/>
        </w:rPr>
        <w:t xml:space="preserve">content to </w:t>
      </w:r>
      <w:r w:rsidRPr="04D4EA1F">
        <w:rPr>
          <w:sz w:val="24"/>
          <w:szCs w:val="24"/>
          <w:highlight w:val="white"/>
        </w:rPr>
        <w:t xml:space="preserve">ensure the </w:t>
      </w:r>
      <w:r w:rsidRPr="20EDA6BC">
        <w:rPr>
          <w:sz w:val="24"/>
          <w:szCs w:val="24"/>
          <w:highlight w:val="white"/>
        </w:rPr>
        <w:t xml:space="preserve">community guidelines are </w:t>
      </w:r>
      <w:r w:rsidRPr="263B4269">
        <w:rPr>
          <w:sz w:val="24"/>
          <w:szCs w:val="24"/>
          <w:highlight w:val="white"/>
        </w:rPr>
        <w:t>being followed properly.</w:t>
      </w:r>
    </w:p>
    <w:p w14:paraId="17FDB78F" w14:textId="6ED94CFC" w:rsidR="5A1B1A35" w:rsidRDefault="5A1B1A35" w:rsidP="263B4269">
      <w:pPr>
        <w:widowControl w:val="0"/>
        <w:numPr>
          <w:ilvl w:val="0"/>
          <w:numId w:val="25"/>
        </w:numPr>
        <w:tabs>
          <w:tab w:val="left" w:pos="1081"/>
          <w:tab w:val="left" w:pos="7031"/>
        </w:tabs>
        <w:spacing w:line="480" w:lineRule="auto"/>
        <w:ind w:left="720" w:right="720" w:firstLine="0"/>
        <w:jc w:val="both"/>
        <w:rPr>
          <w:sz w:val="24"/>
          <w:szCs w:val="24"/>
          <w:highlight w:val="white"/>
        </w:rPr>
      </w:pPr>
      <w:r w:rsidRPr="2E6C7743">
        <w:rPr>
          <w:sz w:val="24"/>
          <w:szCs w:val="24"/>
          <w:highlight w:val="white"/>
        </w:rPr>
        <w:t xml:space="preserve">The administration can send announcements and updates to </w:t>
      </w:r>
      <w:r w:rsidRPr="1DA3E0FA">
        <w:rPr>
          <w:sz w:val="24"/>
          <w:szCs w:val="24"/>
          <w:highlight w:val="white"/>
        </w:rPr>
        <w:t xml:space="preserve">inform </w:t>
      </w:r>
      <w:r w:rsidRPr="6DF77EE4">
        <w:rPr>
          <w:sz w:val="24"/>
          <w:szCs w:val="24"/>
          <w:highlight w:val="white"/>
        </w:rPr>
        <w:t>users</w:t>
      </w:r>
      <w:r w:rsidRPr="1DA3E0FA">
        <w:rPr>
          <w:sz w:val="24"/>
          <w:szCs w:val="24"/>
          <w:highlight w:val="white"/>
        </w:rPr>
        <w:t xml:space="preserve"> about new content, quizzes, and </w:t>
      </w:r>
      <w:r w:rsidRPr="6DF77EE4">
        <w:rPr>
          <w:sz w:val="24"/>
          <w:szCs w:val="24"/>
          <w:highlight w:val="white"/>
        </w:rPr>
        <w:t>challenges.</w:t>
      </w:r>
    </w:p>
    <w:p w14:paraId="165D3048" w14:textId="3207EE55" w:rsidR="11EF5551" w:rsidRDefault="7904466E" w:rsidP="11EF5551">
      <w:pPr>
        <w:widowControl w:val="0"/>
        <w:numPr>
          <w:ilvl w:val="0"/>
          <w:numId w:val="25"/>
        </w:numPr>
        <w:tabs>
          <w:tab w:val="left" w:pos="1081"/>
          <w:tab w:val="left" w:pos="7031"/>
        </w:tabs>
        <w:spacing w:line="480" w:lineRule="auto"/>
        <w:ind w:left="720" w:right="720" w:firstLine="0"/>
        <w:jc w:val="both"/>
        <w:rPr>
          <w:sz w:val="24"/>
          <w:szCs w:val="24"/>
          <w:highlight w:val="white"/>
        </w:rPr>
      </w:pPr>
      <w:r w:rsidRPr="4D3FC3D5">
        <w:rPr>
          <w:sz w:val="24"/>
          <w:szCs w:val="24"/>
          <w:highlight w:val="white"/>
        </w:rPr>
        <w:t xml:space="preserve">The system will </w:t>
      </w:r>
      <w:r w:rsidRPr="688B3624">
        <w:rPr>
          <w:sz w:val="24"/>
          <w:szCs w:val="24"/>
          <w:highlight w:val="white"/>
        </w:rPr>
        <w:t xml:space="preserve">provide a </w:t>
      </w:r>
      <w:r w:rsidRPr="293B6532">
        <w:rPr>
          <w:sz w:val="24"/>
          <w:szCs w:val="24"/>
          <w:highlight w:val="white"/>
        </w:rPr>
        <w:t xml:space="preserve">module to </w:t>
      </w:r>
      <w:r w:rsidRPr="4D213507">
        <w:rPr>
          <w:sz w:val="24"/>
          <w:szCs w:val="24"/>
          <w:highlight w:val="white"/>
        </w:rPr>
        <w:t xml:space="preserve">send </w:t>
      </w:r>
      <w:r w:rsidRPr="42FE866D">
        <w:rPr>
          <w:sz w:val="24"/>
          <w:szCs w:val="24"/>
          <w:highlight w:val="white"/>
        </w:rPr>
        <w:t xml:space="preserve">bug reports to the IT </w:t>
      </w:r>
      <w:r w:rsidRPr="27915D02">
        <w:rPr>
          <w:sz w:val="24"/>
          <w:szCs w:val="24"/>
          <w:highlight w:val="white"/>
        </w:rPr>
        <w:t>support team.</w:t>
      </w:r>
    </w:p>
    <w:p w14:paraId="5094AC28" w14:textId="37568F7E" w:rsidR="00B67C93" w:rsidRDefault="00CB55B6" w:rsidP="00B67C93">
      <w:pPr>
        <w:widowControl w:val="0"/>
        <w:numPr>
          <w:ilvl w:val="0"/>
          <w:numId w:val="25"/>
        </w:numPr>
        <w:tabs>
          <w:tab w:val="left" w:pos="1081"/>
          <w:tab w:val="left" w:pos="7031"/>
        </w:tabs>
        <w:spacing w:line="480" w:lineRule="auto"/>
        <w:ind w:left="720" w:right="720" w:firstLine="0"/>
        <w:jc w:val="both"/>
        <w:rPr>
          <w:sz w:val="24"/>
          <w:szCs w:val="24"/>
        </w:rPr>
      </w:pPr>
      <w:r w:rsidRPr="00951365">
        <w:rPr>
          <w:sz w:val="24"/>
          <w:szCs w:val="24"/>
          <w:highlight w:val="white"/>
        </w:rPr>
        <w:t>Log-out feature that allows admin to end their session with the application.</w:t>
      </w:r>
    </w:p>
    <w:p w14:paraId="52DE512E" w14:textId="08707937" w:rsidR="51F6D71C" w:rsidRDefault="51F6D71C" w:rsidP="2681EAF3">
      <w:pPr>
        <w:widowControl w:val="0"/>
        <w:tabs>
          <w:tab w:val="left" w:pos="1081"/>
          <w:tab w:val="left" w:pos="7031"/>
        </w:tabs>
        <w:spacing w:line="480" w:lineRule="auto"/>
        <w:ind w:right="720"/>
        <w:jc w:val="both"/>
        <w:rPr>
          <w:sz w:val="24"/>
          <w:szCs w:val="24"/>
        </w:rPr>
      </w:pPr>
    </w:p>
    <w:p w14:paraId="703BE923" w14:textId="276CABC2" w:rsidR="2486A2BE" w:rsidRDefault="2486A2BE" w:rsidP="2681EAF3">
      <w:pPr>
        <w:pStyle w:val="ListParagraph"/>
        <w:numPr>
          <w:ilvl w:val="0"/>
          <w:numId w:val="23"/>
        </w:numPr>
        <w:tabs>
          <w:tab w:val="left" w:pos="1081"/>
          <w:tab w:val="left" w:pos="7031"/>
        </w:tabs>
        <w:spacing w:line="480" w:lineRule="auto"/>
        <w:ind w:right="720"/>
        <w:jc w:val="both"/>
        <w:rPr>
          <w:rFonts w:ascii="Times New Roman" w:hAnsi="Times New Roman" w:cs="Times New Roman"/>
          <w:sz w:val="24"/>
          <w:szCs w:val="24"/>
          <w:highlight w:val="white"/>
        </w:rPr>
      </w:pPr>
      <w:r w:rsidRPr="2681EAF3">
        <w:rPr>
          <w:rFonts w:ascii="Times New Roman" w:hAnsi="Times New Roman" w:cs="Times New Roman"/>
          <w:sz w:val="24"/>
          <w:szCs w:val="24"/>
          <w:highlight w:val="white"/>
        </w:rPr>
        <w:t xml:space="preserve">Develop a separate web-based platform for </w:t>
      </w:r>
      <w:r w:rsidRPr="3155DDF7">
        <w:rPr>
          <w:rFonts w:ascii="Times New Roman" w:hAnsi="Times New Roman" w:cs="Times New Roman"/>
          <w:sz w:val="24"/>
          <w:szCs w:val="24"/>
          <w:highlight w:val="white"/>
        </w:rPr>
        <w:t xml:space="preserve">IT </w:t>
      </w:r>
      <w:r w:rsidRPr="0DBDF059">
        <w:rPr>
          <w:rFonts w:ascii="Times New Roman" w:hAnsi="Times New Roman" w:cs="Times New Roman"/>
          <w:sz w:val="24"/>
          <w:szCs w:val="24"/>
          <w:highlight w:val="white"/>
        </w:rPr>
        <w:t>support that</w:t>
      </w:r>
      <w:r w:rsidRPr="2681EAF3">
        <w:rPr>
          <w:rFonts w:ascii="Times New Roman" w:hAnsi="Times New Roman" w:cs="Times New Roman"/>
          <w:sz w:val="24"/>
          <w:szCs w:val="24"/>
          <w:highlight w:val="white"/>
        </w:rPr>
        <w:t xml:space="preserve"> has the following features:</w:t>
      </w:r>
    </w:p>
    <w:p w14:paraId="3E3F0E21" w14:textId="4371AF9D" w:rsidR="2486A2BE" w:rsidRPr="00D06ED0" w:rsidRDefault="2486A2BE" w:rsidP="558C499B">
      <w:pPr>
        <w:pStyle w:val="ListParagraph"/>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sidRPr="4CAB7039">
        <w:rPr>
          <w:rFonts w:ascii="Times New Roman" w:hAnsi="Times New Roman" w:cs="Times New Roman"/>
          <w:sz w:val="24"/>
          <w:szCs w:val="24"/>
          <w:highlight w:val="white"/>
        </w:rPr>
        <w:t>Enables the IT support to log in to their accounts</w:t>
      </w:r>
    </w:p>
    <w:p w14:paraId="6F7B7356" w14:textId="6AAC042E" w:rsidR="11409AFB" w:rsidRDefault="27E50B9F" w:rsidP="07F3EC11">
      <w:pPr>
        <w:pStyle w:val="ListParagraph"/>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sidRPr="63D84E64">
        <w:rPr>
          <w:rFonts w:ascii="Times New Roman" w:hAnsi="Times New Roman" w:cs="Times New Roman"/>
          <w:sz w:val="24"/>
          <w:szCs w:val="24"/>
          <w:highlight w:val="white"/>
        </w:rPr>
        <w:t xml:space="preserve">IT </w:t>
      </w:r>
      <w:r w:rsidRPr="7ED05681">
        <w:rPr>
          <w:rFonts w:ascii="Times New Roman" w:hAnsi="Times New Roman" w:cs="Times New Roman"/>
          <w:sz w:val="24"/>
          <w:szCs w:val="24"/>
          <w:highlight w:val="white"/>
        </w:rPr>
        <w:t>support is</w:t>
      </w:r>
      <w:r w:rsidRPr="63D84E64">
        <w:rPr>
          <w:rFonts w:ascii="Times New Roman" w:hAnsi="Times New Roman" w:cs="Times New Roman"/>
          <w:sz w:val="24"/>
          <w:szCs w:val="24"/>
          <w:highlight w:val="white"/>
        </w:rPr>
        <w:t xml:space="preserve"> able to </w:t>
      </w:r>
      <w:r w:rsidRPr="1E0ED7E5">
        <w:rPr>
          <w:rFonts w:ascii="Times New Roman" w:hAnsi="Times New Roman" w:cs="Times New Roman"/>
          <w:sz w:val="24"/>
          <w:szCs w:val="24"/>
          <w:highlight w:val="white"/>
        </w:rPr>
        <w:t xml:space="preserve">respond to </w:t>
      </w:r>
      <w:r w:rsidRPr="513DC4EC">
        <w:rPr>
          <w:rFonts w:ascii="Times New Roman" w:hAnsi="Times New Roman" w:cs="Times New Roman"/>
          <w:sz w:val="24"/>
          <w:szCs w:val="24"/>
          <w:highlight w:val="white"/>
        </w:rPr>
        <w:t xml:space="preserve">technical </w:t>
      </w:r>
      <w:r w:rsidRPr="006B5720">
        <w:rPr>
          <w:rFonts w:ascii="Times New Roman" w:hAnsi="Times New Roman" w:cs="Times New Roman"/>
          <w:sz w:val="24"/>
          <w:szCs w:val="24"/>
          <w:highlight w:val="white"/>
        </w:rPr>
        <w:t>issues reported</w:t>
      </w:r>
      <w:r w:rsidRPr="06884A68">
        <w:rPr>
          <w:rFonts w:ascii="Times New Roman" w:hAnsi="Times New Roman" w:cs="Times New Roman"/>
          <w:sz w:val="24"/>
          <w:szCs w:val="24"/>
          <w:highlight w:val="white"/>
        </w:rPr>
        <w:t xml:space="preserve"> by users or </w:t>
      </w:r>
      <w:r w:rsidRPr="7502A7D3">
        <w:rPr>
          <w:rFonts w:ascii="Times New Roman" w:hAnsi="Times New Roman" w:cs="Times New Roman"/>
          <w:sz w:val="24"/>
          <w:szCs w:val="24"/>
          <w:highlight w:val="white"/>
        </w:rPr>
        <w:t>admin.</w:t>
      </w:r>
    </w:p>
    <w:p w14:paraId="27DACE23" w14:textId="21794711" w:rsidR="4E0DE3EF" w:rsidRDefault="27E50B9F" w:rsidP="4E0DE3EF">
      <w:pPr>
        <w:pStyle w:val="ListParagraph"/>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sidRPr="159D57B3">
        <w:rPr>
          <w:rFonts w:ascii="Times New Roman" w:hAnsi="Times New Roman" w:cs="Times New Roman"/>
          <w:sz w:val="24"/>
          <w:szCs w:val="24"/>
          <w:highlight w:val="white"/>
        </w:rPr>
        <w:t xml:space="preserve">The IT support team </w:t>
      </w:r>
      <w:r w:rsidR="027623CC" w:rsidRPr="49E303C5">
        <w:rPr>
          <w:rFonts w:ascii="Times New Roman" w:hAnsi="Times New Roman" w:cs="Times New Roman"/>
          <w:sz w:val="24"/>
          <w:szCs w:val="24"/>
          <w:highlight w:val="white"/>
        </w:rPr>
        <w:t>is</w:t>
      </w:r>
      <w:r w:rsidRPr="159D57B3">
        <w:rPr>
          <w:rFonts w:ascii="Times New Roman" w:hAnsi="Times New Roman" w:cs="Times New Roman"/>
          <w:sz w:val="24"/>
          <w:szCs w:val="24"/>
          <w:highlight w:val="white"/>
        </w:rPr>
        <w:t xml:space="preserve"> able to </w:t>
      </w:r>
      <w:r w:rsidRPr="05FA12B7">
        <w:rPr>
          <w:rFonts w:ascii="Times New Roman" w:hAnsi="Times New Roman" w:cs="Times New Roman"/>
          <w:sz w:val="24"/>
          <w:szCs w:val="24"/>
          <w:highlight w:val="white"/>
        </w:rPr>
        <w:t xml:space="preserve">help resolve </w:t>
      </w:r>
      <w:r w:rsidRPr="44F7D262">
        <w:rPr>
          <w:rFonts w:ascii="Times New Roman" w:hAnsi="Times New Roman" w:cs="Times New Roman"/>
          <w:sz w:val="24"/>
          <w:szCs w:val="24"/>
          <w:highlight w:val="white"/>
        </w:rPr>
        <w:t xml:space="preserve">login </w:t>
      </w:r>
      <w:r w:rsidRPr="37477AA9">
        <w:rPr>
          <w:rFonts w:ascii="Times New Roman" w:hAnsi="Times New Roman" w:cs="Times New Roman"/>
          <w:sz w:val="24"/>
          <w:szCs w:val="24"/>
          <w:highlight w:val="white"/>
        </w:rPr>
        <w:t xml:space="preserve">or password </w:t>
      </w:r>
      <w:r w:rsidRPr="3050E947">
        <w:rPr>
          <w:rFonts w:ascii="Times New Roman" w:hAnsi="Times New Roman" w:cs="Times New Roman"/>
          <w:sz w:val="24"/>
          <w:szCs w:val="24"/>
          <w:highlight w:val="white"/>
        </w:rPr>
        <w:t xml:space="preserve">reset issues that </w:t>
      </w:r>
      <w:r w:rsidRPr="4BBD8F78">
        <w:rPr>
          <w:rFonts w:ascii="Times New Roman" w:hAnsi="Times New Roman" w:cs="Times New Roman"/>
          <w:sz w:val="24"/>
          <w:szCs w:val="24"/>
          <w:highlight w:val="white"/>
        </w:rPr>
        <w:t>cannot be resolved by the administrator.</w:t>
      </w:r>
    </w:p>
    <w:p w14:paraId="7AD0D8FD" w14:textId="77777777" w:rsidR="46588300" w:rsidRDefault="27E50B9F" w:rsidP="735B83CF">
      <w:pPr>
        <w:pStyle w:val="ListParagraph"/>
        <w:widowControl w:val="0"/>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sidRPr="210FC109">
        <w:rPr>
          <w:rFonts w:ascii="Times New Roman" w:hAnsi="Times New Roman" w:cs="Times New Roman"/>
          <w:sz w:val="24"/>
          <w:szCs w:val="24"/>
          <w:highlight w:val="white"/>
        </w:rPr>
        <w:t>Apply minor updates, backup</w:t>
      </w:r>
      <w:r w:rsidRPr="6F313A59">
        <w:rPr>
          <w:rFonts w:ascii="Times New Roman" w:hAnsi="Times New Roman" w:cs="Times New Roman"/>
          <w:sz w:val="24"/>
          <w:szCs w:val="24"/>
          <w:highlight w:val="white"/>
        </w:rPr>
        <w:t xml:space="preserve"> content, and</w:t>
      </w:r>
      <w:r w:rsidRPr="42356524">
        <w:rPr>
          <w:rFonts w:ascii="Times New Roman" w:hAnsi="Times New Roman" w:cs="Times New Roman"/>
          <w:sz w:val="24"/>
          <w:szCs w:val="24"/>
          <w:highlight w:val="white"/>
        </w:rPr>
        <w:t xml:space="preserve"> user data </w:t>
      </w:r>
      <w:r w:rsidRPr="0ACBD363">
        <w:rPr>
          <w:rFonts w:ascii="Times New Roman" w:hAnsi="Times New Roman" w:cs="Times New Roman"/>
          <w:sz w:val="24"/>
          <w:szCs w:val="24"/>
          <w:highlight w:val="white"/>
        </w:rPr>
        <w:t>periodically.</w:t>
      </w:r>
    </w:p>
    <w:p w14:paraId="1D713329" w14:textId="7439ABE6" w:rsidR="00E7224B" w:rsidRDefault="00E7224B" w:rsidP="00E73707">
      <w:pPr>
        <w:pStyle w:val="ListParagraph"/>
        <w:widowControl w:val="0"/>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IT support has the ability to grant, modify, and revoke administrative access to users.</w:t>
      </w:r>
    </w:p>
    <w:p w14:paraId="715F95C0" w14:textId="551752D0" w:rsidR="00ED2904" w:rsidRPr="00E73707" w:rsidRDefault="27E50B9F" w:rsidP="735B83CF">
      <w:pPr>
        <w:pStyle w:val="ListParagraph"/>
        <w:widowControl w:val="0"/>
        <w:numPr>
          <w:ilvl w:val="0"/>
          <w:numId w:val="32"/>
        </w:numPr>
        <w:tabs>
          <w:tab w:val="left" w:pos="1081"/>
          <w:tab w:val="left" w:pos="7031"/>
        </w:tabs>
        <w:spacing w:line="480" w:lineRule="auto"/>
        <w:ind w:right="720"/>
        <w:jc w:val="both"/>
        <w:rPr>
          <w:rFonts w:ascii="Times New Roman" w:hAnsi="Times New Roman" w:cs="Times New Roman"/>
          <w:sz w:val="24"/>
          <w:szCs w:val="24"/>
          <w:highlight w:val="white"/>
        </w:rPr>
      </w:pPr>
      <w:r w:rsidRPr="00E73707">
        <w:rPr>
          <w:rFonts w:ascii="Times New Roman" w:hAnsi="Times New Roman" w:cs="Times New Roman"/>
          <w:sz w:val="24"/>
          <w:szCs w:val="24"/>
          <w:highlight w:val="white"/>
        </w:rPr>
        <w:t>Log-out feature that allows IT support to end their session with the application.</w:t>
      </w:r>
    </w:p>
    <w:p w14:paraId="6F648608" w14:textId="48890D2A" w:rsidR="008B771B" w:rsidRPr="00C444BA" w:rsidRDefault="008B771B" w:rsidP="00C444BA">
      <w:pPr>
        <w:pStyle w:val="ListParagraph"/>
        <w:numPr>
          <w:ilvl w:val="0"/>
          <w:numId w:val="23"/>
        </w:numPr>
        <w:spacing w:line="480" w:lineRule="auto"/>
        <w:ind w:left="720" w:right="720" w:firstLine="720"/>
        <w:jc w:val="both"/>
        <w:rPr>
          <w:rFonts w:ascii="Times New Roman" w:hAnsi="Times New Roman" w:cs="Times New Roman"/>
          <w:sz w:val="24"/>
          <w:szCs w:val="24"/>
        </w:rPr>
      </w:pPr>
      <w:r w:rsidRPr="00951365">
        <w:rPr>
          <w:rFonts w:ascii="Times New Roman" w:hAnsi="Times New Roman" w:cs="Times New Roman"/>
          <w:sz w:val="24"/>
          <w:szCs w:val="24"/>
          <w:highlight w:val="white"/>
        </w:rPr>
        <w:t xml:space="preserve">Use </w:t>
      </w:r>
      <w:r w:rsidRPr="54355805">
        <w:rPr>
          <w:rFonts w:ascii="Times New Roman" w:hAnsi="Times New Roman" w:cs="Times New Roman"/>
          <w:b/>
          <w:sz w:val="24"/>
          <w:szCs w:val="24"/>
          <w:highlight w:val="white"/>
        </w:rPr>
        <w:t>Android Studio, Kotlin, Firebase, HTML,</w:t>
      </w:r>
      <w:r w:rsidR="001409AC" w:rsidRPr="54355805">
        <w:rPr>
          <w:rFonts w:ascii="Times New Roman" w:hAnsi="Times New Roman" w:cs="Times New Roman"/>
          <w:b/>
          <w:sz w:val="24"/>
          <w:szCs w:val="24"/>
          <w:highlight w:val="white"/>
        </w:rPr>
        <w:t xml:space="preserve"> </w:t>
      </w:r>
      <w:r w:rsidRPr="54355805">
        <w:rPr>
          <w:rFonts w:ascii="Times New Roman" w:hAnsi="Times New Roman" w:cs="Times New Roman"/>
          <w:b/>
          <w:sz w:val="24"/>
          <w:szCs w:val="24"/>
          <w:highlight w:val="white"/>
        </w:rPr>
        <w:t>CSS</w:t>
      </w:r>
      <w:r w:rsidR="001409AC" w:rsidRPr="54355805">
        <w:rPr>
          <w:rFonts w:ascii="Times New Roman" w:hAnsi="Times New Roman" w:cs="Times New Roman"/>
          <w:b/>
          <w:sz w:val="24"/>
          <w:szCs w:val="24"/>
          <w:highlight w:val="white"/>
        </w:rPr>
        <w:t xml:space="preserve"> </w:t>
      </w:r>
      <w:r w:rsidR="001409AC" w:rsidRPr="00951365">
        <w:rPr>
          <w:rFonts w:ascii="Times New Roman" w:hAnsi="Times New Roman" w:cs="Times New Roman"/>
          <w:sz w:val="24"/>
          <w:szCs w:val="24"/>
          <w:highlight w:val="white"/>
        </w:rPr>
        <w:t xml:space="preserve">and </w:t>
      </w:r>
      <w:r w:rsidR="001409AC" w:rsidRPr="7054E679">
        <w:rPr>
          <w:rFonts w:ascii="Times New Roman" w:hAnsi="Times New Roman" w:cs="Times New Roman"/>
          <w:b/>
          <w:sz w:val="24"/>
          <w:szCs w:val="24"/>
          <w:highlight w:val="white"/>
        </w:rPr>
        <w:t>Visual Studio</w:t>
      </w:r>
      <w:r w:rsidRPr="00951365">
        <w:rPr>
          <w:rFonts w:ascii="Times New Roman" w:hAnsi="Times New Roman" w:cs="Times New Roman"/>
          <w:sz w:val="24"/>
          <w:szCs w:val="24"/>
          <w:highlight w:val="white"/>
        </w:rPr>
        <w:t xml:space="preserve"> for development.</w:t>
      </w:r>
    </w:p>
    <w:p w14:paraId="7E76D857" w14:textId="679A5D36" w:rsidR="008B771B" w:rsidRPr="00B62523" w:rsidRDefault="008B771B" w:rsidP="00C444BA">
      <w:pPr>
        <w:pStyle w:val="ListParagraph"/>
        <w:numPr>
          <w:ilvl w:val="0"/>
          <w:numId w:val="23"/>
        </w:numPr>
        <w:spacing w:line="480" w:lineRule="auto"/>
        <w:ind w:left="720" w:right="720" w:firstLine="720"/>
        <w:jc w:val="both"/>
        <w:rPr>
          <w:rFonts w:ascii="Times New Roman" w:hAnsi="Times New Roman" w:cs="Times New Roman"/>
          <w:sz w:val="24"/>
          <w:szCs w:val="24"/>
        </w:rPr>
      </w:pPr>
      <w:r w:rsidRPr="00B62523">
        <w:rPr>
          <w:rFonts w:ascii="Times New Roman" w:hAnsi="Times New Roman" w:cs="Times New Roman"/>
          <w:sz w:val="24"/>
          <w:szCs w:val="24"/>
        </w:rPr>
        <w:t xml:space="preserve">Conduct </w:t>
      </w:r>
      <w:r w:rsidRPr="00BA5587">
        <w:rPr>
          <w:rFonts w:ascii="Times New Roman" w:hAnsi="Times New Roman" w:cs="Times New Roman"/>
          <w:b/>
          <w:bCs/>
          <w:sz w:val="24"/>
          <w:szCs w:val="24"/>
        </w:rPr>
        <w:t>functional</w:t>
      </w:r>
      <w:r w:rsidR="00BA5587" w:rsidRPr="00BA5587">
        <w:rPr>
          <w:rFonts w:ascii="Times New Roman" w:hAnsi="Times New Roman" w:cs="Times New Roman"/>
          <w:b/>
          <w:bCs/>
          <w:sz w:val="24"/>
          <w:szCs w:val="24"/>
        </w:rPr>
        <w:t>ity and</w:t>
      </w:r>
      <w:r w:rsidR="00BA5587">
        <w:rPr>
          <w:rFonts w:ascii="Times New Roman" w:hAnsi="Times New Roman" w:cs="Times New Roman"/>
          <w:sz w:val="24"/>
          <w:szCs w:val="24"/>
        </w:rPr>
        <w:t xml:space="preserve"> </w:t>
      </w:r>
      <w:r w:rsidRPr="5F89C7DC">
        <w:rPr>
          <w:rFonts w:ascii="Times New Roman" w:hAnsi="Times New Roman" w:cs="Times New Roman"/>
          <w:b/>
          <w:sz w:val="24"/>
          <w:szCs w:val="24"/>
        </w:rPr>
        <w:t>compatibility testing</w:t>
      </w:r>
      <w:r w:rsidRPr="00B62523">
        <w:rPr>
          <w:rFonts w:ascii="Times New Roman" w:hAnsi="Times New Roman" w:cs="Times New Roman"/>
          <w:sz w:val="24"/>
          <w:szCs w:val="24"/>
        </w:rPr>
        <w:t xml:space="preserve"> and evaluate system performance using </w:t>
      </w:r>
      <w:r w:rsidRPr="01C4760E">
        <w:rPr>
          <w:rFonts w:ascii="Times New Roman" w:hAnsi="Times New Roman" w:cs="Times New Roman"/>
          <w:b/>
          <w:sz w:val="24"/>
          <w:szCs w:val="24"/>
        </w:rPr>
        <w:t>ISO 25010 and MARS</w:t>
      </w:r>
      <w:r w:rsidRPr="00B62523">
        <w:rPr>
          <w:rFonts w:ascii="Times New Roman" w:hAnsi="Times New Roman" w:cs="Times New Roman"/>
          <w:sz w:val="24"/>
          <w:szCs w:val="24"/>
        </w:rPr>
        <w:t xml:space="preserve"> frameworks</w:t>
      </w:r>
      <w:r w:rsidR="00A230A4" w:rsidRPr="00B62523">
        <w:rPr>
          <w:rFonts w:ascii="Times New Roman" w:hAnsi="Times New Roman" w:cs="Times New Roman"/>
          <w:sz w:val="24"/>
          <w:szCs w:val="24"/>
        </w:rPr>
        <w:t xml:space="preserve"> based on the following</w:t>
      </w:r>
      <w:r w:rsidR="006A1EC5" w:rsidRPr="00B62523">
        <w:rPr>
          <w:rFonts w:ascii="Times New Roman" w:hAnsi="Times New Roman" w:cs="Times New Roman"/>
          <w:sz w:val="24"/>
          <w:szCs w:val="24"/>
        </w:rPr>
        <w:t xml:space="preserve"> metrics:</w:t>
      </w:r>
    </w:p>
    <w:p w14:paraId="1D177784" w14:textId="77777777" w:rsidR="00675C6D" w:rsidRPr="00A33EC0" w:rsidRDefault="00675C6D" w:rsidP="00675C6D">
      <w:pPr>
        <w:tabs>
          <w:tab w:val="left" w:pos="1082"/>
        </w:tabs>
        <w:spacing w:before="3" w:line="480" w:lineRule="auto"/>
        <w:ind w:left="720" w:right="720" w:firstLine="720"/>
        <w:jc w:val="both"/>
        <w:rPr>
          <w:b/>
          <w:bCs/>
          <w:sz w:val="24"/>
          <w:szCs w:val="24"/>
        </w:rPr>
      </w:pPr>
      <w:r w:rsidRPr="00A33EC0">
        <w:rPr>
          <w:b/>
          <w:bCs/>
          <w:sz w:val="24"/>
          <w:szCs w:val="24"/>
        </w:rPr>
        <w:t>ISO 25010:</w:t>
      </w:r>
    </w:p>
    <w:p w14:paraId="2850D06E" w14:textId="77777777" w:rsidR="00675C6D" w:rsidRDefault="00675C6D" w:rsidP="00675C6D">
      <w:pPr>
        <w:tabs>
          <w:tab w:val="left" w:pos="1082"/>
        </w:tabs>
        <w:spacing w:before="3" w:line="480" w:lineRule="auto"/>
        <w:ind w:left="720" w:right="720" w:firstLine="720"/>
        <w:jc w:val="both"/>
        <w:rPr>
          <w:sz w:val="24"/>
          <w:szCs w:val="24"/>
        </w:rPr>
      </w:pPr>
      <w:r>
        <w:rPr>
          <w:sz w:val="24"/>
          <w:szCs w:val="24"/>
        </w:rPr>
        <w:t xml:space="preserve">Functional Suitability </w:t>
      </w:r>
    </w:p>
    <w:p w14:paraId="3F58DEC2"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Performance Efficiency </w:t>
      </w:r>
    </w:p>
    <w:p w14:paraId="4F66874D"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Compatibility </w:t>
      </w:r>
    </w:p>
    <w:p w14:paraId="2B61721C"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Usability </w:t>
      </w:r>
    </w:p>
    <w:p w14:paraId="54636D8B"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Reliability </w:t>
      </w:r>
    </w:p>
    <w:p w14:paraId="056E5161"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Security </w:t>
      </w:r>
    </w:p>
    <w:p w14:paraId="7434AE95"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 xml:space="preserve">Maintainability </w:t>
      </w:r>
    </w:p>
    <w:p w14:paraId="241A7AC0" w14:textId="77777777" w:rsidR="00675C6D" w:rsidRPr="00A33EC0" w:rsidRDefault="00675C6D" w:rsidP="00EA0435">
      <w:pPr>
        <w:pStyle w:val="ListParagraph"/>
        <w:widowControl w:val="0"/>
        <w:numPr>
          <w:ilvl w:val="0"/>
          <w:numId w:val="16"/>
        </w:numPr>
        <w:tabs>
          <w:tab w:val="left" w:pos="1082"/>
        </w:tabs>
        <w:spacing w:before="3"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Portability</w:t>
      </w:r>
    </w:p>
    <w:p w14:paraId="26E3CB87" w14:textId="77777777" w:rsidR="00675C6D" w:rsidRPr="00A33EC0" w:rsidRDefault="00675C6D" w:rsidP="00675C6D">
      <w:pPr>
        <w:tabs>
          <w:tab w:val="left" w:pos="1082"/>
        </w:tabs>
        <w:spacing w:before="3" w:line="480" w:lineRule="auto"/>
        <w:ind w:left="720" w:right="720" w:firstLine="720"/>
        <w:jc w:val="both"/>
        <w:rPr>
          <w:b/>
          <w:bCs/>
          <w:sz w:val="24"/>
          <w:szCs w:val="24"/>
        </w:rPr>
      </w:pPr>
      <w:r w:rsidRPr="00A33EC0">
        <w:rPr>
          <w:b/>
          <w:bCs/>
          <w:sz w:val="24"/>
          <w:szCs w:val="24"/>
        </w:rPr>
        <w:t xml:space="preserve">MARS: </w:t>
      </w:r>
    </w:p>
    <w:p w14:paraId="0C03C13A" w14:textId="77777777" w:rsidR="00675C6D" w:rsidRPr="00A33EC0" w:rsidRDefault="00675C6D" w:rsidP="00EA0435">
      <w:pPr>
        <w:pStyle w:val="ListParagraph"/>
        <w:widowControl w:val="0"/>
        <w:numPr>
          <w:ilvl w:val="0"/>
          <w:numId w:val="17"/>
        </w:numPr>
        <w:tabs>
          <w:tab w:val="left" w:pos="1082"/>
        </w:tabs>
        <w:spacing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Functionality</w:t>
      </w:r>
    </w:p>
    <w:p w14:paraId="071896FB" w14:textId="77777777" w:rsidR="00675C6D" w:rsidRPr="00A33EC0" w:rsidRDefault="00675C6D" w:rsidP="00EA0435">
      <w:pPr>
        <w:pStyle w:val="ListParagraph"/>
        <w:widowControl w:val="0"/>
        <w:numPr>
          <w:ilvl w:val="0"/>
          <w:numId w:val="17"/>
        </w:numPr>
        <w:tabs>
          <w:tab w:val="left" w:pos="1082"/>
        </w:tabs>
        <w:spacing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Aesthetics</w:t>
      </w:r>
    </w:p>
    <w:p w14:paraId="5564C48B" w14:textId="77777777" w:rsidR="00675C6D" w:rsidRPr="00A33EC0" w:rsidRDefault="00675C6D" w:rsidP="00EA0435">
      <w:pPr>
        <w:pStyle w:val="ListParagraph"/>
        <w:widowControl w:val="0"/>
        <w:numPr>
          <w:ilvl w:val="0"/>
          <w:numId w:val="17"/>
        </w:numPr>
        <w:tabs>
          <w:tab w:val="left" w:pos="1082"/>
        </w:tabs>
        <w:spacing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Information Quality</w:t>
      </w:r>
    </w:p>
    <w:p w14:paraId="15D4EC87" w14:textId="77777777" w:rsidR="00675C6D" w:rsidRPr="00A33EC0" w:rsidRDefault="00675C6D" w:rsidP="00EA0435">
      <w:pPr>
        <w:pStyle w:val="ListParagraph"/>
        <w:widowControl w:val="0"/>
        <w:numPr>
          <w:ilvl w:val="0"/>
          <w:numId w:val="17"/>
        </w:numPr>
        <w:tabs>
          <w:tab w:val="left" w:pos="1082"/>
        </w:tabs>
        <w:spacing w:after="0" w:line="480" w:lineRule="auto"/>
        <w:ind w:right="720"/>
        <w:jc w:val="both"/>
        <w:rPr>
          <w:rFonts w:ascii="Times New Roman" w:eastAsia="Times New Roman" w:hAnsi="Times New Roman" w:cs="Times New Roman"/>
          <w:sz w:val="24"/>
          <w:szCs w:val="24"/>
        </w:rPr>
      </w:pPr>
      <w:r w:rsidRPr="00A33EC0">
        <w:rPr>
          <w:rFonts w:ascii="Times New Roman" w:eastAsia="Times New Roman" w:hAnsi="Times New Roman" w:cs="Times New Roman"/>
          <w:sz w:val="24"/>
          <w:szCs w:val="24"/>
        </w:rPr>
        <w:t>Engagement</w:t>
      </w:r>
    </w:p>
    <w:p w14:paraId="685E778E" w14:textId="77777777" w:rsidR="006A1EC5" w:rsidRDefault="006A1EC5" w:rsidP="008B771B">
      <w:pPr>
        <w:spacing w:line="480" w:lineRule="auto"/>
        <w:ind w:left="720" w:right="720" w:firstLine="720"/>
        <w:jc w:val="both"/>
        <w:rPr>
          <w:sz w:val="24"/>
          <w:szCs w:val="24"/>
        </w:rPr>
      </w:pPr>
    </w:p>
    <w:p w14:paraId="43990778" w14:textId="498159E1" w:rsidR="00CF7408" w:rsidRPr="008B771B" w:rsidRDefault="00CF7408" w:rsidP="00CF7408">
      <w:pPr>
        <w:spacing w:line="480" w:lineRule="auto"/>
        <w:ind w:left="720" w:right="720"/>
        <w:jc w:val="both"/>
        <w:rPr>
          <w:sz w:val="24"/>
          <w:szCs w:val="24"/>
          <w:lang w:eastAsia="nl-NL"/>
        </w:rPr>
      </w:pPr>
    </w:p>
    <w:p w14:paraId="552C0FE8" w14:textId="0FC9CD7B" w:rsidR="001C39CA" w:rsidRPr="00B11402" w:rsidRDefault="00CF7408" w:rsidP="00B11402">
      <w:pPr>
        <w:pStyle w:val="Heading2"/>
        <w:rPr>
          <w:b/>
          <w:bCs/>
          <w:shd w:val="clear" w:color="auto" w:fill="FFFFFF"/>
        </w:rPr>
      </w:pPr>
      <w:r w:rsidRPr="00B11402">
        <w:rPr>
          <w:b/>
          <w:bCs/>
          <w:shd w:val="clear" w:color="auto" w:fill="FFFFFF"/>
        </w:rPr>
        <w:t>Significance of the Study</w:t>
      </w:r>
    </w:p>
    <w:p w14:paraId="07E8F37E" w14:textId="24B1CDBC" w:rsidR="001B7980" w:rsidRPr="001B7980" w:rsidRDefault="008D2D73" w:rsidP="001B7980">
      <w:pPr>
        <w:spacing w:line="480" w:lineRule="auto"/>
        <w:ind w:left="720" w:right="720" w:firstLine="720"/>
        <w:jc w:val="both"/>
        <w:rPr>
          <w:sz w:val="24"/>
          <w:szCs w:val="24"/>
        </w:rPr>
      </w:pPr>
      <w:r w:rsidRPr="4CAB7039">
        <w:rPr>
          <w:sz w:val="24"/>
          <w:szCs w:val="24"/>
        </w:rPr>
        <w:t xml:space="preserve">DigiPic </w:t>
      </w:r>
      <w:r w:rsidR="001B7980" w:rsidRPr="4CAB7039">
        <w:rPr>
          <w:sz w:val="24"/>
          <w:szCs w:val="24"/>
        </w:rPr>
        <w:t>development aligns with the trifocal mandate of the university, teaching, research, and community outreach through offering a new and engaging platform that complements digital photography instruction. This research presents a sophisticated mobile</w:t>
      </w:r>
      <w:r w:rsidR="008F2165" w:rsidRPr="4CAB7039">
        <w:rPr>
          <w:sz w:val="24"/>
          <w:szCs w:val="24"/>
        </w:rPr>
        <w:t xml:space="preserve"> </w:t>
      </w:r>
      <w:r w:rsidR="001B7980" w:rsidRPr="4CAB7039">
        <w:rPr>
          <w:sz w:val="24"/>
          <w:szCs w:val="24"/>
        </w:rPr>
        <w:t>learning instrument that departs from traditional pedagogy by incorporating gamified modules, interactive multimedia, and user-centric design to foster not only technical skill but also creative thinking in the art of photography.</w:t>
      </w:r>
    </w:p>
    <w:p w14:paraId="05BB9444" w14:textId="1F31F805" w:rsidR="001B7980" w:rsidRPr="001B7980" w:rsidRDefault="001B7980" w:rsidP="4CAB7039">
      <w:pPr>
        <w:spacing w:line="480" w:lineRule="auto"/>
        <w:ind w:left="720" w:right="720" w:firstLine="720"/>
        <w:jc w:val="both"/>
        <w:rPr>
          <w:sz w:val="24"/>
          <w:szCs w:val="24"/>
        </w:rPr>
      </w:pPr>
    </w:p>
    <w:p w14:paraId="0DB5B770" w14:textId="350F744B" w:rsidR="001B7980" w:rsidRPr="001B7980" w:rsidRDefault="035EBD66" w:rsidP="4CAB7039">
      <w:pPr>
        <w:spacing w:line="480" w:lineRule="auto"/>
        <w:ind w:left="720" w:right="720" w:firstLine="720"/>
        <w:jc w:val="both"/>
        <w:rPr>
          <w:sz w:val="24"/>
          <w:szCs w:val="24"/>
        </w:rPr>
      </w:pPr>
      <w:r w:rsidRPr="4CAB7039">
        <w:rPr>
          <w:b/>
          <w:bCs/>
          <w:sz w:val="24"/>
          <w:szCs w:val="24"/>
        </w:rPr>
        <w:t xml:space="preserve">General Public </w:t>
      </w:r>
      <w:r w:rsidRPr="4CAB7039">
        <w:rPr>
          <w:sz w:val="24"/>
          <w:szCs w:val="24"/>
        </w:rPr>
        <w:t>– For the general public, Digital Photography E-Learning System provides an easy-to-use platform that promotes lifelong learning, creative discovery, and digital learning in photography. It offers a solid and overall platform for learning photography without the essential of standard classroom environments, bridging between professional training and common interest among the general public. As mobile technology becomes an ever more integral part of present-day living, DIGIPIC enables users of all backgrounds to unlock their potential and exercise their right to artistic expression, also enriching culture and enabling individual development.</w:t>
      </w:r>
    </w:p>
    <w:p w14:paraId="0ED1D668" w14:textId="1E4CDCB9" w:rsidR="001B7980" w:rsidRPr="001B7980" w:rsidRDefault="001B7980" w:rsidP="4CAB7039">
      <w:pPr>
        <w:spacing w:line="480" w:lineRule="auto"/>
        <w:ind w:left="720" w:right="720" w:firstLine="720"/>
        <w:jc w:val="both"/>
        <w:rPr>
          <w:sz w:val="24"/>
          <w:szCs w:val="24"/>
        </w:rPr>
      </w:pPr>
    </w:p>
    <w:p w14:paraId="231B1F03" w14:textId="7EA5B4D8" w:rsidR="001B7980" w:rsidRPr="001B7980" w:rsidRDefault="001B7980" w:rsidP="001B7980">
      <w:pPr>
        <w:spacing w:line="480" w:lineRule="auto"/>
        <w:ind w:left="720" w:right="720" w:firstLine="720"/>
        <w:jc w:val="both"/>
        <w:rPr>
          <w:sz w:val="24"/>
          <w:szCs w:val="24"/>
        </w:rPr>
      </w:pPr>
      <w:r w:rsidRPr="00BC1E98">
        <w:rPr>
          <w:b/>
          <w:sz w:val="24"/>
          <w:szCs w:val="24"/>
        </w:rPr>
        <w:t>Lyceum of the Philippines</w:t>
      </w:r>
      <w:r w:rsidR="00E1435D">
        <w:rPr>
          <w:b/>
          <w:bCs/>
          <w:sz w:val="24"/>
          <w:szCs w:val="24"/>
        </w:rPr>
        <w:t xml:space="preserve"> </w:t>
      </w:r>
      <w:r w:rsidR="00E1435D" w:rsidRPr="001B7980">
        <w:rPr>
          <w:sz w:val="24"/>
          <w:szCs w:val="24"/>
        </w:rPr>
        <w:t>–</w:t>
      </w:r>
      <w:r w:rsidRPr="00BC1E98">
        <w:rPr>
          <w:b/>
          <w:sz w:val="24"/>
          <w:szCs w:val="24"/>
        </w:rPr>
        <w:t xml:space="preserve"> Cavite</w:t>
      </w:r>
      <w:r w:rsidRPr="001B7980">
        <w:rPr>
          <w:sz w:val="24"/>
          <w:szCs w:val="24"/>
        </w:rPr>
        <w:t xml:space="preserve"> – D</w:t>
      </w:r>
      <w:r w:rsidR="008D2D73">
        <w:rPr>
          <w:sz w:val="24"/>
          <w:szCs w:val="24"/>
        </w:rPr>
        <w:t>igiPic</w:t>
      </w:r>
      <w:r w:rsidRPr="001B7980">
        <w:rPr>
          <w:sz w:val="24"/>
          <w:szCs w:val="24"/>
        </w:rPr>
        <w:t xml:space="preserve"> aims to enhance the university's dedication to delivering state of the art, skill-oriented learning experiences in the discipline of visual and media arts. It enables incorporation of photography training, or photo</w:t>
      </w:r>
      <w:r w:rsidR="00BC1E98">
        <w:rPr>
          <w:sz w:val="24"/>
          <w:szCs w:val="24"/>
        </w:rPr>
        <w:t xml:space="preserve"> </w:t>
      </w:r>
      <w:r w:rsidRPr="001B7980">
        <w:rPr>
          <w:sz w:val="24"/>
          <w:szCs w:val="24"/>
        </w:rPr>
        <w:t>college, into academic curricula through the provision of a self-paced, experiential learning system that monitors progress, and facilitates peer interaction. The platform aligns the university towards its vision of becoming a valued digitally responsive, socially conscious, and student-centered learning community.</w:t>
      </w:r>
    </w:p>
    <w:p w14:paraId="628177A6" w14:textId="77777777" w:rsidR="001B7980" w:rsidRPr="001B7980" w:rsidRDefault="001B7980" w:rsidP="001B7980">
      <w:pPr>
        <w:spacing w:line="480" w:lineRule="auto"/>
        <w:ind w:left="720" w:right="720" w:firstLine="720"/>
        <w:jc w:val="both"/>
        <w:rPr>
          <w:sz w:val="24"/>
          <w:szCs w:val="24"/>
        </w:rPr>
      </w:pPr>
    </w:p>
    <w:p w14:paraId="17BB798E" w14:textId="35723F21" w:rsidR="001B7980" w:rsidRPr="001B7980" w:rsidRDefault="00AC3D81" w:rsidP="001B7980">
      <w:pPr>
        <w:spacing w:line="480" w:lineRule="auto"/>
        <w:ind w:left="720" w:right="720" w:firstLine="720"/>
        <w:jc w:val="both"/>
        <w:rPr>
          <w:sz w:val="24"/>
          <w:szCs w:val="24"/>
        </w:rPr>
      </w:pPr>
      <w:r w:rsidRPr="4CAB7039">
        <w:rPr>
          <w:b/>
          <w:bCs/>
          <w:sz w:val="24"/>
          <w:szCs w:val="24"/>
        </w:rPr>
        <w:t>Learners and Photography Enthusiasts</w:t>
      </w:r>
      <w:r w:rsidRPr="4CAB7039">
        <w:rPr>
          <w:sz w:val="24"/>
          <w:szCs w:val="24"/>
        </w:rPr>
        <w:t xml:space="preserve"> – </w:t>
      </w:r>
      <w:r w:rsidR="002125A6" w:rsidRPr="4CAB7039">
        <w:rPr>
          <w:sz w:val="24"/>
          <w:szCs w:val="24"/>
        </w:rPr>
        <w:t xml:space="preserve">DIGIPIC </w:t>
      </w:r>
      <w:r w:rsidR="60D7F878" w:rsidRPr="4CAB7039">
        <w:rPr>
          <w:sz w:val="24"/>
          <w:szCs w:val="24"/>
        </w:rPr>
        <w:t>serves</w:t>
      </w:r>
      <w:r w:rsidR="002125A6" w:rsidRPr="4CAB7039">
        <w:rPr>
          <w:sz w:val="24"/>
          <w:szCs w:val="24"/>
        </w:rPr>
        <w:t xml:space="preserve"> a large base of users whether students at the CFAD, professional photographers to be, and photography hobbyists as well as new learners that is interested in photography. The system provides an interactive learning experience that promotes hands-on study, technical command, and creative problem-solving. With real-world photography simulation, challenge-based learning, and peer-sharing functions, anyone can improve their skills and join a collaborative learning process. Whether utilized in academic environments or for personal development, DIGIPIC offers a welcoming, inspiring environment for photography instruction.</w:t>
      </w:r>
    </w:p>
    <w:p w14:paraId="0E32FE74" w14:textId="77777777" w:rsidR="001B7980" w:rsidRPr="001B7980" w:rsidRDefault="001B7980" w:rsidP="001B7980">
      <w:pPr>
        <w:spacing w:line="480" w:lineRule="auto"/>
        <w:ind w:left="720" w:right="720" w:firstLine="720"/>
        <w:jc w:val="both"/>
        <w:rPr>
          <w:sz w:val="24"/>
          <w:szCs w:val="24"/>
        </w:rPr>
      </w:pPr>
    </w:p>
    <w:p w14:paraId="55584EA7" w14:textId="474BCBE7" w:rsidR="001B7980" w:rsidRPr="001B7980" w:rsidRDefault="001B7980" w:rsidP="001B7980">
      <w:pPr>
        <w:spacing w:line="480" w:lineRule="auto"/>
        <w:ind w:left="720" w:right="720" w:firstLine="720"/>
        <w:jc w:val="both"/>
        <w:rPr>
          <w:sz w:val="24"/>
          <w:szCs w:val="24"/>
        </w:rPr>
      </w:pPr>
      <w:r w:rsidRPr="00BC1E98">
        <w:rPr>
          <w:b/>
          <w:sz w:val="24"/>
          <w:szCs w:val="24"/>
        </w:rPr>
        <w:t>Instructors and Administrators</w:t>
      </w:r>
      <w:r w:rsidRPr="001B7980">
        <w:rPr>
          <w:sz w:val="24"/>
          <w:szCs w:val="24"/>
        </w:rPr>
        <w:t xml:space="preserve"> – With a dedicated admin interface, teachers and academic managers get an admin panel to access content management features, user performance statistics, and moderation system functions. </w:t>
      </w:r>
      <w:r w:rsidR="003F0535" w:rsidRPr="001B7980">
        <w:rPr>
          <w:sz w:val="24"/>
          <w:szCs w:val="24"/>
        </w:rPr>
        <w:t>These</w:t>
      </w:r>
      <w:r w:rsidRPr="001B7980">
        <w:rPr>
          <w:sz w:val="24"/>
          <w:szCs w:val="24"/>
        </w:rPr>
        <w:t xml:space="preserve"> features enhance the delivery of instruction, make administrative reporting easier, and provide transparency in monitoring student learning outcomes.</w:t>
      </w:r>
    </w:p>
    <w:p w14:paraId="37CE4472" w14:textId="77777777" w:rsidR="001B7980" w:rsidRPr="001B7980" w:rsidRDefault="001B7980" w:rsidP="001B7980">
      <w:pPr>
        <w:spacing w:line="480" w:lineRule="auto"/>
        <w:ind w:left="720" w:right="720" w:firstLine="720"/>
        <w:jc w:val="both"/>
        <w:rPr>
          <w:sz w:val="24"/>
          <w:szCs w:val="24"/>
        </w:rPr>
      </w:pPr>
    </w:p>
    <w:p w14:paraId="7F2492D7" w14:textId="3468182E" w:rsidR="001B7980" w:rsidRPr="001B7980" w:rsidRDefault="001B7980" w:rsidP="001B7980">
      <w:pPr>
        <w:spacing w:line="480" w:lineRule="auto"/>
        <w:ind w:left="720" w:right="720" w:firstLine="720"/>
        <w:jc w:val="both"/>
        <w:rPr>
          <w:sz w:val="24"/>
          <w:szCs w:val="24"/>
        </w:rPr>
      </w:pPr>
      <w:r w:rsidRPr="00BC1E98">
        <w:rPr>
          <w:b/>
          <w:sz w:val="24"/>
          <w:szCs w:val="24"/>
        </w:rPr>
        <w:t>IT Support and System Developers</w:t>
      </w:r>
      <w:r w:rsidRPr="001B7980">
        <w:rPr>
          <w:sz w:val="24"/>
          <w:szCs w:val="24"/>
        </w:rPr>
        <w:t xml:space="preserve"> – This research allows future developers and IT professionals to investigate the design and development of </w:t>
      </w:r>
      <w:r w:rsidR="00B0498F">
        <w:rPr>
          <w:sz w:val="24"/>
          <w:szCs w:val="24"/>
        </w:rPr>
        <w:t xml:space="preserve">a </w:t>
      </w:r>
      <w:r w:rsidRPr="001B7980">
        <w:rPr>
          <w:sz w:val="24"/>
          <w:szCs w:val="24"/>
        </w:rPr>
        <w:t xml:space="preserve">learning </w:t>
      </w:r>
      <w:r w:rsidR="003F0535" w:rsidRPr="001B7980">
        <w:rPr>
          <w:sz w:val="24"/>
          <w:szCs w:val="24"/>
        </w:rPr>
        <w:t>system</w:t>
      </w:r>
      <w:r w:rsidRPr="001B7980">
        <w:rPr>
          <w:sz w:val="24"/>
          <w:szCs w:val="24"/>
        </w:rPr>
        <w:t>. It promotes best practice in mobile application development, data management, UI/UX design, and cloud integration and helps advance the wider field of educational technology.</w:t>
      </w:r>
    </w:p>
    <w:p w14:paraId="4703303F" w14:textId="77777777" w:rsidR="009857E6" w:rsidRPr="001B7980" w:rsidRDefault="009857E6" w:rsidP="001B7980">
      <w:pPr>
        <w:spacing w:line="480" w:lineRule="auto"/>
        <w:ind w:left="720" w:right="720" w:firstLine="720"/>
        <w:jc w:val="both"/>
        <w:rPr>
          <w:sz w:val="24"/>
          <w:szCs w:val="24"/>
        </w:rPr>
      </w:pPr>
    </w:p>
    <w:p w14:paraId="4547955F" w14:textId="726221ED" w:rsidR="005C5F9D" w:rsidRPr="00CA0396" w:rsidRDefault="001B7980" w:rsidP="00CA0396">
      <w:pPr>
        <w:spacing w:line="480" w:lineRule="auto"/>
        <w:ind w:left="720" w:right="720" w:firstLine="720"/>
        <w:jc w:val="both"/>
        <w:rPr>
          <w:sz w:val="24"/>
          <w:szCs w:val="24"/>
        </w:rPr>
      </w:pPr>
      <w:r w:rsidRPr="00BC1E98">
        <w:rPr>
          <w:b/>
          <w:sz w:val="24"/>
          <w:szCs w:val="24"/>
        </w:rPr>
        <w:t>Future Researchers</w:t>
      </w:r>
      <w:r w:rsidRPr="001B7980">
        <w:rPr>
          <w:sz w:val="24"/>
          <w:szCs w:val="24"/>
        </w:rPr>
        <w:t xml:space="preserve"> – This study provides an example model for future research in creating mobile-based, multimedia-rich learning applications. It presents a replicable development process, evaluation framework (ISO 25010 and MARS), and measuring metrics that can be used as a starting point for other academic fields wishing to enhance teaching through interactive technology.</w:t>
      </w:r>
    </w:p>
    <w:p w14:paraId="32DDE42B" w14:textId="77777777" w:rsidR="009857E6" w:rsidRPr="00CA0396" w:rsidRDefault="009857E6" w:rsidP="00CA0396">
      <w:pPr>
        <w:spacing w:line="480" w:lineRule="auto"/>
        <w:ind w:left="720" w:right="720" w:firstLine="720"/>
        <w:jc w:val="both"/>
        <w:rPr>
          <w:sz w:val="24"/>
          <w:szCs w:val="24"/>
        </w:rPr>
      </w:pPr>
    </w:p>
    <w:p w14:paraId="6D28D930" w14:textId="77777777" w:rsidR="00EB2C0C" w:rsidRPr="00CA0396" w:rsidRDefault="00EB2C0C" w:rsidP="001B7980">
      <w:pPr>
        <w:spacing w:line="480" w:lineRule="auto"/>
        <w:ind w:left="720" w:right="720" w:firstLine="720"/>
        <w:jc w:val="both"/>
        <w:rPr>
          <w:sz w:val="24"/>
          <w:szCs w:val="24"/>
        </w:rPr>
      </w:pPr>
    </w:p>
    <w:p w14:paraId="5569DEB2" w14:textId="4065AB52" w:rsidR="00CF7408" w:rsidRPr="00B11402" w:rsidRDefault="00CF7408" w:rsidP="00B11402">
      <w:pPr>
        <w:pStyle w:val="Heading2"/>
        <w:rPr>
          <w:b/>
          <w:bCs/>
          <w:shd w:val="clear" w:color="auto" w:fill="FFFFFF"/>
        </w:rPr>
      </w:pPr>
      <w:r w:rsidRPr="00B11402">
        <w:rPr>
          <w:b/>
          <w:bCs/>
          <w:shd w:val="clear" w:color="auto" w:fill="FFFFFF"/>
        </w:rPr>
        <w:t>Scope and Limitation</w:t>
      </w:r>
      <w:r w:rsidR="000F0AA2">
        <w:rPr>
          <w:b/>
          <w:bCs/>
          <w:shd w:val="clear" w:color="auto" w:fill="FFFFFF"/>
        </w:rPr>
        <w:t>s</w:t>
      </w:r>
    </w:p>
    <w:p w14:paraId="3934DAA8" w14:textId="46AF19A8" w:rsidR="00A86856" w:rsidRDefault="00A86856" w:rsidP="00516AE3">
      <w:pPr>
        <w:spacing w:line="480" w:lineRule="auto"/>
        <w:ind w:left="720" w:right="720" w:firstLine="720"/>
        <w:contextualSpacing/>
        <w:jc w:val="both"/>
        <w:rPr>
          <w:sz w:val="24"/>
          <w:szCs w:val="24"/>
        </w:rPr>
      </w:pPr>
      <w:r w:rsidRPr="4CAB7039">
        <w:rPr>
          <w:sz w:val="24"/>
          <w:szCs w:val="24"/>
        </w:rPr>
        <w:t xml:space="preserve">This research aims to design and implement </w:t>
      </w:r>
      <w:r w:rsidR="008D2D73" w:rsidRPr="4CAB7039">
        <w:rPr>
          <w:sz w:val="24"/>
          <w:szCs w:val="24"/>
        </w:rPr>
        <w:t>DigiPic</w:t>
      </w:r>
      <w:r w:rsidRPr="4CAB7039">
        <w:rPr>
          <w:sz w:val="24"/>
          <w:szCs w:val="24"/>
        </w:rPr>
        <w:t>: A Digital Photography Learning System based platform for the learners of Lyceum of the Philippines University (LPU) Cavite specifically. The client of this project is an instructor in the university with professional experience in photography to ensure the pedagogy as well as relevance of the educational material. D</w:t>
      </w:r>
      <w:r w:rsidR="008D2D73" w:rsidRPr="4CAB7039">
        <w:rPr>
          <w:sz w:val="24"/>
          <w:szCs w:val="24"/>
        </w:rPr>
        <w:t>igiPic</w:t>
      </w:r>
      <w:r w:rsidRPr="4CAB7039">
        <w:rPr>
          <w:sz w:val="24"/>
          <w:szCs w:val="24"/>
        </w:rPr>
        <w:t xml:space="preserve"> aims to help students with basic camera </w:t>
      </w:r>
      <w:r w:rsidR="000612A7" w:rsidRPr="4CAB7039">
        <w:rPr>
          <w:sz w:val="24"/>
          <w:szCs w:val="24"/>
        </w:rPr>
        <w:t>angles</w:t>
      </w:r>
      <w:r w:rsidRPr="4CAB7039">
        <w:rPr>
          <w:sz w:val="24"/>
          <w:szCs w:val="24"/>
        </w:rPr>
        <w:t xml:space="preserve"> and shot techniques such as low angle, high angle, bird’s-eye view, and eye level via interactive instruction modules, simulated exercises, and actual submissions.</w:t>
      </w:r>
      <w:r w:rsidR="00104494" w:rsidRPr="4CAB7039">
        <w:rPr>
          <w:sz w:val="24"/>
          <w:szCs w:val="24"/>
        </w:rPr>
        <w:t xml:space="preserve"> </w:t>
      </w:r>
      <w:r w:rsidRPr="4CAB7039">
        <w:rPr>
          <w:sz w:val="24"/>
          <w:szCs w:val="24"/>
        </w:rPr>
        <w:t>A web-based admin interface will also be designed to aid the client in controlling user accounts, tracking content submissions, and viewing analytics for assessing student performance.</w:t>
      </w:r>
    </w:p>
    <w:p w14:paraId="3BB5217E" w14:textId="110B8672" w:rsidR="00A86856" w:rsidRDefault="7D388CCC" w:rsidP="4CAB7039">
      <w:pPr>
        <w:spacing w:line="480" w:lineRule="auto"/>
        <w:ind w:left="720" w:right="720" w:firstLine="720"/>
        <w:jc w:val="both"/>
        <w:rPr>
          <w:sz w:val="24"/>
          <w:szCs w:val="24"/>
        </w:rPr>
      </w:pPr>
      <w:r w:rsidRPr="4CAB7039">
        <w:rPr>
          <w:sz w:val="24"/>
          <w:szCs w:val="24"/>
        </w:rPr>
        <w:t>However, like all systems, the research</w:t>
      </w:r>
      <w:r w:rsidR="00A86856" w:rsidRPr="4CAB7039">
        <w:rPr>
          <w:sz w:val="24"/>
          <w:szCs w:val="24"/>
        </w:rPr>
        <w:t xml:space="preserve"> has a number of limitations. D</w:t>
      </w:r>
      <w:r w:rsidR="008D2D73" w:rsidRPr="4CAB7039">
        <w:rPr>
          <w:sz w:val="24"/>
          <w:szCs w:val="24"/>
        </w:rPr>
        <w:t>igiPic</w:t>
      </w:r>
      <w:r w:rsidR="00A86856" w:rsidRPr="4CAB7039">
        <w:rPr>
          <w:sz w:val="24"/>
          <w:szCs w:val="24"/>
        </w:rPr>
        <w:t xml:space="preserve"> will only focus on learning photography composition using camera angle shots and won’t cover general topics like lighting effect techniques, photo editing, or post-processing. The system will be developed specifically for the Android operating system, which could be a limitation for users of iOS or cross-platforms. The administrative functionalities like content moderation, user analysis, and account management will be limited to the web-based application and made available to the client or other designated faculty members only. While the system offers automated feedback, there is no real time instructor grading. Instead, a pointing system will be used to track </w:t>
      </w:r>
      <w:r w:rsidR="01E867B3" w:rsidRPr="4CAB7039">
        <w:rPr>
          <w:sz w:val="24"/>
          <w:szCs w:val="24"/>
        </w:rPr>
        <w:t>the progress</w:t>
      </w:r>
      <w:r w:rsidR="00A86856" w:rsidRPr="4CAB7039">
        <w:rPr>
          <w:sz w:val="24"/>
          <w:szCs w:val="24"/>
        </w:rPr>
        <w:t xml:space="preserve"> of the users. </w:t>
      </w:r>
    </w:p>
    <w:p w14:paraId="2C09A724" w14:textId="28141FDC" w:rsidR="00516AE3" w:rsidRDefault="00333C0E">
      <w:pPr>
        <w:spacing w:after="160" w:line="259" w:lineRule="auto"/>
        <w:rPr>
          <w:rFonts w:eastAsia="SNum-3R"/>
          <w:sz w:val="24"/>
          <w:szCs w:val="24"/>
        </w:rPr>
      </w:pPr>
      <w:r>
        <w:rPr>
          <w:sz w:val="24"/>
          <w:szCs w:val="24"/>
        </w:rPr>
        <w:br w:type="page"/>
      </w:r>
    </w:p>
    <w:p w14:paraId="2716F897" w14:textId="77777777" w:rsidR="00123C33" w:rsidRDefault="00123C33" w:rsidP="008B771B">
      <w:pPr>
        <w:spacing w:line="480" w:lineRule="auto"/>
        <w:ind w:left="720" w:right="720" w:firstLine="720"/>
        <w:contextualSpacing/>
        <w:jc w:val="both"/>
        <w:rPr>
          <w:sz w:val="24"/>
          <w:szCs w:val="24"/>
        </w:rPr>
      </w:pPr>
    </w:p>
    <w:p w14:paraId="42DF43C2" w14:textId="4ACC4F4B" w:rsidR="001C39CA" w:rsidRPr="00DD79AF" w:rsidRDefault="001C39CA" w:rsidP="00B11402">
      <w:pPr>
        <w:pStyle w:val="Heading1"/>
        <w:rPr>
          <w:rFonts w:eastAsia="SNum-3R"/>
        </w:rPr>
      </w:pPr>
      <w:r w:rsidRPr="00DD79AF">
        <w:rPr>
          <w:rFonts w:eastAsia="SNum-3R"/>
        </w:rPr>
        <w:t>CHAPTER II</w:t>
      </w:r>
    </w:p>
    <w:p w14:paraId="0A3752E7" w14:textId="77777777" w:rsidR="001C39CA" w:rsidRDefault="001C39CA" w:rsidP="002B4B77">
      <w:pPr>
        <w:ind w:left="720" w:right="720"/>
        <w:rPr>
          <w:b/>
          <w:caps/>
          <w:sz w:val="24"/>
          <w:szCs w:val="24"/>
          <w:lang w:val="en-GB" w:eastAsia="nl-NL"/>
        </w:rPr>
      </w:pPr>
    </w:p>
    <w:p w14:paraId="07743134" w14:textId="0A951C83" w:rsidR="001C39CA" w:rsidRPr="00DD79AF" w:rsidRDefault="002B4B77" w:rsidP="002B4B77">
      <w:pPr>
        <w:spacing w:line="480" w:lineRule="auto"/>
        <w:ind w:left="720" w:right="720"/>
        <w:jc w:val="center"/>
        <w:rPr>
          <w:b/>
          <w:caps/>
          <w:sz w:val="24"/>
          <w:szCs w:val="24"/>
          <w:lang w:val="en-GB" w:eastAsia="nl-NL"/>
        </w:rPr>
      </w:pPr>
      <w:r>
        <w:rPr>
          <w:b/>
          <w:caps/>
          <w:sz w:val="24"/>
          <w:szCs w:val="24"/>
          <w:lang w:val="en-GB" w:eastAsia="nl-NL"/>
        </w:rPr>
        <w:t>REVIEW OF RELATED LITERATURE</w:t>
      </w:r>
    </w:p>
    <w:p w14:paraId="0BF191ED" w14:textId="77777777" w:rsidR="008C4EA1" w:rsidRDefault="008C4EA1" w:rsidP="002B4B77">
      <w:pPr>
        <w:spacing w:line="480" w:lineRule="auto"/>
        <w:ind w:left="720" w:right="720"/>
        <w:jc w:val="center"/>
        <w:rPr>
          <w:b/>
          <w:caps/>
          <w:sz w:val="24"/>
          <w:szCs w:val="24"/>
          <w:lang w:val="en-GB" w:eastAsia="nl-NL"/>
        </w:rPr>
      </w:pPr>
    </w:p>
    <w:p w14:paraId="4BBF90EC" w14:textId="379A3C29" w:rsidR="00D568B4" w:rsidRPr="00C93CCA" w:rsidRDefault="00D568B4" w:rsidP="00D568B4">
      <w:pPr>
        <w:spacing w:line="480" w:lineRule="auto"/>
        <w:ind w:left="720" w:right="720" w:firstLine="720"/>
        <w:jc w:val="both"/>
        <w:rPr>
          <w:sz w:val="24"/>
          <w:szCs w:val="24"/>
        </w:rPr>
      </w:pPr>
      <w:r>
        <w:rPr>
          <w:sz w:val="24"/>
          <w:szCs w:val="24"/>
        </w:rPr>
        <w:t>This section reviews the existing litera</w:t>
      </w:r>
      <w:r w:rsidR="00946BA3">
        <w:rPr>
          <w:sz w:val="24"/>
          <w:szCs w:val="24"/>
        </w:rPr>
        <w:t>ture regarding mobile and web-ba</w:t>
      </w:r>
      <w:r w:rsidR="00AC26E2">
        <w:rPr>
          <w:sz w:val="24"/>
          <w:szCs w:val="24"/>
        </w:rPr>
        <w:t xml:space="preserve">sed </w:t>
      </w:r>
      <w:r w:rsidR="00032676">
        <w:rPr>
          <w:sz w:val="24"/>
          <w:szCs w:val="24"/>
        </w:rPr>
        <w:t>applica</w:t>
      </w:r>
      <w:r w:rsidR="00072D1F">
        <w:rPr>
          <w:sz w:val="24"/>
          <w:szCs w:val="24"/>
        </w:rPr>
        <w:t xml:space="preserve">tions, </w:t>
      </w:r>
      <w:r w:rsidR="009C6F71">
        <w:rPr>
          <w:sz w:val="24"/>
          <w:szCs w:val="24"/>
        </w:rPr>
        <w:t>centralizing</w:t>
      </w:r>
      <w:r w:rsidR="00D506CA">
        <w:rPr>
          <w:sz w:val="24"/>
          <w:szCs w:val="24"/>
        </w:rPr>
        <w:t xml:space="preserve"> the way to </w:t>
      </w:r>
      <w:r w:rsidR="003B3D2B">
        <w:rPr>
          <w:sz w:val="24"/>
          <w:szCs w:val="24"/>
        </w:rPr>
        <w:t>enhance digital learning platforms, particul</w:t>
      </w:r>
      <w:r w:rsidR="00BC3F2C">
        <w:rPr>
          <w:sz w:val="24"/>
          <w:szCs w:val="24"/>
        </w:rPr>
        <w:t xml:space="preserve">arly </w:t>
      </w:r>
      <w:r w:rsidR="009C6F71">
        <w:rPr>
          <w:sz w:val="24"/>
          <w:szCs w:val="24"/>
        </w:rPr>
        <w:t>in photography education. The review is categorized under six themes: Mobile-Based Learning Systems, Multimedia-Enhanced Instruction</w:t>
      </w:r>
      <w:r w:rsidR="008515B6">
        <w:rPr>
          <w:sz w:val="24"/>
          <w:szCs w:val="24"/>
        </w:rPr>
        <w:t>al System, Interactive Learning System, Cloud-Integrated System, Modular Learning System, and Self-Paced Learning System.</w:t>
      </w:r>
      <w:r w:rsidR="066ECB9C" w:rsidRPr="142C2E52">
        <w:rPr>
          <w:sz w:val="24"/>
          <w:szCs w:val="24"/>
        </w:rPr>
        <w:t xml:space="preserve"> Furthermore, this chapter includes </w:t>
      </w:r>
      <w:r w:rsidR="066ECB9C" w:rsidRPr="2467755C">
        <w:rPr>
          <w:sz w:val="24"/>
          <w:szCs w:val="24"/>
        </w:rPr>
        <w:t xml:space="preserve">a </w:t>
      </w:r>
      <w:r w:rsidR="066ECB9C" w:rsidRPr="142C2E52">
        <w:rPr>
          <w:sz w:val="24"/>
          <w:szCs w:val="24"/>
        </w:rPr>
        <w:t xml:space="preserve">review of related literature, </w:t>
      </w:r>
      <w:r w:rsidR="066ECB9C" w:rsidRPr="11531211">
        <w:rPr>
          <w:sz w:val="24"/>
          <w:szCs w:val="24"/>
        </w:rPr>
        <w:t xml:space="preserve">related studies, </w:t>
      </w:r>
      <w:r w:rsidR="066ECB9C" w:rsidRPr="2467755C">
        <w:rPr>
          <w:sz w:val="24"/>
          <w:szCs w:val="24"/>
        </w:rPr>
        <w:t xml:space="preserve">conceptual framework, </w:t>
      </w:r>
      <w:r w:rsidR="066ECB9C" w:rsidRPr="11531211">
        <w:rPr>
          <w:sz w:val="24"/>
          <w:szCs w:val="24"/>
        </w:rPr>
        <w:t>and</w:t>
      </w:r>
      <w:r w:rsidR="066ECB9C" w:rsidRPr="2467755C">
        <w:rPr>
          <w:sz w:val="24"/>
          <w:szCs w:val="24"/>
        </w:rPr>
        <w:t xml:space="preserve"> definition of terms.</w:t>
      </w:r>
    </w:p>
    <w:p w14:paraId="4687A0B5" w14:textId="77777777" w:rsidR="00D568B4" w:rsidRPr="00D568B4" w:rsidRDefault="00D568B4" w:rsidP="00D568B4">
      <w:pPr>
        <w:spacing w:line="480" w:lineRule="auto"/>
        <w:ind w:left="720" w:right="720"/>
        <w:jc w:val="both"/>
        <w:rPr>
          <w:b/>
          <w:caps/>
          <w:sz w:val="24"/>
          <w:szCs w:val="24"/>
          <w:lang w:eastAsia="nl-NL"/>
        </w:rPr>
      </w:pPr>
    </w:p>
    <w:p w14:paraId="157B86F2" w14:textId="22F8A0A9" w:rsidR="0003394D" w:rsidRPr="00060A66" w:rsidRDefault="00196FCD" w:rsidP="0003394D">
      <w:pPr>
        <w:pStyle w:val="Heading2"/>
        <w:rPr>
          <w:b/>
          <w:iCs/>
        </w:rPr>
      </w:pPr>
      <w:r w:rsidRPr="00060A66">
        <w:rPr>
          <w:b/>
          <w:iCs/>
        </w:rPr>
        <w:t xml:space="preserve">Definition of </w:t>
      </w:r>
      <w:r w:rsidR="0003394D" w:rsidRPr="00060A66">
        <w:rPr>
          <w:b/>
          <w:iCs/>
        </w:rPr>
        <w:t>Mobile and Web Applications</w:t>
      </w:r>
    </w:p>
    <w:p w14:paraId="54041D6A" w14:textId="4091A4FB" w:rsidR="00957017" w:rsidRPr="00C93CCA" w:rsidRDefault="001248BD" w:rsidP="0003394D">
      <w:pPr>
        <w:spacing w:line="480" w:lineRule="auto"/>
        <w:ind w:left="720" w:right="720" w:firstLine="720"/>
        <w:jc w:val="both"/>
        <w:rPr>
          <w:sz w:val="24"/>
          <w:szCs w:val="24"/>
        </w:rPr>
      </w:pPr>
      <w:r>
        <w:rPr>
          <w:sz w:val="24"/>
          <w:szCs w:val="24"/>
        </w:rPr>
        <w:t>M</w:t>
      </w:r>
      <w:r w:rsidR="004502A9" w:rsidRPr="00C93CCA">
        <w:rPr>
          <w:sz w:val="24"/>
          <w:szCs w:val="24"/>
        </w:rPr>
        <w:t xml:space="preserve">any mobile and web-based </w:t>
      </w:r>
      <w:r w:rsidR="000029D7" w:rsidRPr="00C93CCA">
        <w:rPr>
          <w:sz w:val="24"/>
          <w:szCs w:val="24"/>
        </w:rPr>
        <w:t xml:space="preserve">learning systems </w:t>
      </w:r>
      <w:r w:rsidR="00521FAB" w:rsidRPr="00C93CCA">
        <w:rPr>
          <w:sz w:val="24"/>
          <w:szCs w:val="24"/>
        </w:rPr>
        <w:t xml:space="preserve">can provide </w:t>
      </w:r>
      <w:r>
        <w:rPr>
          <w:sz w:val="24"/>
          <w:szCs w:val="24"/>
        </w:rPr>
        <w:t>wid</w:t>
      </w:r>
      <w:r w:rsidR="002712BD" w:rsidRPr="00C93CCA">
        <w:rPr>
          <w:sz w:val="24"/>
          <w:szCs w:val="24"/>
        </w:rPr>
        <w:t>e</w:t>
      </w:r>
      <w:r>
        <w:rPr>
          <w:sz w:val="24"/>
          <w:szCs w:val="24"/>
        </w:rPr>
        <w:t xml:space="preserve"> </w:t>
      </w:r>
      <w:r w:rsidR="0028187E">
        <w:rPr>
          <w:sz w:val="24"/>
          <w:szCs w:val="24"/>
        </w:rPr>
        <w:t>audience accessibility</w:t>
      </w:r>
      <w:r w:rsidR="002712BD" w:rsidRPr="00C93CCA">
        <w:rPr>
          <w:sz w:val="24"/>
          <w:szCs w:val="24"/>
        </w:rPr>
        <w:t xml:space="preserve"> and </w:t>
      </w:r>
      <w:r>
        <w:rPr>
          <w:sz w:val="24"/>
          <w:szCs w:val="24"/>
        </w:rPr>
        <w:t>improve educational disciplines</w:t>
      </w:r>
      <w:r w:rsidR="00FA7675" w:rsidRPr="00C93CCA">
        <w:rPr>
          <w:sz w:val="24"/>
          <w:szCs w:val="24"/>
        </w:rPr>
        <w:t>.</w:t>
      </w:r>
      <w:r w:rsidR="00521FAB" w:rsidRPr="00C93CCA">
        <w:rPr>
          <w:sz w:val="24"/>
          <w:szCs w:val="24"/>
        </w:rPr>
        <w:t xml:space="preserve"> </w:t>
      </w:r>
      <w:r w:rsidR="00472698" w:rsidRPr="00C93CCA">
        <w:rPr>
          <w:sz w:val="24"/>
          <w:szCs w:val="24"/>
        </w:rPr>
        <w:t>“</w:t>
      </w:r>
      <w:r w:rsidR="005B1AF4">
        <w:rPr>
          <w:sz w:val="24"/>
          <w:szCs w:val="24"/>
        </w:rPr>
        <w:t xml:space="preserve">Digital tools in education </w:t>
      </w:r>
      <w:r w:rsidR="00CC385A">
        <w:rPr>
          <w:sz w:val="24"/>
          <w:szCs w:val="24"/>
        </w:rPr>
        <w:t xml:space="preserve">are reliable </w:t>
      </w:r>
      <w:r w:rsidR="00FC202E">
        <w:rPr>
          <w:sz w:val="24"/>
          <w:szCs w:val="24"/>
        </w:rPr>
        <w:t xml:space="preserve">due to the potential </w:t>
      </w:r>
      <w:r w:rsidR="00520414">
        <w:rPr>
          <w:sz w:val="24"/>
          <w:szCs w:val="24"/>
        </w:rPr>
        <w:t>to make a</w:t>
      </w:r>
      <w:r w:rsidR="001E4E4C">
        <w:rPr>
          <w:sz w:val="24"/>
          <w:szCs w:val="24"/>
        </w:rPr>
        <w:t xml:space="preserve"> productive</w:t>
      </w:r>
      <w:r w:rsidR="00520414">
        <w:rPr>
          <w:sz w:val="24"/>
          <w:szCs w:val="24"/>
        </w:rPr>
        <w:t xml:space="preserve"> and </w:t>
      </w:r>
      <w:r w:rsidR="00380BFE">
        <w:rPr>
          <w:sz w:val="24"/>
          <w:szCs w:val="24"/>
        </w:rPr>
        <w:t>effective</w:t>
      </w:r>
      <w:r w:rsidR="001E4E4C">
        <w:rPr>
          <w:sz w:val="24"/>
          <w:szCs w:val="24"/>
        </w:rPr>
        <w:t xml:space="preserve"> learning system</w:t>
      </w:r>
      <w:r w:rsidR="00201DEF" w:rsidRPr="00C93CCA">
        <w:rPr>
          <w:sz w:val="24"/>
          <w:szCs w:val="24"/>
        </w:rPr>
        <w:t xml:space="preserve"> </w:t>
      </w:r>
      <w:r w:rsidR="005D336F" w:rsidRPr="00C93CCA">
        <w:rPr>
          <w:sz w:val="24"/>
          <w:szCs w:val="24"/>
        </w:rPr>
        <w:t>(</w:t>
      </w:r>
      <w:r w:rsidR="000447F7">
        <w:rPr>
          <w:sz w:val="24"/>
          <w:szCs w:val="24"/>
        </w:rPr>
        <w:t>Subaih</w:t>
      </w:r>
      <w:r w:rsidR="00FB650E">
        <w:rPr>
          <w:sz w:val="24"/>
          <w:szCs w:val="24"/>
        </w:rPr>
        <w:t xml:space="preserve"> et al.</w:t>
      </w:r>
      <w:r w:rsidR="000447F7">
        <w:rPr>
          <w:sz w:val="24"/>
          <w:szCs w:val="24"/>
        </w:rPr>
        <w:t>, 2021</w:t>
      </w:r>
      <w:r w:rsidR="005D336F" w:rsidRPr="00C93CCA">
        <w:rPr>
          <w:sz w:val="24"/>
          <w:szCs w:val="24"/>
        </w:rPr>
        <w:t>).</w:t>
      </w:r>
      <w:r w:rsidR="00472698" w:rsidRPr="00C93CCA">
        <w:rPr>
          <w:sz w:val="24"/>
          <w:szCs w:val="24"/>
        </w:rPr>
        <w:t>”</w:t>
      </w:r>
      <w:r w:rsidR="005D336F" w:rsidRPr="00C93CCA">
        <w:rPr>
          <w:sz w:val="24"/>
          <w:szCs w:val="24"/>
        </w:rPr>
        <w:t xml:space="preserve"> </w:t>
      </w:r>
      <w:r w:rsidR="00A924EA">
        <w:rPr>
          <w:sz w:val="24"/>
          <w:szCs w:val="24"/>
        </w:rPr>
        <w:t>This</w:t>
      </w:r>
      <w:r w:rsidR="00FB650E">
        <w:rPr>
          <w:sz w:val="24"/>
          <w:szCs w:val="24"/>
        </w:rPr>
        <w:t xml:space="preserve"> concept</w:t>
      </w:r>
      <w:r w:rsidR="007C69DD">
        <w:rPr>
          <w:sz w:val="24"/>
          <w:szCs w:val="24"/>
        </w:rPr>
        <w:t xml:space="preserve"> aligns with Digipic’s </w:t>
      </w:r>
      <w:r w:rsidR="004C1FE9">
        <w:rPr>
          <w:sz w:val="24"/>
          <w:szCs w:val="24"/>
        </w:rPr>
        <w:t xml:space="preserve">goal to create </w:t>
      </w:r>
      <w:r w:rsidR="00B64087">
        <w:rPr>
          <w:sz w:val="24"/>
          <w:szCs w:val="24"/>
        </w:rPr>
        <w:t>elevated</w:t>
      </w:r>
      <w:r w:rsidR="00560B93">
        <w:rPr>
          <w:sz w:val="24"/>
          <w:szCs w:val="24"/>
        </w:rPr>
        <w:t xml:space="preserve"> </w:t>
      </w:r>
      <w:r w:rsidR="0036568E">
        <w:rPr>
          <w:sz w:val="24"/>
          <w:szCs w:val="24"/>
        </w:rPr>
        <w:t xml:space="preserve">access and </w:t>
      </w:r>
      <w:r w:rsidR="004103E7">
        <w:rPr>
          <w:sz w:val="24"/>
          <w:szCs w:val="24"/>
        </w:rPr>
        <w:t>implement</w:t>
      </w:r>
      <w:r w:rsidR="0036568E">
        <w:rPr>
          <w:sz w:val="24"/>
          <w:szCs w:val="24"/>
        </w:rPr>
        <w:t xml:space="preserve"> user-friendly </w:t>
      </w:r>
      <w:r w:rsidR="004103E7">
        <w:rPr>
          <w:sz w:val="24"/>
          <w:szCs w:val="24"/>
        </w:rPr>
        <w:t>design</w:t>
      </w:r>
      <w:r w:rsidR="00121564">
        <w:rPr>
          <w:sz w:val="24"/>
          <w:szCs w:val="24"/>
        </w:rPr>
        <w:t xml:space="preserve"> tailored to </w:t>
      </w:r>
      <w:r w:rsidR="000F2F02">
        <w:rPr>
          <w:sz w:val="24"/>
          <w:szCs w:val="24"/>
        </w:rPr>
        <w:t>teach photography</w:t>
      </w:r>
      <w:r w:rsidR="00476094">
        <w:rPr>
          <w:sz w:val="24"/>
          <w:szCs w:val="24"/>
        </w:rPr>
        <w:t>.</w:t>
      </w:r>
    </w:p>
    <w:p w14:paraId="256D0350" w14:textId="7098698E" w:rsidR="2C541BF2" w:rsidRDefault="2C541BF2" w:rsidP="2C541BF2">
      <w:pPr>
        <w:spacing w:line="480" w:lineRule="auto"/>
        <w:ind w:left="720" w:right="720" w:firstLine="720"/>
        <w:jc w:val="both"/>
        <w:rPr>
          <w:sz w:val="24"/>
          <w:szCs w:val="24"/>
        </w:rPr>
      </w:pPr>
    </w:p>
    <w:p w14:paraId="68EEE88B" w14:textId="15168A02" w:rsidR="000C58D1" w:rsidRPr="00060A66" w:rsidRDefault="000C58D1" w:rsidP="000C58D1">
      <w:pPr>
        <w:pStyle w:val="Heading2"/>
        <w:rPr>
          <w:b/>
          <w:iCs/>
        </w:rPr>
      </w:pPr>
      <w:r>
        <w:rPr>
          <w:b/>
          <w:iCs/>
        </w:rPr>
        <w:t>Impact</w:t>
      </w:r>
      <w:r w:rsidRPr="00060A66">
        <w:rPr>
          <w:b/>
          <w:iCs/>
        </w:rPr>
        <w:t xml:space="preserve"> of Mobile and Web Applications</w:t>
      </w:r>
    </w:p>
    <w:p w14:paraId="57B08215" w14:textId="1FE09CB9" w:rsidR="000B7AD5" w:rsidRPr="00C93CCA" w:rsidRDefault="00171D9A" w:rsidP="00143064">
      <w:pPr>
        <w:spacing w:line="480" w:lineRule="auto"/>
        <w:ind w:left="720" w:right="720" w:firstLine="720"/>
        <w:jc w:val="both"/>
        <w:rPr>
          <w:sz w:val="24"/>
          <w:szCs w:val="24"/>
        </w:rPr>
      </w:pPr>
      <w:r w:rsidRPr="00C93CCA">
        <w:rPr>
          <w:sz w:val="24"/>
          <w:szCs w:val="24"/>
        </w:rPr>
        <w:t xml:space="preserve">Educational mobile and web applications </w:t>
      </w:r>
      <w:r w:rsidR="00881E71" w:rsidRPr="00C93CCA">
        <w:rPr>
          <w:sz w:val="24"/>
          <w:szCs w:val="24"/>
        </w:rPr>
        <w:t>have</w:t>
      </w:r>
      <w:r w:rsidR="00871CD2" w:rsidRPr="00C93CCA">
        <w:rPr>
          <w:sz w:val="24"/>
          <w:szCs w:val="24"/>
        </w:rPr>
        <w:t xml:space="preserve"> a big</w:t>
      </w:r>
      <w:r w:rsidR="002672BE" w:rsidRPr="00C93CCA">
        <w:rPr>
          <w:sz w:val="24"/>
          <w:szCs w:val="24"/>
        </w:rPr>
        <w:t xml:space="preserve"> influence </w:t>
      </w:r>
      <w:r w:rsidR="00487078" w:rsidRPr="00C93CCA">
        <w:rPr>
          <w:sz w:val="24"/>
          <w:szCs w:val="24"/>
        </w:rPr>
        <w:t>on</w:t>
      </w:r>
      <w:r w:rsidR="002672BE" w:rsidRPr="00C93CCA">
        <w:rPr>
          <w:sz w:val="24"/>
          <w:szCs w:val="24"/>
        </w:rPr>
        <w:t xml:space="preserve"> learners</w:t>
      </w:r>
      <w:r w:rsidR="00487078" w:rsidRPr="00C93CCA">
        <w:rPr>
          <w:sz w:val="24"/>
          <w:szCs w:val="24"/>
        </w:rPr>
        <w:t>’</w:t>
      </w:r>
      <w:r w:rsidR="002672BE" w:rsidRPr="00C93CCA">
        <w:rPr>
          <w:sz w:val="24"/>
          <w:szCs w:val="24"/>
        </w:rPr>
        <w:t xml:space="preserve"> </w:t>
      </w:r>
      <w:r w:rsidR="00784E46" w:rsidRPr="00C93CCA">
        <w:rPr>
          <w:sz w:val="24"/>
          <w:szCs w:val="24"/>
        </w:rPr>
        <w:t xml:space="preserve">behavior and skill capabilities </w:t>
      </w:r>
      <w:r w:rsidR="00442CB0">
        <w:rPr>
          <w:sz w:val="24"/>
          <w:szCs w:val="24"/>
        </w:rPr>
        <w:t xml:space="preserve">due to digital </w:t>
      </w:r>
      <w:r w:rsidR="0074523C">
        <w:rPr>
          <w:sz w:val="24"/>
          <w:szCs w:val="24"/>
        </w:rPr>
        <w:t>content</w:t>
      </w:r>
      <w:r w:rsidR="0099761F" w:rsidRPr="00C93CCA">
        <w:rPr>
          <w:sz w:val="24"/>
          <w:szCs w:val="24"/>
        </w:rPr>
        <w:t>.</w:t>
      </w:r>
      <w:r w:rsidR="00881E71">
        <w:rPr>
          <w:sz w:val="24"/>
          <w:szCs w:val="24"/>
        </w:rPr>
        <w:t xml:space="preserve"> Chinamasa and Ncube</w:t>
      </w:r>
      <w:r w:rsidR="007044A3" w:rsidRPr="00C93CCA">
        <w:rPr>
          <w:sz w:val="24"/>
          <w:szCs w:val="24"/>
        </w:rPr>
        <w:t xml:space="preserve"> (202</w:t>
      </w:r>
      <w:r w:rsidR="00AC1F37">
        <w:rPr>
          <w:sz w:val="24"/>
          <w:szCs w:val="24"/>
        </w:rPr>
        <w:t>3</w:t>
      </w:r>
      <w:r w:rsidR="007044A3" w:rsidRPr="00C93CCA">
        <w:rPr>
          <w:sz w:val="24"/>
          <w:szCs w:val="24"/>
        </w:rPr>
        <w:t xml:space="preserve">) stated </w:t>
      </w:r>
      <w:r w:rsidR="003337F6" w:rsidRPr="00C93CCA">
        <w:rPr>
          <w:sz w:val="24"/>
          <w:szCs w:val="24"/>
        </w:rPr>
        <w:t xml:space="preserve">that </w:t>
      </w:r>
      <w:r w:rsidR="00F07F84">
        <w:rPr>
          <w:sz w:val="24"/>
          <w:szCs w:val="24"/>
        </w:rPr>
        <w:t>e-learning systems</w:t>
      </w:r>
      <w:r w:rsidR="00C95D53" w:rsidRPr="00C93CCA">
        <w:rPr>
          <w:sz w:val="24"/>
          <w:szCs w:val="24"/>
        </w:rPr>
        <w:t xml:space="preserve"> </w:t>
      </w:r>
      <w:r w:rsidR="007E6842" w:rsidRPr="00C93CCA">
        <w:rPr>
          <w:sz w:val="24"/>
          <w:szCs w:val="24"/>
        </w:rPr>
        <w:t xml:space="preserve">with </w:t>
      </w:r>
      <w:r w:rsidR="00667BBF">
        <w:rPr>
          <w:sz w:val="24"/>
          <w:szCs w:val="24"/>
        </w:rPr>
        <w:t xml:space="preserve">relevant </w:t>
      </w:r>
      <w:r w:rsidR="00AB4FE3">
        <w:rPr>
          <w:sz w:val="24"/>
          <w:szCs w:val="24"/>
        </w:rPr>
        <w:t xml:space="preserve">content, interactivity, and </w:t>
      </w:r>
      <w:r w:rsidR="00C354E6">
        <w:rPr>
          <w:sz w:val="24"/>
          <w:szCs w:val="24"/>
        </w:rPr>
        <w:t xml:space="preserve">high usability </w:t>
      </w:r>
      <w:r w:rsidR="00756C28" w:rsidRPr="00C93CCA">
        <w:rPr>
          <w:sz w:val="24"/>
          <w:szCs w:val="24"/>
        </w:rPr>
        <w:t xml:space="preserve">can </w:t>
      </w:r>
      <w:r w:rsidR="00C354E6">
        <w:rPr>
          <w:sz w:val="24"/>
          <w:szCs w:val="24"/>
        </w:rPr>
        <w:t xml:space="preserve">influence </w:t>
      </w:r>
      <w:r w:rsidR="00C809E5" w:rsidRPr="00C93CCA">
        <w:rPr>
          <w:sz w:val="24"/>
          <w:szCs w:val="24"/>
        </w:rPr>
        <w:t>student</w:t>
      </w:r>
      <w:r w:rsidR="00C06F47" w:rsidRPr="00C93CCA">
        <w:rPr>
          <w:sz w:val="24"/>
          <w:szCs w:val="24"/>
        </w:rPr>
        <w:t xml:space="preserve">s’ </w:t>
      </w:r>
      <w:r w:rsidR="00D77775">
        <w:rPr>
          <w:sz w:val="24"/>
          <w:szCs w:val="24"/>
        </w:rPr>
        <w:t>learning preferences</w:t>
      </w:r>
      <w:r w:rsidR="00186483" w:rsidRPr="00C93CCA">
        <w:rPr>
          <w:sz w:val="24"/>
          <w:szCs w:val="24"/>
        </w:rPr>
        <w:t xml:space="preserve">. This </w:t>
      </w:r>
      <w:r w:rsidR="00D17C28" w:rsidRPr="00C93CCA">
        <w:rPr>
          <w:sz w:val="24"/>
          <w:szCs w:val="24"/>
        </w:rPr>
        <w:t>contribut</w:t>
      </w:r>
      <w:r w:rsidR="00BB62AE" w:rsidRPr="00C93CCA">
        <w:rPr>
          <w:sz w:val="24"/>
          <w:szCs w:val="24"/>
        </w:rPr>
        <w:t xml:space="preserve">ion </w:t>
      </w:r>
      <w:r w:rsidR="00883EEC">
        <w:rPr>
          <w:sz w:val="24"/>
          <w:szCs w:val="24"/>
        </w:rPr>
        <w:t>for</w:t>
      </w:r>
      <w:r w:rsidR="0032574E" w:rsidRPr="00C93CCA">
        <w:rPr>
          <w:sz w:val="24"/>
          <w:szCs w:val="24"/>
        </w:rPr>
        <w:t xml:space="preserve"> DigiPic’s goal </w:t>
      </w:r>
      <w:r w:rsidR="003C7999">
        <w:rPr>
          <w:sz w:val="24"/>
          <w:szCs w:val="24"/>
        </w:rPr>
        <w:t xml:space="preserve">is </w:t>
      </w:r>
      <w:r w:rsidR="00E83B1D" w:rsidRPr="00C93CCA">
        <w:rPr>
          <w:sz w:val="24"/>
          <w:szCs w:val="24"/>
        </w:rPr>
        <w:t xml:space="preserve">to elevate </w:t>
      </w:r>
      <w:r w:rsidR="006F6F0F">
        <w:rPr>
          <w:sz w:val="24"/>
          <w:szCs w:val="24"/>
        </w:rPr>
        <w:t>the system through</w:t>
      </w:r>
      <w:r w:rsidR="00814B4C">
        <w:rPr>
          <w:sz w:val="24"/>
          <w:szCs w:val="24"/>
        </w:rPr>
        <w:t xml:space="preserve"> </w:t>
      </w:r>
      <w:r w:rsidR="00CE1BB6" w:rsidRPr="00C93CCA">
        <w:rPr>
          <w:sz w:val="24"/>
          <w:szCs w:val="24"/>
        </w:rPr>
        <w:t xml:space="preserve">personalized </w:t>
      </w:r>
      <w:r w:rsidR="00B064A0" w:rsidRPr="00C93CCA">
        <w:rPr>
          <w:sz w:val="24"/>
          <w:szCs w:val="24"/>
        </w:rPr>
        <w:t xml:space="preserve">learning </w:t>
      </w:r>
      <w:r w:rsidR="00814B4C">
        <w:rPr>
          <w:sz w:val="24"/>
          <w:szCs w:val="24"/>
        </w:rPr>
        <w:t>module</w:t>
      </w:r>
      <w:r w:rsidR="006F6F0F">
        <w:rPr>
          <w:sz w:val="24"/>
          <w:szCs w:val="24"/>
        </w:rPr>
        <w:t>s</w:t>
      </w:r>
      <w:r w:rsidR="00336DB2">
        <w:rPr>
          <w:sz w:val="24"/>
          <w:szCs w:val="24"/>
        </w:rPr>
        <w:t xml:space="preserve">, </w:t>
      </w:r>
      <w:r w:rsidR="00F24377">
        <w:rPr>
          <w:sz w:val="24"/>
          <w:szCs w:val="24"/>
        </w:rPr>
        <w:t>instinctive interfaces</w:t>
      </w:r>
      <w:r w:rsidR="000D1CA4">
        <w:rPr>
          <w:sz w:val="24"/>
          <w:szCs w:val="24"/>
        </w:rPr>
        <w:t>,</w:t>
      </w:r>
      <w:r w:rsidR="00D00CFC">
        <w:rPr>
          <w:sz w:val="24"/>
          <w:szCs w:val="24"/>
        </w:rPr>
        <w:t xml:space="preserve"> and community</w:t>
      </w:r>
      <w:r w:rsidR="008B7F98">
        <w:rPr>
          <w:sz w:val="24"/>
          <w:szCs w:val="24"/>
        </w:rPr>
        <w:t>-based</w:t>
      </w:r>
      <w:r w:rsidR="00D00CFC">
        <w:rPr>
          <w:sz w:val="24"/>
          <w:szCs w:val="24"/>
        </w:rPr>
        <w:t xml:space="preserve"> interaction </w:t>
      </w:r>
      <w:r w:rsidR="00EE26FD">
        <w:rPr>
          <w:sz w:val="24"/>
          <w:szCs w:val="24"/>
        </w:rPr>
        <w:t>features, tailored</w:t>
      </w:r>
      <w:r w:rsidR="00B064A0" w:rsidRPr="00C93CCA">
        <w:rPr>
          <w:sz w:val="24"/>
          <w:szCs w:val="24"/>
        </w:rPr>
        <w:t xml:space="preserve"> for students</w:t>
      </w:r>
      <w:r w:rsidR="00D34755" w:rsidRPr="00C93CCA">
        <w:rPr>
          <w:sz w:val="24"/>
          <w:szCs w:val="24"/>
        </w:rPr>
        <w:t xml:space="preserve"> towards photography</w:t>
      </w:r>
      <w:r w:rsidR="008B7F98">
        <w:rPr>
          <w:sz w:val="24"/>
          <w:szCs w:val="24"/>
        </w:rPr>
        <w:t xml:space="preserve"> lessons</w:t>
      </w:r>
      <w:r w:rsidR="00B064A0" w:rsidRPr="00C93CCA">
        <w:rPr>
          <w:sz w:val="24"/>
          <w:szCs w:val="24"/>
        </w:rPr>
        <w:t>.</w:t>
      </w:r>
      <w:r w:rsidR="00CC376E" w:rsidRPr="00C93CCA">
        <w:rPr>
          <w:sz w:val="24"/>
          <w:szCs w:val="24"/>
        </w:rPr>
        <w:t xml:space="preserve"> </w:t>
      </w:r>
    </w:p>
    <w:p w14:paraId="6E99766D" w14:textId="267BAAB6" w:rsidR="2C541BF2" w:rsidRDefault="2C541BF2" w:rsidP="2C541BF2">
      <w:pPr>
        <w:spacing w:line="480" w:lineRule="auto"/>
        <w:ind w:left="720" w:right="720" w:firstLine="720"/>
        <w:jc w:val="both"/>
        <w:rPr>
          <w:sz w:val="24"/>
          <w:szCs w:val="24"/>
        </w:rPr>
      </w:pPr>
    </w:p>
    <w:p w14:paraId="716B3374" w14:textId="4D1CC4E1" w:rsidR="000C58D1" w:rsidRPr="00060A66" w:rsidRDefault="000C58D1" w:rsidP="000C58D1">
      <w:pPr>
        <w:pStyle w:val="Heading2"/>
        <w:rPr>
          <w:b/>
          <w:iCs/>
        </w:rPr>
      </w:pPr>
      <w:r>
        <w:rPr>
          <w:b/>
          <w:iCs/>
        </w:rPr>
        <w:t>Benefits</w:t>
      </w:r>
      <w:r w:rsidRPr="00060A66">
        <w:rPr>
          <w:b/>
          <w:iCs/>
        </w:rPr>
        <w:t xml:space="preserve"> of Mobile and Web Applications</w:t>
      </w:r>
    </w:p>
    <w:p w14:paraId="38A1CBBF" w14:textId="290B740C" w:rsidR="0042006B" w:rsidRDefault="005E3DAE" w:rsidP="0042006B">
      <w:pPr>
        <w:spacing w:line="480" w:lineRule="auto"/>
        <w:ind w:left="720" w:right="720" w:firstLine="720"/>
        <w:jc w:val="both"/>
        <w:rPr>
          <w:sz w:val="24"/>
          <w:szCs w:val="24"/>
        </w:rPr>
      </w:pPr>
      <w:r w:rsidRPr="00C93CCA">
        <w:rPr>
          <w:sz w:val="24"/>
          <w:szCs w:val="24"/>
        </w:rPr>
        <w:t>If</w:t>
      </w:r>
      <w:r w:rsidR="005E0CA8" w:rsidRPr="00C93CCA">
        <w:rPr>
          <w:sz w:val="24"/>
          <w:szCs w:val="24"/>
        </w:rPr>
        <w:t xml:space="preserve"> </w:t>
      </w:r>
      <w:r w:rsidR="00D7106A" w:rsidRPr="00C93CCA">
        <w:rPr>
          <w:sz w:val="24"/>
          <w:szCs w:val="24"/>
        </w:rPr>
        <w:t>mobile</w:t>
      </w:r>
      <w:r w:rsidR="007558EC" w:rsidRPr="00C93CCA">
        <w:rPr>
          <w:sz w:val="24"/>
          <w:szCs w:val="24"/>
        </w:rPr>
        <w:t xml:space="preserve"> and web applications</w:t>
      </w:r>
      <w:r w:rsidRPr="00C93CCA">
        <w:rPr>
          <w:sz w:val="24"/>
          <w:szCs w:val="24"/>
        </w:rPr>
        <w:t xml:space="preserve"> </w:t>
      </w:r>
      <w:r w:rsidR="007558EC" w:rsidRPr="00C93CCA">
        <w:rPr>
          <w:sz w:val="24"/>
          <w:szCs w:val="24"/>
        </w:rPr>
        <w:t>are</w:t>
      </w:r>
      <w:r w:rsidR="005E0CA8" w:rsidRPr="00C93CCA">
        <w:rPr>
          <w:sz w:val="24"/>
          <w:szCs w:val="24"/>
        </w:rPr>
        <w:t xml:space="preserve"> consistent</w:t>
      </w:r>
      <w:r w:rsidRPr="00C93CCA">
        <w:rPr>
          <w:sz w:val="24"/>
          <w:szCs w:val="24"/>
        </w:rPr>
        <w:t xml:space="preserve">, </w:t>
      </w:r>
      <w:r w:rsidR="001325D6" w:rsidRPr="00C93CCA">
        <w:rPr>
          <w:sz w:val="24"/>
          <w:szCs w:val="24"/>
        </w:rPr>
        <w:t>th</w:t>
      </w:r>
      <w:r w:rsidR="007558EC" w:rsidRPr="00C93CCA">
        <w:rPr>
          <w:sz w:val="24"/>
          <w:szCs w:val="24"/>
        </w:rPr>
        <w:t>ese</w:t>
      </w:r>
      <w:r w:rsidR="001325D6" w:rsidRPr="00C93CCA">
        <w:rPr>
          <w:sz w:val="24"/>
          <w:szCs w:val="24"/>
        </w:rPr>
        <w:t xml:space="preserve"> will give </w:t>
      </w:r>
      <w:r w:rsidR="004D60B6" w:rsidRPr="00C93CCA">
        <w:rPr>
          <w:sz w:val="24"/>
          <w:szCs w:val="24"/>
        </w:rPr>
        <w:t xml:space="preserve">great advantages not only for </w:t>
      </w:r>
      <w:r w:rsidR="00E54084" w:rsidRPr="00C93CCA">
        <w:rPr>
          <w:sz w:val="24"/>
          <w:szCs w:val="24"/>
        </w:rPr>
        <w:t>personal</w:t>
      </w:r>
      <w:r w:rsidR="004D60B6" w:rsidRPr="00C93CCA">
        <w:rPr>
          <w:sz w:val="24"/>
          <w:szCs w:val="24"/>
        </w:rPr>
        <w:t xml:space="preserve"> self-growth </w:t>
      </w:r>
      <w:r w:rsidR="00E54084" w:rsidRPr="00C93CCA">
        <w:rPr>
          <w:sz w:val="24"/>
          <w:szCs w:val="24"/>
        </w:rPr>
        <w:t xml:space="preserve">but also </w:t>
      </w:r>
      <w:r w:rsidR="00A70302" w:rsidRPr="00C93CCA">
        <w:rPr>
          <w:sz w:val="24"/>
          <w:szCs w:val="24"/>
        </w:rPr>
        <w:t xml:space="preserve">for </w:t>
      </w:r>
      <w:r w:rsidR="00C538B2">
        <w:rPr>
          <w:sz w:val="24"/>
          <w:szCs w:val="24"/>
        </w:rPr>
        <w:t>digital education</w:t>
      </w:r>
      <w:r w:rsidR="00A70302" w:rsidRPr="00C93CCA">
        <w:rPr>
          <w:sz w:val="24"/>
          <w:szCs w:val="24"/>
        </w:rPr>
        <w:t xml:space="preserve"> systems</w:t>
      </w:r>
      <w:r w:rsidR="005E0CA8" w:rsidRPr="00C93CCA">
        <w:rPr>
          <w:sz w:val="24"/>
          <w:szCs w:val="24"/>
        </w:rPr>
        <w:t xml:space="preserve">. </w:t>
      </w:r>
      <w:r w:rsidR="00E14F32">
        <w:rPr>
          <w:sz w:val="24"/>
          <w:szCs w:val="24"/>
        </w:rPr>
        <w:t xml:space="preserve">Kristanto (2021) </w:t>
      </w:r>
      <w:r w:rsidR="00234334">
        <w:rPr>
          <w:sz w:val="24"/>
          <w:szCs w:val="24"/>
        </w:rPr>
        <w:t xml:space="preserve">made </w:t>
      </w:r>
      <w:r w:rsidR="00F94644">
        <w:rPr>
          <w:sz w:val="24"/>
          <w:szCs w:val="24"/>
        </w:rPr>
        <w:t>digital</w:t>
      </w:r>
      <w:r w:rsidR="00917EA8">
        <w:rPr>
          <w:sz w:val="24"/>
          <w:szCs w:val="24"/>
        </w:rPr>
        <w:t xml:space="preserve"> phot</w:t>
      </w:r>
      <w:r w:rsidR="00615ECA">
        <w:rPr>
          <w:sz w:val="24"/>
          <w:szCs w:val="24"/>
        </w:rPr>
        <w:t>ography education</w:t>
      </w:r>
      <w:r w:rsidR="009E636F">
        <w:rPr>
          <w:sz w:val="24"/>
          <w:szCs w:val="24"/>
        </w:rPr>
        <w:t xml:space="preserve"> </w:t>
      </w:r>
      <w:r w:rsidR="00234334">
        <w:rPr>
          <w:sz w:val="24"/>
          <w:szCs w:val="24"/>
        </w:rPr>
        <w:t xml:space="preserve">with </w:t>
      </w:r>
      <w:r w:rsidR="009E636F">
        <w:rPr>
          <w:sz w:val="24"/>
          <w:szCs w:val="24"/>
        </w:rPr>
        <w:t>a constructive</w:t>
      </w:r>
      <w:r w:rsidR="00234334">
        <w:rPr>
          <w:sz w:val="24"/>
          <w:szCs w:val="24"/>
        </w:rPr>
        <w:t xml:space="preserve"> appr</w:t>
      </w:r>
      <w:r w:rsidR="004B4229">
        <w:rPr>
          <w:sz w:val="24"/>
          <w:szCs w:val="24"/>
        </w:rPr>
        <w:t xml:space="preserve">oach </w:t>
      </w:r>
      <w:r w:rsidR="00100109">
        <w:rPr>
          <w:sz w:val="24"/>
          <w:szCs w:val="24"/>
        </w:rPr>
        <w:t xml:space="preserve">resulting </w:t>
      </w:r>
      <w:r w:rsidR="00652BEF">
        <w:rPr>
          <w:sz w:val="24"/>
          <w:szCs w:val="24"/>
        </w:rPr>
        <w:t xml:space="preserve">students </w:t>
      </w:r>
      <w:r w:rsidR="00B36D8A">
        <w:rPr>
          <w:sz w:val="24"/>
          <w:szCs w:val="24"/>
        </w:rPr>
        <w:t>improving</w:t>
      </w:r>
      <w:r w:rsidR="00652BEF">
        <w:rPr>
          <w:sz w:val="24"/>
          <w:szCs w:val="24"/>
        </w:rPr>
        <w:t xml:space="preserve"> </w:t>
      </w:r>
      <w:r w:rsidR="00D07E75">
        <w:rPr>
          <w:sz w:val="24"/>
          <w:szCs w:val="24"/>
        </w:rPr>
        <w:t xml:space="preserve">their knowledge and learning outcomes due to </w:t>
      </w:r>
      <w:r w:rsidR="000E4924">
        <w:rPr>
          <w:sz w:val="24"/>
          <w:szCs w:val="24"/>
        </w:rPr>
        <w:t>interactive modules</w:t>
      </w:r>
      <w:r w:rsidR="00CC0FEA">
        <w:rPr>
          <w:sz w:val="24"/>
          <w:szCs w:val="24"/>
        </w:rPr>
        <w:t xml:space="preserve">. This </w:t>
      </w:r>
      <w:r w:rsidR="00F94644">
        <w:rPr>
          <w:sz w:val="24"/>
          <w:szCs w:val="24"/>
        </w:rPr>
        <w:t>approach</w:t>
      </w:r>
      <w:r w:rsidR="0043102C">
        <w:rPr>
          <w:sz w:val="24"/>
          <w:szCs w:val="24"/>
        </w:rPr>
        <w:t xml:space="preserve"> </w:t>
      </w:r>
      <w:r w:rsidR="00F94644">
        <w:rPr>
          <w:sz w:val="24"/>
          <w:szCs w:val="24"/>
        </w:rPr>
        <w:t>adopts</w:t>
      </w:r>
      <w:r w:rsidR="009E2A67">
        <w:rPr>
          <w:sz w:val="24"/>
          <w:szCs w:val="24"/>
        </w:rPr>
        <w:t xml:space="preserve"> Digipic’s objective to </w:t>
      </w:r>
      <w:r w:rsidR="00F94644">
        <w:rPr>
          <w:sz w:val="24"/>
          <w:szCs w:val="24"/>
        </w:rPr>
        <w:t xml:space="preserve">provide photography modules, </w:t>
      </w:r>
      <w:r w:rsidR="00B25511">
        <w:rPr>
          <w:sz w:val="24"/>
          <w:szCs w:val="24"/>
        </w:rPr>
        <w:t>hands-on photo practice</w:t>
      </w:r>
      <w:r w:rsidR="00D37C6C">
        <w:rPr>
          <w:sz w:val="24"/>
          <w:szCs w:val="24"/>
        </w:rPr>
        <w:t>s</w:t>
      </w:r>
      <w:r w:rsidR="00B25511">
        <w:rPr>
          <w:sz w:val="24"/>
          <w:szCs w:val="24"/>
        </w:rPr>
        <w:t xml:space="preserve">, </w:t>
      </w:r>
      <w:r w:rsidR="00D37C6C">
        <w:rPr>
          <w:sz w:val="24"/>
          <w:szCs w:val="24"/>
        </w:rPr>
        <w:t xml:space="preserve">and </w:t>
      </w:r>
      <w:r w:rsidR="00805BE3">
        <w:rPr>
          <w:sz w:val="24"/>
          <w:szCs w:val="24"/>
        </w:rPr>
        <w:t>real-time assessments to improve</w:t>
      </w:r>
      <w:r w:rsidR="009E2A67" w:rsidRPr="00C93CCA">
        <w:rPr>
          <w:sz w:val="24"/>
          <w:szCs w:val="24"/>
        </w:rPr>
        <w:t xml:space="preserve"> their skills in photography</w:t>
      </w:r>
      <w:r w:rsidR="000C71A8">
        <w:rPr>
          <w:sz w:val="24"/>
          <w:szCs w:val="24"/>
        </w:rPr>
        <w:t>.</w:t>
      </w:r>
    </w:p>
    <w:p w14:paraId="47036159" w14:textId="77777777" w:rsidR="00BC76D2" w:rsidRDefault="00BC76D2" w:rsidP="0042006B">
      <w:pPr>
        <w:spacing w:line="480" w:lineRule="auto"/>
        <w:ind w:left="720" w:right="720" w:firstLine="720"/>
        <w:jc w:val="both"/>
        <w:rPr>
          <w:sz w:val="24"/>
          <w:szCs w:val="24"/>
        </w:rPr>
      </w:pPr>
    </w:p>
    <w:p w14:paraId="36985406" w14:textId="44C2422F" w:rsidR="00DF2263" w:rsidRDefault="00DF2263" w:rsidP="00DF2263">
      <w:pPr>
        <w:pStyle w:val="Heading2"/>
        <w:rPr>
          <w:b/>
          <w:bCs/>
          <w:lang w:val="en-PH"/>
        </w:rPr>
      </w:pPr>
      <w:r w:rsidRPr="00DF2263">
        <w:rPr>
          <w:b/>
          <w:bCs/>
          <w:lang w:val="en-PH"/>
        </w:rPr>
        <w:t>Type of System: Learning System</w:t>
      </w:r>
    </w:p>
    <w:p w14:paraId="7A6A833C" w14:textId="66CE2E67" w:rsidR="00AA05FD" w:rsidRPr="00AA05FD" w:rsidRDefault="00AA05FD" w:rsidP="00B0758A">
      <w:pPr>
        <w:spacing w:line="480" w:lineRule="auto"/>
        <w:ind w:left="720" w:right="720" w:firstLine="720"/>
        <w:jc w:val="both"/>
        <w:rPr>
          <w:sz w:val="24"/>
          <w:szCs w:val="24"/>
        </w:rPr>
      </w:pPr>
      <w:r w:rsidRPr="00AA05FD">
        <w:rPr>
          <w:sz w:val="24"/>
          <w:szCs w:val="24"/>
        </w:rPr>
        <w:t>There are different types of learning systems based on their purpose,</w:t>
      </w:r>
      <w:r>
        <w:rPr>
          <w:sz w:val="24"/>
          <w:szCs w:val="24"/>
        </w:rPr>
        <w:t xml:space="preserve"> </w:t>
      </w:r>
      <w:r w:rsidRPr="00AA05FD">
        <w:rPr>
          <w:sz w:val="24"/>
          <w:szCs w:val="24"/>
        </w:rPr>
        <w:t>functionality, and scope. Some learning systems are designed for educational content and assessments, while others have interactive and personalized experiences with advanced features. Each type of learning system benefits educational purposes to increase skills, self-growth, and efficiency from learnin</w:t>
      </w:r>
      <w:r>
        <w:rPr>
          <w:sz w:val="24"/>
          <w:szCs w:val="24"/>
        </w:rPr>
        <w:t xml:space="preserve">g </w:t>
      </w:r>
      <w:r w:rsidRPr="00AA05FD">
        <w:rPr>
          <w:sz w:val="24"/>
          <w:szCs w:val="24"/>
        </w:rPr>
        <w:t>experiences and engagement to others.</w:t>
      </w:r>
    </w:p>
    <w:p w14:paraId="15193F24" w14:textId="77777777" w:rsidR="00461CAD" w:rsidRDefault="00461CAD" w:rsidP="00AA05FD">
      <w:pPr>
        <w:spacing w:line="480" w:lineRule="auto"/>
        <w:ind w:left="720" w:right="720" w:firstLine="720"/>
        <w:rPr>
          <w:ins w:id="5" w:author="{51896B09-0C91-4D00-8477-2457BFBF76D9}" w:date="2025-07-17T13:12:00Z" w16du:dateUtc="2025-07-17T05:12:00Z"/>
          <w:sz w:val="24"/>
          <w:szCs w:val="24"/>
        </w:rPr>
      </w:pPr>
    </w:p>
    <w:p w14:paraId="1D708188" w14:textId="77777777" w:rsidR="00E01A9C" w:rsidRPr="007953AC" w:rsidRDefault="00E01A9C" w:rsidP="00DF2263">
      <w:pPr>
        <w:pStyle w:val="Heading2"/>
        <w:rPr>
          <w:b/>
          <w:bCs/>
        </w:rPr>
      </w:pPr>
      <w:r w:rsidRPr="007953AC">
        <w:rPr>
          <w:b/>
          <w:bCs/>
        </w:rPr>
        <w:t>Mobile-Based Learning System</w:t>
      </w:r>
    </w:p>
    <w:p w14:paraId="2DCBB9CA" w14:textId="7C278FCD" w:rsidR="0042006B" w:rsidRDefault="00987B5E" w:rsidP="0042006B">
      <w:pPr>
        <w:spacing w:line="480" w:lineRule="auto"/>
        <w:ind w:left="720" w:right="720" w:firstLine="720"/>
        <w:jc w:val="both"/>
        <w:rPr>
          <w:sz w:val="24"/>
          <w:szCs w:val="24"/>
        </w:rPr>
      </w:pPr>
      <w:r w:rsidRPr="007953AC">
        <w:rPr>
          <w:sz w:val="24"/>
          <w:szCs w:val="24"/>
        </w:rPr>
        <w:t>Mobile</w:t>
      </w:r>
      <w:r w:rsidR="000E173F" w:rsidRPr="007953AC">
        <w:rPr>
          <w:sz w:val="24"/>
          <w:szCs w:val="24"/>
        </w:rPr>
        <w:t xml:space="preserve"> learning systems can </w:t>
      </w:r>
      <w:r w:rsidR="00D838A9" w:rsidRPr="007953AC">
        <w:rPr>
          <w:sz w:val="24"/>
          <w:szCs w:val="24"/>
        </w:rPr>
        <w:t>be</w:t>
      </w:r>
      <w:r w:rsidR="009E3F45">
        <w:rPr>
          <w:sz w:val="24"/>
          <w:szCs w:val="24"/>
        </w:rPr>
        <w:t xml:space="preserve"> used for students</w:t>
      </w:r>
      <w:r w:rsidR="00D838A9" w:rsidRPr="007953AC">
        <w:rPr>
          <w:sz w:val="24"/>
          <w:szCs w:val="24"/>
        </w:rPr>
        <w:t xml:space="preserve"> anywhere on the go for self-</w:t>
      </w:r>
      <w:r w:rsidR="00637C37" w:rsidRPr="007953AC">
        <w:rPr>
          <w:sz w:val="24"/>
          <w:szCs w:val="24"/>
        </w:rPr>
        <w:t>paced</w:t>
      </w:r>
      <w:r w:rsidR="00D838A9" w:rsidRPr="007953AC">
        <w:rPr>
          <w:sz w:val="24"/>
          <w:szCs w:val="24"/>
        </w:rPr>
        <w:t xml:space="preserve"> </w:t>
      </w:r>
      <w:r w:rsidR="004B6274" w:rsidRPr="007953AC">
        <w:rPr>
          <w:sz w:val="24"/>
          <w:szCs w:val="24"/>
        </w:rPr>
        <w:t xml:space="preserve">learning </w:t>
      </w:r>
      <w:r w:rsidR="009E3F45">
        <w:rPr>
          <w:sz w:val="24"/>
          <w:szCs w:val="24"/>
        </w:rPr>
        <w:t>regardless of sch</w:t>
      </w:r>
      <w:r w:rsidR="00444C8C" w:rsidRPr="007953AC">
        <w:rPr>
          <w:sz w:val="24"/>
          <w:szCs w:val="24"/>
        </w:rPr>
        <w:t xml:space="preserve">. </w:t>
      </w:r>
      <w:r w:rsidR="009E3F45">
        <w:rPr>
          <w:sz w:val="24"/>
          <w:szCs w:val="24"/>
        </w:rPr>
        <w:t xml:space="preserve">Santiago </w:t>
      </w:r>
      <w:r w:rsidR="00637C37" w:rsidRPr="007953AC">
        <w:rPr>
          <w:sz w:val="24"/>
          <w:szCs w:val="24"/>
        </w:rPr>
        <w:t>et. al (202</w:t>
      </w:r>
      <w:r w:rsidR="007849C0">
        <w:rPr>
          <w:sz w:val="24"/>
          <w:szCs w:val="24"/>
        </w:rPr>
        <w:t>1</w:t>
      </w:r>
      <w:r w:rsidR="00637C37" w:rsidRPr="007953AC">
        <w:rPr>
          <w:sz w:val="24"/>
          <w:szCs w:val="24"/>
        </w:rPr>
        <w:t xml:space="preserve">) stated that </w:t>
      </w:r>
      <w:r w:rsidR="00F25CC2">
        <w:rPr>
          <w:sz w:val="24"/>
          <w:szCs w:val="24"/>
        </w:rPr>
        <w:t xml:space="preserve">mobile learning </w:t>
      </w:r>
      <w:r w:rsidR="00EC2F43">
        <w:rPr>
          <w:sz w:val="24"/>
          <w:szCs w:val="24"/>
        </w:rPr>
        <w:t>i</w:t>
      </w:r>
      <w:r w:rsidR="00CA708B">
        <w:rPr>
          <w:sz w:val="24"/>
          <w:szCs w:val="24"/>
        </w:rPr>
        <w:t xml:space="preserve">ntegrates accessibility </w:t>
      </w:r>
      <w:r w:rsidR="00A0662C">
        <w:rPr>
          <w:sz w:val="24"/>
          <w:szCs w:val="24"/>
        </w:rPr>
        <w:t>to education and learning style extensions,</w:t>
      </w:r>
      <w:r w:rsidR="008D1719">
        <w:rPr>
          <w:sz w:val="24"/>
          <w:szCs w:val="24"/>
        </w:rPr>
        <w:t xml:space="preserve"> increasing the students</w:t>
      </w:r>
      <w:r w:rsidR="00AB5FCC">
        <w:rPr>
          <w:sz w:val="24"/>
          <w:szCs w:val="24"/>
        </w:rPr>
        <w:t>’</w:t>
      </w:r>
      <w:r w:rsidR="008D1719">
        <w:rPr>
          <w:sz w:val="24"/>
          <w:szCs w:val="24"/>
        </w:rPr>
        <w:t xml:space="preserve"> </w:t>
      </w:r>
      <w:r w:rsidR="00274996">
        <w:rPr>
          <w:sz w:val="24"/>
          <w:szCs w:val="24"/>
        </w:rPr>
        <w:t>learning pace.</w:t>
      </w:r>
      <w:r w:rsidR="00F06409" w:rsidRPr="007953AC">
        <w:rPr>
          <w:sz w:val="24"/>
          <w:szCs w:val="24"/>
        </w:rPr>
        <w:t xml:space="preserve"> </w:t>
      </w:r>
      <w:r w:rsidR="00BD5889" w:rsidRPr="007953AC">
        <w:rPr>
          <w:sz w:val="24"/>
          <w:szCs w:val="24"/>
        </w:rPr>
        <w:t xml:space="preserve">DigiPic </w:t>
      </w:r>
      <w:r w:rsidR="009A093B" w:rsidRPr="007953AC">
        <w:rPr>
          <w:sz w:val="24"/>
          <w:szCs w:val="24"/>
        </w:rPr>
        <w:t>uses</w:t>
      </w:r>
      <w:r w:rsidR="00BD14AB" w:rsidRPr="007953AC">
        <w:rPr>
          <w:sz w:val="24"/>
          <w:szCs w:val="24"/>
        </w:rPr>
        <w:t xml:space="preserve"> this </w:t>
      </w:r>
      <w:r w:rsidR="00193BD2">
        <w:rPr>
          <w:sz w:val="24"/>
          <w:szCs w:val="24"/>
        </w:rPr>
        <w:t>system</w:t>
      </w:r>
      <w:r w:rsidR="00121ADE" w:rsidRPr="007953AC">
        <w:rPr>
          <w:sz w:val="24"/>
          <w:szCs w:val="24"/>
        </w:rPr>
        <w:t xml:space="preserve"> to learn anytime and anywhere</w:t>
      </w:r>
      <w:r w:rsidR="002A6DD7" w:rsidRPr="007953AC">
        <w:rPr>
          <w:sz w:val="24"/>
          <w:szCs w:val="24"/>
        </w:rPr>
        <w:t xml:space="preserve"> dedicated </w:t>
      </w:r>
      <w:r w:rsidR="00ED6A45" w:rsidRPr="007953AC">
        <w:rPr>
          <w:sz w:val="24"/>
          <w:szCs w:val="24"/>
        </w:rPr>
        <w:t>to</w:t>
      </w:r>
      <w:r w:rsidR="002A6DD7" w:rsidRPr="007953AC">
        <w:rPr>
          <w:sz w:val="24"/>
          <w:szCs w:val="24"/>
        </w:rPr>
        <w:t xml:space="preserve"> students</w:t>
      </w:r>
      <w:r w:rsidR="00121ADE" w:rsidRPr="007953AC">
        <w:rPr>
          <w:sz w:val="24"/>
          <w:szCs w:val="24"/>
        </w:rPr>
        <w:t>.</w:t>
      </w:r>
      <w:r w:rsidR="004B2878" w:rsidRPr="007953AC">
        <w:rPr>
          <w:sz w:val="24"/>
          <w:szCs w:val="24"/>
        </w:rPr>
        <w:t xml:space="preserve"> </w:t>
      </w:r>
    </w:p>
    <w:p w14:paraId="76A49B06" w14:textId="77777777" w:rsidR="00BC76D2" w:rsidRDefault="00BC76D2" w:rsidP="0042006B">
      <w:pPr>
        <w:spacing w:line="480" w:lineRule="auto"/>
        <w:ind w:left="720" w:right="720" w:firstLine="720"/>
        <w:jc w:val="both"/>
        <w:rPr>
          <w:sz w:val="24"/>
          <w:szCs w:val="24"/>
        </w:rPr>
      </w:pPr>
    </w:p>
    <w:p w14:paraId="265B7F57" w14:textId="48F764D7" w:rsidR="00EB00C5" w:rsidRPr="007953AC" w:rsidRDefault="00EB00C5" w:rsidP="00EB00C5">
      <w:pPr>
        <w:pStyle w:val="Heading2"/>
        <w:rPr>
          <w:b/>
          <w:bCs/>
        </w:rPr>
      </w:pPr>
      <w:r>
        <w:rPr>
          <w:b/>
          <w:bCs/>
        </w:rPr>
        <w:t>E-Learning System</w:t>
      </w:r>
    </w:p>
    <w:p w14:paraId="1F30EDA5" w14:textId="366926FD" w:rsidR="00EB00C5" w:rsidRDefault="4882FBA3" w:rsidP="00EB00C5">
      <w:pPr>
        <w:spacing w:line="480" w:lineRule="auto"/>
        <w:ind w:left="720" w:right="720" w:firstLine="720"/>
        <w:jc w:val="both"/>
        <w:rPr>
          <w:sz w:val="24"/>
          <w:szCs w:val="24"/>
        </w:rPr>
      </w:pPr>
      <w:r w:rsidRPr="4CAB7039">
        <w:rPr>
          <w:sz w:val="24"/>
          <w:szCs w:val="24"/>
        </w:rPr>
        <w:t>The E-</w:t>
      </w:r>
      <w:r w:rsidR="008F731A" w:rsidRPr="4CAB7039">
        <w:rPr>
          <w:sz w:val="24"/>
          <w:szCs w:val="24"/>
        </w:rPr>
        <w:t>Learning system is the use of digital technologies to provide educational content</w:t>
      </w:r>
      <w:r w:rsidR="00A16766" w:rsidRPr="4CAB7039">
        <w:rPr>
          <w:sz w:val="24"/>
          <w:szCs w:val="24"/>
        </w:rPr>
        <w:t xml:space="preserve">, </w:t>
      </w:r>
      <w:r w:rsidR="00303D63" w:rsidRPr="4CAB7039">
        <w:rPr>
          <w:sz w:val="24"/>
          <w:szCs w:val="24"/>
        </w:rPr>
        <w:t>manage assessments</w:t>
      </w:r>
      <w:r w:rsidR="00BF41E1" w:rsidRPr="4CAB7039">
        <w:rPr>
          <w:sz w:val="24"/>
          <w:szCs w:val="24"/>
        </w:rPr>
        <w:t xml:space="preserve">, and investigate </w:t>
      </w:r>
      <w:r w:rsidR="0038464B" w:rsidRPr="4CAB7039">
        <w:rPr>
          <w:sz w:val="24"/>
          <w:szCs w:val="24"/>
        </w:rPr>
        <w:t xml:space="preserve">the interaction between students and instructors with the use of Internet. </w:t>
      </w:r>
      <w:r w:rsidR="00AD5912" w:rsidRPr="4CAB7039">
        <w:rPr>
          <w:sz w:val="24"/>
          <w:szCs w:val="24"/>
        </w:rPr>
        <w:t xml:space="preserve">Subaih </w:t>
      </w:r>
      <w:r w:rsidR="00AC1F37" w:rsidRPr="4CAB7039">
        <w:rPr>
          <w:sz w:val="24"/>
          <w:szCs w:val="24"/>
        </w:rPr>
        <w:t xml:space="preserve">et al. </w:t>
      </w:r>
      <w:r w:rsidR="00AD5912" w:rsidRPr="4CAB7039">
        <w:rPr>
          <w:sz w:val="24"/>
          <w:szCs w:val="24"/>
        </w:rPr>
        <w:t>(2021)</w:t>
      </w:r>
      <w:r w:rsidR="00B23B9E" w:rsidRPr="4CAB7039">
        <w:rPr>
          <w:sz w:val="24"/>
          <w:szCs w:val="24"/>
        </w:rPr>
        <w:t xml:space="preserve"> </w:t>
      </w:r>
      <w:r w:rsidR="009E01BA" w:rsidRPr="4CAB7039">
        <w:rPr>
          <w:sz w:val="24"/>
          <w:szCs w:val="24"/>
        </w:rPr>
        <w:t>emphasizes</w:t>
      </w:r>
      <w:r w:rsidR="00B23B9E" w:rsidRPr="4CAB7039">
        <w:rPr>
          <w:sz w:val="24"/>
          <w:szCs w:val="24"/>
        </w:rPr>
        <w:t xml:space="preserve"> </w:t>
      </w:r>
      <w:r w:rsidR="009E01BA" w:rsidRPr="4CAB7039">
        <w:rPr>
          <w:sz w:val="24"/>
          <w:szCs w:val="24"/>
        </w:rPr>
        <w:t xml:space="preserve">the </w:t>
      </w:r>
      <w:r w:rsidR="00B86AC3" w:rsidRPr="4CAB7039">
        <w:rPr>
          <w:sz w:val="24"/>
          <w:szCs w:val="24"/>
        </w:rPr>
        <w:t>nature</w:t>
      </w:r>
      <w:r w:rsidR="00AB47F8" w:rsidRPr="4CAB7039">
        <w:rPr>
          <w:sz w:val="24"/>
          <w:szCs w:val="24"/>
        </w:rPr>
        <w:t xml:space="preserve"> </w:t>
      </w:r>
      <w:r w:rsidR="00B86AC3" w:rsidRPr="4CAB7039">
        <w:rPr>
          <w:sz w:val="24"/>
          <w:szCs w:val="24"/>
        </w:rPr>
        <w:t xml:space="preserve">of </w:t>
      </w:r>
      <w:r w:rsidR="00B23B9E" w:rsidRPr="4CAB7039">
        <w:rPr>
          <w:sz w:val="24"/>
          <w:szCs w:val="24"/>
        </w:rPr>
        <w:t>e-learning systems</w:t>
      </w:r>
      <w:r w:rsidR="00AB47F8" w:rsidRPr="4CAB7039">
        <w:rPr>
          <w:sz w:val="24"/>
          <w:szCs w:val="24"/>
        </w:rPr>
        <w:t xml:space="preserve"> that </w:t>
      </w:r>
      <w:r w:rsidR="00A83973" w:rsidRPr="4CAB7039">
        <w:rPr>
          <w:sz w:val="24"/>
          <w:szCs w:val="24"/>
        </w:rPr>
        <w:t xml:space="preserve">can </w:t>
      </w:r>
      <w:r w:rsidR="00B706C7" w:rsidRPr="4CAB7039">
        <w:rPr>
          <w:sz w:val="24"/>
          <w:szCs w:val="24"/>
        </w:rPr>
        <w:t>learn both</w:t>
      </w:r>
      <w:r w:rsidR="00A83973" w:rsidRPr="4CAB7039">
        <w:rPr>
          <w:sz w:val="24"/>
          <w:szCs w:val="24"/>
        </w:rPr>
        <w:t xml:space="preserve"> </w:t>
      </w:r>
      <w:r w:rsidR="009E01BA" w:rsidRPr="4CAB7039">
        <w:rPr>
          <w:sz w:val="24"/>
          <w:szCs w:val="24"/>
        </w:rPr>
        <w:t>synchronously</w:t>
      </w:r>
      <w:r w:rsidR="005A7EDA" w:rsidRPr="4CAB7039">
        <w:rPr>
          <w:sz w:val="24"/>
          <w:szCs w:val="24"/>
        </w:rPr>
        <w:t xml:space="preserve"> and </w:t>
      </w:r>
      <w:r w:rsidR="00CB39AA" w:rsidRPr="4CAB7039">
        <w:rPr>
          <w:sz w:val="24"/>
          <w:szCs w:val="24"/>
        </w:rPr>
        <w:t xml:space="preserve">asynchronously </w:t>
      </w:r>
      <w:r w:rsidR="00985249" w:rsidRPr="4CAB7039">
        <w:rPr>
          <w:sz w:val="24"/>
          <w:szCs w:val="24"/>
        </w:rPr>
        <w:t xml:space="preserve">to </w:t>
      </w:r>
      <w:r w:rsidR="00791214" w:rsidRPr="4CAB7039">
        <w:rPr>
          <w:sz w:val="24"/>
          <w:szCs w:val="24"/>
        </w:rPr>
        <w:t>avoid</w:t>
      </w:r>
      <w:r w:rsidR="00985249" w:rsidRPr="4CAB7039">
        <w:rPr>
          <w:sz w:val="24"/>
          <w:szCs w:val="24"/>
        </w:rPr>
        <w:t xml:space="preserve"> </w:t>
      </w:r>
      <w:r w:rsidR="00791214" w:rsidRPr="4CAB7039">
        <w:rPr>
          <w:sz w:val="24"/>
          <w:szCs w:val="24"/>
        </w:rPr>
        <w:t>burnout and</w:t>
      </w:r>
      <w:r w:rsidR="00985249" w:rsidRPr="4CAB7039">
        <w:rPr>
          <w:sz w:val="24"/>
          <w:szCs w:val="24"/>
        </w:rPr>
        <w:t xml:space="preserve"> </w:t>
      </w:r>
      <w:r w:rsidR="009E01BA" w:rsidRPr="4CAB7039">
        <w:rPr>
          <w:sz w:val="24"/>
          <w:szCs w:val="24"/>
        </w:rPr>
        <w:t>pressure.</w:t>
      </w:r>
      <w:r w:rsidR="00CB39AA" w:rsidRPr="4CAB7039">
        <w:rPr>
          <w:sz w:val="24"/>
          <w:szCs w:val="24"/>
        </w:rPr>
        <w:t xml:space="preserve"> This </w:t>
      </w:r>
      <w:r w:rsidR="00375895" w:rsidRPr="4CAB7039">
        <w:rPr>
          <w:sz w:val="24"/>
          <w:szCs w:val="24"/>
        </w:rPr>
        <w:t xml:space="preserve">system </w:t>
      </w:r>
      <w:r w:rsidR="00CC4526" w:rsidRPr="4CAB7039">
        <w:rPr>
          <w:sz w:val="24"/>
          <w:szCs w:val="24"/>
        </w:rPr>
        <w:t>is aligned</w:t>
      </w:r>
      <w:r w:rsidR="00375895" w:rsidRPr="4CAB7039">
        <w:rPr>
          <w:sz w:val="24"/>
          <w:szCs w:val="24"/>
        </w:rPr>
        <w:t xml:space="preserve"> </w:t>
      </w:r>
      <w:r w:rsidR="006A2827" w:rsidRPr="4CAB7039">
        <w:rPr>
          <w:sz w:val="24"/>
          <w:szCs w:val="24"/>
        </w:rPr>
        <w:t xml:space="preserve">with DigiPic’s objective to </w:t>
      </w:r>
      <w:r w:rsidR="00392102" w:rsidRPr="4CAB7039">
        <w:rPr>
          <w:sz w:val="24"/>
          <w:szCs w:val="24"/>
        </w:rPr>
        <w:t>provide access</w:t>
      </w:r>
      <w:r w:rsidR="006D7174" w:rsidRPr="4CAB7039">
        <w:rPr>
          <w:sz w:val="24"/>
          <w:szCs w:val="24"/>
        </w:rPr>
        <w:t>ible</w:t>
      </w:r>
      <w:r w:rsidR="00392102" w:rsidRPr="4CAB7039">
        <w:rPr>
          <w:sz w:val="24"/>
          <w:szCs w:val="24"/>
        </w:rPr>
        <w:t xml:space="preserve"> lesson modules, taking quizzes, real-time</w:t>
      </w:r>
      <w:r w:rsidR="00BB5816" w:rsidRPr="4CAB7039">
        <w:rPr>
          <w:sz w:val="24"/>
          <w:szCs w:val="24"/>
        </w:rPr>
        <w:t xml:space="preserve"> progress and task</w:t>
      </w:r>
      <w:r w:rsidR="00392102" w:rsidRPr="4CAB7039">
        <w:rPr>
          <w:sz w:val="24"/>
          <w:szCs w:val="24"/>
        </w:rPr>
        <w:t xml:space="preserve"> feedback</w:t>
      </w:r>
      <w:r w:rsidR="00CC4526" w:rsidRPr="4CAB7039">
        <w:rPr>
          <w:sz w:val="24"/>
          <w:szCs w:val="24"/>
        </w:rPr>
        <w:t xml:space="preserve">, and </w:t>
      </w:r>
      <w:r w:rsidR="001C4AC5" w:rsidRPr="4CAB7039">
        <w:rPr>
          <w:sz w:val="24"/>
          <w:szCs w:val="24"/>
        </w:rPr>
        <w:t xml:space="preserve">showing </w:t>
      </w:r>
      <w:r w:rsidR="00C43BD4" w:rsidRPr="4CAB7039">
        <w:rPr>
          <w:sz w:val="24"/>
          <w:szCs w:val="24"/>
        </w:rPr>
        <w:t xml:space="preserve">dashboard report progress </w:t>
      </w:r>
      <w:r w:rsidR="001C4AC5" w:rsidRPr="4CAB7039">
        <w:rPr>
          <w:sz w:val="24"/>
          <w:szCs w:val="24"/>
        </w:rPr>
        <w:t xml:space="preserve">to improve students’ retention and </w:t>
      </w:r>
      <w:r w:rsidR="004F2758" w:rsidRPr="4CAB7039">
        <w:rPr>
          <w:sz w:val="24"/>
          <w:szCs w:val="24"/>
        </w:rPr>
        <w:t>understanding the learning outcomes</w:t>
      </w:r>
      <w:r w:rsidR="00112AC4" w:rsidRPr="4CAB7039">
        <w:rPr>
          <w:sz w:val="24"/>
          <w:szCs w:val="24"/>
        </w:rPr>
        <w:t>.</w:t>
      </w:r>
    </w:p>
    <w:p w14:paraId="67E193E1" w14:textId="77777777" w:rsidR="00EB00C5" w:rsidRDefault="00EB00C5" w:rsidP="00EB00C5">
      <w:pPr>
        <w:spacing w:line="480" w:lineRule="auto"/>
        <w:ind w:right="720"/>
        <w:jc w:val="both"/>
        <w:rPr>
          <w:sz w:val="24"/>
          <w:szCs w:val="24"/>
        </w:rPr>
      </w:pPr>
    </w:p>
    <w:p w14:paraId="578BE554" w14:textId="10328816" w:rsidR="00CC67E8" w:rsidRPr="007953AC" w:rsidRDefault="00CC67E8" w:rsidP="00CC67E8">
      <w:pPr>
        <w:pStyle w:val="Heading2"/>
        <w:rPr>
          <w:b/>
          <w:bCs/>
        </w:rPr>
      </w:pPr>
      <w:r>
        <w:rPr>
          <w:b/>
          <w:bCs/>
        </w:rPr>
        <w:t>Multimedia-Enhanced Instructional System</w:t>
      </w:r>
    </w:p>
    <w:p w14:paraId="16124FCB" w14:textId="558211DF" w:rsidR="00CC67E8" w:rsidRPr="007953AC" w:rsidRDefault="00FA34DA" w:rsidP="00CC67E8">
      <w:pPr>
        <w:spacing w:line="480" w:lineRule="auto"/>
        <w:ind w:left="720" w:right="720" w:firstLine="720"/>
        <w:jc w:val="both"/>
        <w:rPr>
          <w:sz w:val="24"/>
          <w:szCs w:val="24"/>
        </w:rPr>
      </w:pPr>
      <w:r>
        <w:rPr>
          <w:sz w:val="24"/>
          <w:szCs w:val="24"/>
        </w:rPr>
        <w:t xml:space="preserve">Multimedia-enhanced systems </w:t>
      </w:r>
      <w:r w:rsidR="00F90D86">
        <w:rPr>
          <w:sz w:val="24"/>
          <w:szCs w:val="24"/>
        </w:rPr>
        <w:t>can integrate multimedia</w:t>
      </w:r>
      <w:r w:rsidR="00957895">
        <w:rPr>
          <w:sz w:val="24"/>
          <w:szCs w:val="24"/>
        </w:rPr>
        <w:t xml:space="preserve"> types</w:t>
      </w:r>
      <w:r w:rsidR="00F90D86">
        <w:rPr>
          <w:sz w:val="24"/>
          <w:szCs w:val="24"/>
        </w:rPr>
        <w:t xml:space="preserve"> like text, audio</w:t>
      </w:r>
      <w:r w:rsidR="008D409E">
        <w:rPr>
          <w:sz w:val="24"/>
          <w:szCs w:val="24"/>
        </w:rPr>
        <w:t xml:space="preserve">, </w:t>
      </w:r>
      <w:r w:rsidR="000062B1">
        <w:rPr>
          <w:sz w:val="24"/>
          <w:szCs w:val="24"/>
        </w:rPr>
        <w:t>and video</w:t>
      </w:r>
      <w:r w:rsidR="00C53568">
        <w:rPr>
          <w:sz w:val="24"/>
          <w:szCs w:val="24"/>
        </w:rPr>
        <w:t xml:space="preserve"> to elevate the learning system for better </w:t>
      </w:r>
      <w:r w:rsidR="00EF4742">
        <w:rPr>
          <w:sz w:val="24"/>
          <w:szCs w:val="24"/>
        </w:rPr>
        <w:t>learning retention and immersive experience.</w:t>
      </w:r>
      <w:r w:rsidR="0009679B">
        <w:rPr>
          <w:sz w:val="24"/>
          <w:szCs w:val="24"/>
        </w:rPr>
        <w:t xml:space="preserve"> </w:t>
      </w:r>
      <w:r w:rsidR="00803E5F">
        <w:rPr>
          <w:sz w:val="24"/>
          <w:szCs w:val="24"/>
        </w:rPr>
        <w:t xml:space="preserve">In a learning environment, </w:t>
      </w:r>
      <w:r w:rsidR="00D5053B">
        <w:rPr>
          <w:sz w:val="24"/>
          <w:szCs w:val="24"/>
        </w:rPr>
        <w:t>Lu, Liu and Bai</w:t>
      </w:r>
      <w:r w:rsidR="00803E5F">
        <w:rPr>
          <w:sz w:val="24"/>
          <w:szCs w:val="24"/>
        </w:rPr>
        <w:t xml:space="preserve"> (202</w:t>
      </w:r>
      <w:r w:rsidR="00D5053B">
        <w:rPr>
          <w:sz w:val="24"/>
          <w:szCs w:val="24"/>
        </w:rPr>
        <w:t>2</w:t>
      </w:r>
      <w:r w:rsidR="00803E5F">
        <w:rPr>
          <w:sz w:val="24"/>
          <w:szCs w:val="24"/>
        </w:rPr>
        <w:t xml:space="preserve">) </w:t>
      </w:r>
      <w:r w:rsidR="006C7275">
        <w:rPr>
          <w:sz w:val="24"/>
          <w:szCs w:val="24"/>
        </w:rPr>
        <w:t xml:space="preserve">supports the </w:t>
      </w:r>
      <w:r w:rsidR="008646F1">
        <w:rPr>
          <w:sz w:val="24"/>
          <w:szCs w:val="24"/>
        </w:rPr>
        <w:t xml:space="preserve">use of multimedia </w:t>
      </w:r>
      <w:r w:rsidR="00DC03D0">
        <w:rPr>
          <w:sz w:val="24"/>
          <w:szCs w:val="24"/>
        </w:rPr>
        <w:t>type</w:t>
      </w:r>
      <w:r w:rsidR="008646F1">
        <w:rPr>
          <w:sz w:val="24"/>
          <w:szCs w:val="24"/>
        </w:rPr>
        <w:t xml:space="preserve">s in digital learning systems because </w:t>
      </w:r>
      <w:r w:rsidR="0080465C">
        <w:rPr>
          <w:sz w:val="24"/>
          <w:szCs w:val="24"/>
        </w:rPr>
        <w:t xml:space="preserve">integrating with it </w:t>
      </w:r>
      <w:r w:rsidR="00062502">
        <w:rPr>
          <w:sz w:val="24"/>
          <w:szCs w:val="24"/>
        </w:rPr>
        <w:t xml:space="preserve">can promote </w:t>
      </w:r>
      <w:r w:rsidR="000B5A9F">
        <w:rPr>
          <w:sz w:val="24"/>
          <w:szCs w:val="24"/>
        </w:rPr>
        <w:t xml:space="preserve">better </w:t>
      </w:r>
      <w:r w:rsidR="00C17FD8">
        <w:rPr>
          <w:sz w:val="24"/>
          <w:szCs w:val="24"/>
        </w:rPr>
        <w:t xml:space="preserve">student engagement and retention. </w:t>
      </w:r>
      <w:r w:rsidR="00AC7DDF">
        <w:rPr>
          <w:sz w:val="24"/>
          <w:szCs w:val="24"/>
        </w:rPr>
        <w:t xml:space="preserve">This concept applies with DigiPic’s task to </w:t>
      </w:r>
      <w:r w:rsidR="00C30094">
        <w:rPr>
          <w:sz w:val="24"/>
          <w:szCs w:val="24"/>
        </w:rPr>
        <w:t>make</w:t>
      </w:r>
      <w:r w:rsidR="00264EA1">
        <w:rPr>
          <w:sz w:val="24"/>
          <w:szCs w:val="24"/>
        </w:rPr>
        <w:t xml:space="preserve"> multimedia-rich lessons with</w:t>
      </w:r>
      <w:r w:rsidR="00C30094">
        <w:rPr>
          <w:sz w:val="24"/>
          <w:szCs w:val="24"/>
        </w:rPr>
        <w:t xml:space="preserve"> photography challenges and real-time feedback to increase the </w:t>
      </w:r>
      <w:r w:rsidR="00F05AD4">
        <w:rPr>
          <w:sz w:val="24"/>
          <w:szCs w:val="24"/>
        </w:rPr>
        <w:t>interaction time with the content.</w:t>
      </w:r>
    </w:p>
    <w:p w14:paraId="4F82FEBE" w14:textId="170F5D30" w:rsidR="00C028B5" w:rsidRPr="007953AC" w:rsidRDefault="00427B0C" w:rsidP="00C028B5">
      <w:pPr>
        <w:pStyle w:val="Heading2"/>
        <w:rPr>
          <w:b/>
          <w:bCs/>
        </w:rPr>
      </w:pPr>
      <w:r w:rsidRPr="007953AC">
        <w:rPr>
          <w:b/>
          <w:bCs/>
        </w:rPr>
        <w:t>Interactive Learning System</w:t>
      </w:r>
    </w:p>
    <w:p w14:paraId="4BBDE83B" w14:textId="753102C0" w:rsidR="00C028B5" w:rsidRPr="007953AC" w:rsidRDefault="00361AC5" w:rsidP="00C028B5">
      <w:pPr>
        <w:spacing w:line="480" w:lineRule="auto"/>
        <w:ind w:left="720" w:right="720" w:firstLine="720"/>
        <w:jc w:val="both"/>
        <w:rPr>
          <w:sz w:val="24"/>
          <w:szCs w:val="24"/>
        </w:rPr>
      </w:pPr>
      <w:r w:rsidRPr="007953AC">
        <w:rPr>
          <w:sz w:val="24"/>
          <w:szCs w:val="24"/>
        </w:rPr>
        <w:t>Inversely</w:t>
      </w:r>
      <w:r w:rsidR="005E39AF" w:rsidRPr="007953AC">
        <w:rPr>
          <w:sz w:val="24"/>
          <w:szCs w:val="24"/>
        </w:rPr>
        <w:t xml:space="preserve"> </w:t>
      </w:r>
      <w:r w:rsidR="00205D5A" w:rsidRPr="007953AC">
        <w:rPr>
          <w:sz w:val="24"/>
          <w:szCs w:val="24"/>
        </w:rPr>
        <w:t xml:space="preserve">to passive learning, </w:t>
      </w:r>
      <w:r w:rsidR="000D55D3" w:rsidRPr="007953AC">
        <w:rPr>
          <w:sz w:val="24"/>
          <w:szCs w:val="24"/>
        </w:rPr>
        <w:t xml:space="preserve">an interactive learning system </w:t>
      </w:r>
      <w:r w:rsidR="005F4C20" w:rsidRPr="007953AC">
        <w:rPr>
          <w:sz w:val="24"/>
          <w:szCs w:val="24"/>
        </w:rPr>
        <w:t>gives</w:t>
      </w:r>
      <w:r w:rsidR="00A34F8B" w:rsidRPr="007953AC">
        <w:rPr>
          <w:sz w:val="24"/>
          <w:szCs w:val="24"/>
        </w:rPr>
        <w:t xml:space="preserve"> way to </w:t>
      </w:r>
      <w:r w:rsidR="00F70DD5" w:rsidRPr="007953AC">
        <w:rPr>
          <w:sz w:val="24"/>
          <w:szCs w:val="24"/>
        </w:rPr>
        <w:t xml:space="preserve">promote active </w:t>
      </w:r>
      <w:r w:rsidR="00C137D2" w:rsidRPr="007953AC">
        <w:rPr>
          <w:sz w:val="24"/>
          <w:szCs w:val="24"/>
        </w:rPr>
        <w:t xml:space="preserve">involvement </w:t>
      </w:r>
      <w:r w:rsidR="00A2537C" w:rsidRPr="007953AC">
        <w:rPr>
          <w:sz w:val="24"/>
          <w:szCs w:val="24"/>
        </w:rPr>
        <w:t xml:space="preserve">of </w:t>
      </w:r>
      <w:r w:rsidR="006A6ABB">
        <w:rPr>
          <w:sz w:val="24"/>
          <w:szCs w:val="24"/>
        </w:rPr>
        <w:t>learners with the building team of collaborators</w:t>
      </w:r>
      <w:r w:rsidR="005F4C20" w:rsidRPr="007953AC">
        <w:rPr>
          <w:sz w:val="24"/>
          <w:szCs w:val="24"/>
        </w:rPr>
        <w:t xml:space="preserve">. </w:t>
      </w:r>
      <w:r w:rsidR="0048545F">
        <w:rPr>
          <w:sz w:val="24"/>
          <w:szCs w:val="24"/>
        </w:rPr>
        <w:t>Yusof, Dolah, and Musa (2024)</w:t>
      </w:r>
      <w:r w:rsidR="0028444A" w:rsidRPr="007953AC">
        <w:rPr>
          <w:sz w:val="24"/>
          <w:szCs w:val="24"/>
        </w:rPr>
        <w:t xml:space="preserve"> </w:t>
      </w:r>
      <w:r w:rsidR="00535491" w:rsidRPr="007953AC">
        <w:rPr>
          <w:sz w:val="24"/>
          <w:szCs w:val="24"/>
        </w:rPr>
        <w:t xml:space="preserve">stated </w:t>
      </w:r>
      <w:r w:rsidR="006E60B8" w:rsidRPr="007953AC">
        <w:rPr>
          <w:sz w:val="24"/>
          <w:szCs w:val="24"/>
        </w:rPr>
        <w:t xml:space="preserve">that </w:t>
      </w:r>
      <w:r w:rsidR="00AE230D">
        <w:rPr>
          <w:sz w:val="24"/>
          <w:szCs w:val="24"/>
        </w:rPr>
        <w:t>interacti</w:t>
      </w:r>
      <w:r w:rsidR="006B3EF5">
        <w:rPr>
          <w:sz w:val="24"/>
          <w:szCs w:val="24"/>
        </w:rPr>
        <w:t>ve digital methods</w:t>
      </w:r>
      <w:r w:rsidR="00BF2001">
        <w:rPr>
          <w:sz w:val="24"/>
          <w:szCs w:val="24"/>
        </w:rPr>
        <w:t xml:space="preserve"> are</w:t>
      </w:r>
      <w:r w:rsidR="005D543E">
        <w:rPr>
          <w:sz w:val="24"/>
          <w:szCs w:val="24"/>
        </w:rPr>
        <w:t xml:space="preserve"> required</w:t>
      </w:r>
      <w:r w:rsidR="00BF2001">
        <w:rPr>
          <w:sz w:val="24"/>
          <w:szCs w:val="24"/>
        </w:rPr>
        <w:t xml:space="preserve"> </w:t>
      </w:r>
      <w:r w:rsidR="0015119D">
        <w:rPr>
          <w:sz w:val="24"/>
          <w:szCs w:val="24"/>
        </w:rPr>
        <w:t xml:space="preserve">in modern times as </w:t>
      </w:r>
      <w:r w:rsidR="00535DC7">
        <w:rPr>
          <w:sz w:val="24"/>
          <w:szCs w:val="24"/>
        </w:rPr>
        <w:t xml:space="preserve">photographers </w:t>
      </w:r>
      <w:r w:rsidR="00DB4E46">
        <w:rPr>
          <w:sz w:val="24"/>
          <w:szCs w:val="24"/>
        </w:rPr>
        <w:t>need</w:t>
      </w:r>
      <w:r w:rsidR="00E50B76">
        <w:rPr>
          <w:sz w:val="24"/>
          <w:szCs w:val="24"/>
        </w:rPr>
        <w:t xml:space="preserve"> to use modern tools to</w:t>
      </w:r>
      <w:r w:rsidR="00BB628C">
        <w:rPr>
          <w:sz w:val="24"/>
          <w:szCs w:val="24"/>
        </w:rPr>
        <w:t xml:space="preserve"> learn and</w:t>
      </w:r>
      <w:r w:rsidR="00E50B76">
        <w:rPr>
          <w:sz w:val="24"/>
          <w:szCs w:val="24"/>
        </w:rPr>
        <w:t xml:space="preserve"> practice photography</w:t>
      </w:r>
      <w:r w:rsidR="00F353CD" w:rsidRPr="007953AC">
        <w:rPr>
          <w:sz w:val="24"/>
          <w:szCs w:val="24"/>
        </w:rPr>
        <w:t xml:space="preserve">. This applies to DigiPic’s </w:t>
      </w:r>
      <w:r w:rsidR="00DB4E46">
        <w:rPr>
          <w:sz w:val="24"/>
          <w:szCs w:val="24"/>
        </w:rPr>
        <w:t>integration</w:t>
      </w:r>
      <w:r w:rsidR="006970FC">
        <w:rPr>
          <w:sz w:val="24"/>
          <w:szCs w:val="24"/>
        </w:rPr>
        <w:t xml:space="preserve"> to build an e-learning system with</w:t>
      </w:r>
      <w:r w:rsidR="00DF7B22">
        <w:rPr>
          <w:sz w:val="24"/>
          <w:szCs w:val="24"/>
        </w:rPr>
        <w:t xml:space="preserve"> </w:t>
      </w:r>
      <w:r w:rsidR="00052977">
        <w:rPr>
          <w:sz w:val="24"/>
          <w:szCs w:val="24"/>
        </w:rPr>
        <w:t xml:space="preserve">good benefits such as </w:t>
      </w:r>
      <w:r w:rsidR="008C32FD">
        <w:rPr>
          <w:sz w:val="24"/>
          <w:szCs w:val="24"/>
        </w:rPr>
        <w:t xml:space="preserve">foster critical thinking, </w:t>
      </w:r>
      <w:r w:rsidR="00FA56FE">
        <w:rPr>
          <w:sz w:val="24"/>
          <w:szCs w:val="24"/>
        </w:rPr>
        <w:t>increasing</w:t>
      </w:r>
      <w:r w:rsidR="008C32FD">
        <w:rPr>
          <w:sz w:val="24"/>
          <w:szCs w:val="24"/>
        </w:rPr>
        <w:t xml:space="preserve"> </w:t>
      </w:r>
      <w:r w:rsidR="00EC1CF6">
        <w:rPr>
          <w:sz w:val="24"/>
          <w:szCs w:val="24"/>
        </w:rPr>
        <w:t>imagina</w:t>
      </w:r>
      <w:r w:rsidR="00FA56FE">
        <w:rPr>
          <w:sz w:val="24"/>
          <w:szCs w:val="24"/>
        </w:rPr>
        <w:t>tive power</w:t>
      </w:r>
      <w:r w:rsidR="00EC1CF6">
        <w:rPr>
          <w:sz w:val="24"/>
          <w:szCs w:val="24"/>
        </w:rPr>
        <w:t xml:space="preserve">, and skill </w:t>
      </w:r>
      <w:r w:rsidR="00FA56FE">
        <w:rPr>
          <w:sz w:val="24"/>
          <w:szCs w:val="24"/>
        </w:rPr>
        <w:t>training.</w:t>
      </w:r>
    </w:p>
    <w:p w14:paraId="49556614" w14:textId="3D26DD6C" w:rsidR="00C028B5" w:rsidRPr="007953AC" w:rsidRDefault="00427B0C" w:rsidP="00C028B5">
      <w:pPr>
        <w:pStyle w:val="Heading2"/>
        <w:rPr>
          <w:b/>
          <w:bCs/>
        </w:rPr>
      </w:pPr>
      <w:r w:rsidRPr="007953AC">
        <w:rPr>
          <w:b/>
          <w:bCs/>
        </w:rPr>
        <w:t>Cloud-Integrat</w:t>
      </w:r>
      <w:r w:rsidR="00FE6417" w:rsidRPr="007953AC">
        <w:rPr>
          <w:b/>
          <w:bCs/>
        </w:rPr>
        <w:t>ed Learning System</w:t>
      </w:r>
    </w:p>
    <w:p w14:paraId="6C39F1AB" w14:textId="3D734333" w:rsidR="00C028B5" w:rsidRPr="007953AC" w:rsidRDefault="00E7794D" w:rsidP="00C028B5">
      <w:pPr>
        <w:spacing w:line="480" w:lineRule="auto"/>
        <w:ind w:left="720" w:right="720" w:firstLine="720"/>
        <w:jc w:val="both"/>
        <w:rPr>
          <w:sz w:val="24"/>
          <w:szCs w:val="24"/>
        </w:rPr>
      </w:pPr>
      <w:r w:rsidRPr="007953AC">
        <w:rPr>
          <w:sz w:val="24"/>
          <w:szCs w:val="24"/>
        </w:rPr>
        <w:t xml:space="preserve">Storing all the data </w:t>
      </w:r>
      <w:r w:rsidR="00764347" w:rsidRPr="007953AC">
        <w:rPr>
          <w:sz w:val="24"/>
          <w:szCs w:val="24"/>
        </w:rPr>
        <w:t xml:space="preserve">in the cloud while </w:t>
      </w:r>
      <w:r w:rsidR="000E505B" w:rsidRPr="007953AC">
        <w:rPr>
          <w:sz w:val="24"/>
          <w:szCs w:val="24"/>
        </w:rPr>
        <w:t xml:space="preserve">tracking </w:t>
      </w:r>
      <w:r w:rsidR="000E6A37" w:rsidRPr="007953AC">
        <w:rPr>
          <w:sz w:val="24"/>
          <w:szCs w:val="24"/>
        </w:rPr>
        <w:t>down student progress</w:t>
      </w:r>
      <w:r w:rsidR="00D91309" w:rsidRPr="007953AC">
        <w:rPr>
          <w:sz w:val="24"/>
          <w:szCs w:val="24"/>
        </w:rPr>
        <w:t xml:space="preserve"> </w:t>
      </w:r>
      <w:r w:rsidR="00901275" w:rsidRPr="007953AC">
        <w:rPr>
          <w:sz w:val="24"/>
          <w:szCs w:val="24"/>
        </w:rPr>
        <w:t>and quick access</w:t>
      </w:r>
      <w:r w:rsidR="00D91309" w:rsidRPr="007953AC">
        <w:rPr>
          <w:sz w:val="24"/>
          <w:szCs w:val="24"/>
        </w:rPr>
        <w:t xml:space="preserve"> in the cloud is the main duty of having a cloud-integrated learning system</w:t>
      </w:r>
      <w:r w:rsidR="00901275" w:rsidRPr="007953AC">
        <w:rPr>
          <w:sz w:val="24"/>
          <w:szCs w:val="24"/>
        </w:rPr>
        <w:t xml:space="preserve">. </w:t>
      </w:r>
      <w:r w:rsidR="00FF4718" w:rsidRPr="007953AC">
        <w:rPr>
          <w:sz w:val="24"/>
          <w:szCs w:val="24"/>
        </w:rPr>
        <w:t xml:space="preserve">“Cloud-based systems </w:t>
      </w:r>
      <w:r w:rsidR="005E07BB" w:rsidRPr="007953AC">
        <w:rPr>
          <w:sz w:val="24"/>
          <w:szCs w:val="24"/>
        </w:rPr>
        <w:t xml:space="preserve">can </w:t>
      </w:r>
      <w:r w:rsidR="00245A3E" w:rsidRPr="007953AC">
        <w:rPr>
          <w:sz w:val="24"/>
          <w:szCs w:val="24"/>
        </w:rPr>
        <w:t xml:space="preserve">keep </w:t>
      </w:r>
      <w:r w:rsidR="005A674C" w:rsidRPr="007953AC">
        <w:rPr>
          <w:sz w:val="24"/>
          <w:szCs w:val="24"/>
        </w:rPr>
        <w:t>the students</w:t>
      </w:r>
      <w:r w:rsidR="00F751A3" w:rsidRPr="007953AC">
        <w:rPr>
          <w:sz w:val="24"/>
          <w:szCs w:val="24"/>
        </w:rPr>
        <w:t>’</w:t>
      </w:r>
      <w:r w:rsidR="005A674C" w:rsidRPr="007953AC">
        <w:rPr>
          <w:sz w:val="24"/>
          <w:szCs w:val="24"/>
        </w:rPr>
        <w:t xml:space="preserve"> current </w:t>
      </w:r>
      <w:r w:rsidR="00B872CD" w:rsidRPr="007953AC">
        <w:rPr>
          <w:sz w:val="24"/>
          <w:szCs w:val="24"/>
        </w:rPr>
        <w:t xml:space="preserve">learning progress and reenter lessons to recap what is missing for </w:t>
      </w:r>
      <w:r w:rsidR="00F751A3" w:rsidRPr="007953AC">
        <w:rPr>
          <w:sz w:val="24"/>
          <w:szCs w:val="24"/>
        </w:rPr>
        <w:t xml:space="preserve">further train their photography skills </w:t>
      </w:r>
      <w:r w:rsidR="00FF4718" w:rsidRPr="007953AC">
        <w:rPr>
          <w:sz w:val="24"/>
          <w:szCs w:val="24"/>
        </w:rPr>
        <w:t>(</w:t>
      </w:r>
      <w:r w:rsidR="0053239E" w:rsidRPr="007953AC">
        <w:rPr>
          <w:sz w:val="24"/>
          <w:szCs w:val="24"/>
        </w:rPr>
        <w:t>Gonz</w:t>
      </w:r>
      <w:r w:rsidR="00F2374B" w:rsidRPr="007953AC">
        <w:rPr>
          <w:sz w:val="24"/>
          <w:szCs w:val="24"/>
        </w:rPr>
        <w:t>á</w:t>
      </w:r>
      <w:r w:rsidR="006F55F1" w:rsidRPr="007953AC">
        <w:rPr>
          <w:sz w:val="24"/>
          <w:szCs w:val="24"/>
        </w:rPr>
        <w:t>lez-Carrasco et al.</w:t>
      </w:r>
      <w:r w:rsidR="00FF4718" w:rsidRPr="007953AC">
        <w:rPr>
          <w:sz w:val="24"/>
          <w:szCs w:val="24"/>
        </w:rPr>
        <w:t xml:space="preserve">, </w:t>
      </w:r>
      <w:r w:rsidR="006F55F1" w:rsidRPr="007953AC">
        <w:rPr>
          <w:sz w:val="24"/>
          <w:szCs w:val="24"/>
        </w:rPr>
        <w:t>2021)</w:t>
      </w:r>
      <w:r w:rsidR="00FF4718" w:rsidRPr="007953AC">
        <w:rPr>
          <w:sz w:val="24"/>
          <w:szCs w:val="24"/>
        </w:rPr>
        <w:t>.”</w:t>
      </w:r>
      <w:r w:rsidR="00BE6F51" w:rsidRPr="007953AC">
        <w:rPr>
          <w:sz w:val="24"/>
          <w:szCs w:val="24"/>
        </w:rPr>
        <w:t xml:space="preserve"> DigiPic offer</w:t>
      </w:r>
      <w:r w:rsidR="00857BF4" w:rsidRPr="007953AC">
        <w:rPr>
          <w:sz w:val="24"/>
          <w:szCs w:val="24"/>
        </w:rPr>
        <w:t xml:space="preserve">s </w:t>
      </w:r>
      <w:r w:rsidR="005435FE" w:rsidRPr="007953AC">
        <w:rPr>
          <w:sz w:val="24"/>
          <w:szCs w:val="24"/>
        </w:rPr>
        <w:t xml:space="preserve">cloud service to access and use the </w:t>
      </w:r>
      <w:r w:rsidR="00CD34AC" w:rsidRPr="007953AC">
        <w:rPr>
          <w:sz w:val="24"/>
          <w:szCs w:val="24"/>
        </w:rPr>
        <w:t xml:space="preserve">learning modules </w:t>
      </w:r>
      <w:r w:rsidR="002A1F49" w:rsidRPr="007953AC">
        <w:rPr>
          <w:sz w:val="24"/>
          <w:szCs w:val="24"/>
        </w:rPr>
        <w:t xml:space="preserve">from </w:t>
      </w:r>
      <w:r w:rsidR="004B7CB9" w:rsidRPr="007953AC">
        <w:rPr>
          <w:sz w:val="24"/>
          <w:szCs w:val="24"/>
        </w:rPr>
        <w:t>multiple devices.</w:t>
      </w:r>
    </w:p>
    <w:p w14:paraId="6FE976A9" w14:textId="52EEFB0C" w:rsidR="00FE6417" w:rsidRPr="007953AC" w:rsidRDefault="00FE6417" w:rsidP="00FE6417">
      <w:pPr>
        <w:pStyle w:val="Heading2"/>
        <w:rPr>
          <w:b/>
          <w:bCs/>
        </w:rPr>
      </w:pPr>
      <w:r w:rsidRPr="007953AC">
        <w:rPr>
          <w:b/>
          <w:bCs/>
        </w:rPr>
        <w:t>Modular Learning System</w:t>
      </w:r>
    </w:p>
    <w:p w14:paraId="435E6A1C" w14:textId="5126BC0F" w:rsidR="00D25032" w:rsidRPr="007953AC" w:rsidRDefault="00D25032" w:rsidP="00D25032">
      <w:pPr>
        <w:spacing w:line="480" w:lineRule="auto"/>
        <w:ind w:left="720" w:right="720" w:firstLine="720"/>
        <w:jc w:val="both"/>
        <w:rPr>
          <w:sz w:val="24"/>
          <w:szCs w:val="24"/>
        </w:rPr>
      </w:pPr>
      <w:r w:rsidRPr="007953AC">
        <w:rPr>
          <w:sz w:val="24"/>
          <w:szCs w:val="24"/>
        </w:rPr>
        <w:t xml:space="preserve">DigiPic is becoming a </w:t>
      </w:r>
      <w:r w:rsidR="00331C44" w:rsidRPr="007953AC">
        <w:rPr>
          <w:sz w:val="24"/>
          <w:szCs w:val="24"/>
        </w:rPr>
        <w:t>modular learning system</w:t>
      </w:r>
      <w:r w:rsidRPr="007953AC">
        <w:rPr>
          <w:sz w:val="24"/>
          <w:szCs w:val="24"/>
        </w:rPr>
        <w:t xml:space="preserve"> </w:t>
      </w:r>
      <w:r w:rsidR="00F64EFE" w:rsidRPr="007953AC">
        <w:rPr>
          <w:sz w:val="24"/>
          <w:szCs w:val="24"/>
        </w:rPr>
        <w:t xml:space="preserve">that separates into small </w:t>
      </w:r>
      <w:r w:rsidR="00380929" w:rsidRPr="007953AC">
        <w:rPr>
          <w:sz w:val="24"/>
          <w:szCs w:val="24"/>
        </w:rPr>
        <w:t xml:space="preserve">and manageable groups for </w:t>
      </w:r>
      <w:r w:rsidR="00EE098A" w:rsidRPr="007953AC">
        <w:rPr>
          <w:sz w:val="24"/>
          <w:szCs w:val="24"/>
        </w:rPr>
        <w:t xml:space="preserve">each student’s pace of learning. </w:t>
      </w:r>
      <w:r w:rsidR="000023CB" w:rsidRPr="007953AC">
        <w:rPr>
          <w:sz w:val="24"/>
          <w:szCs w:val="24"/>
        </w:rPr>
        <w:t xml:space="preserve">Serrano (2023) pointed out the </w:t>
      </w:r>
      <w:r w:rsidR="002F1B8C" w:rsidRPr="007953AC">
        <w:rPr>
          <w:sz w:val="24"/>
          <w:szCs w:val="24"/>
        </w:rPr>
        <w:t xml:space="preserve">importance </w:t>
      </w:r>
      <w:r w:rsidR="00650E14" w:rsidRPr="007953AC">
        <w:rPr>
          <w:sz w:val="24"/>
          <w:szCs w:val="24"/>
        </w:rPr>
        <w:t>of having a</w:t>
      </w:r>
      <w:r w:rsidR="002F1B8C" w:rsidRPr="007953AC">
        <w:rPr>
          <w:sz w:val="24"/>
          <w:szCs w:val="24"/>
        </w:rPr>
        <w:t xml:space="preserve"> modular learning system, to reco</w:t>
      </w:r>
      <w:r w:rsidR="00EC7056" w:rsidRPr="007953AC">
        <w:rPr>
          <w:sz w:val="24"/>
          <w:szCs w:val="24"/>
        </w:rPr>
        <w:t>gnize its incremental</w:t>
      </w:r>
      <w:r w:rsidR="002F1B8C" w:rsidRPr="007953AC">
        <w:rPr>
          <w:sz w:val="24"/>
          <w:szCs w:val="24"/>
        </w:rPr>
        <w:t xml:space="preserve"> </w:t>
      </w:r>
      <w:r w:rsidR="00650E64" w:rsidRPr="007953AC">
        <w:rPr>
          <w:sz w:val="24"/>
          <w:szCs w:val="24"/>
        </w:rPr>
        <w:t xml:space="preserve">process for adjusting the required settings of a camera. </w:t>
      </w:r>
      <w:r w:rsidR="00650E14" w:rsidRPr="007953AC">
        <w:rPr>
          <w:sz w:val="24"/>
          <w:szCs w:val="24"/>
        </w:rPr>
        <w:t>This is the crucial tool to let students focus on what is needed to adjust.</w:t>
      </w:r>
    </w:p>
    <w:p w14:paraId="48BFFD61" w14:textId="74707ED9" w:rsidR="00FE6417" w:rsidRPr="007953AC" w:rsidRDefault="00E90056" w:rsidP="00FE6417">
      <w:pPr>
        <w:pStyle w:val="Heading2"/>
        <w:rPr>
          <w:b/>
          <w:bCs/>
        </w:rPr>
      </w:pPr>
      <w:r w:rsidRPr="007953AC">
        <w:rPr>
          <w:b/>
          <w:bCs/>
        </w:rPr>
        <w:t>Self-Paced</w:t>
      </w:r>
      <w:r w:rsidR="00FE6417" w:rsidRPr="007953AC">
        <w:rPr>
          <w:b/>
          <w:bCs/>
        </w:rPr>
        <w:t xml:space="preserve"> Learning System</w:t>
      </w:r>
    </w:p>
    <w:p w14:paraId="4C1128C2" w14:textId="50CE4620" w:rsidR="00C028B5" w:rsidRPr="007953AC" w:rsidRDefault="00B54FFF" w:rsidP="0042006B">
      <w:pPr>
        <w:spacing w:line="480" w:lineRule="auto"/>
        <w:ind w:left="720" w:right="720" w:firstLine="720"/>
        <w:jc w:val="both"/>
        <w:rPr>
          <w:sz w:val="24"/>
          <w:szCs w:val="24"/>
        </w:rPr>
      </w:pPr>
      <w:r>
        <w:rPr>
          <w:sz w:val="24"/>
          <w:szCs w:val="24"/>
        </w:rPr>
        <w:t>Self-paced e-learning syste</w:t>
      </w:r>
      <w:r w:rsidR="00F0680A">
        <w:rPr>
          <w:sz w:val="24"/>
          <w:szCs w:val="24"/>
        </w:rPr>
        <w:t>ms</w:t>
      </w:r>
      <w:r w:rsidR="007526E2">
        <w:rPr>
          <w:sz w:val="24"/>
          <w:szCs w:val="24"/>
        </w:rPr>
        <w:t xml:space="preserve"> </w:t>
      </w:r>
      <w:r w:rsidR="00854123">
        <w:rPr>
          <w:sz w:val="24"/>
          <w:szCs w:val="24"/>
        </w:rPr>
        <w:t>are</w:t>
      </w:r>
      <w:r w:rsidR="000D5664">
        <w:rPr>
          <w:sz w:val="24"/>
          <w:szCs w:val="24"/>
        </w:rPr>
        <w:t xml:space="preserve"> </w:t>
      </w:r>
      <w:r w:rsidR="00954729">
        <w:rPr>
          <w:sz w:val="24"/>
          <w:szCs w:val="24"/>
        </w:rPr>
        <w:t>important for learners’</w:t>
      </w:r>
      <w:r w:rsidR="003854FD" w:rsidRPr="007953AC">
        <w:rPr>
          <w:sz w:val="24"/>
          <w:szCs w:val="24"/>
        </w:rPr>
        <w:t xml:space="preserve"> </w:t>
      </w:r>
      <w:r w:rsidR="00954729">
        <w:rPr>
          <w:sz w:val="24"/>
          <w:szCs w:val="24"/>
        </w:rPr>
        <w:t xml:space="preserve">progress to feel </w:t>
      </w:r>
      <w:r w:rsidR="00854123">
        <w:rPr>
          <w:sz w:val="24"/>
          <w:szCs w:val="24"/>
        </w:rPr>
        <w:t xml:space="preserve">self-paced </w:t>
      </w:r>
      <w:r w:rsidR="00DD46A8" w:rsidRPr="007953AC">
        <w:rPr>
          <w:sz w:val="24"/>
          <w:szCs w:val="24"/>
        </w:rPr>
        <w:t>without pressure</w:t>
      </w:r>
      <w:r w:rsidR="00854123">
        <w:rPr>
          <w:sz w:val="24"/>
          <w:szCs w:val="24"/>
        </w:rPr>
        <w:t xml:space="preserve"> of schedules. </w:t>
      </w:r>
      <w:r w:rsidR="000A657C">
        <w:rPr>
          <w:sz w:val="24"/>
          <w:szCs w:val="24"/>
        </w:rPr>
        <w:t xml:space="preserve">Katsaris and Vidakis (2021) </w:t>
      </w:r>
      <w:r w:rsidR="00C2062A">
        <w:rPr>
          <w:sz w:val="24"/>
          <w:szCs w:val="24"/>
        </w:rPr>
        <w:t xml:space="preserve">said implementing this </w:t>
      </w:r>
      <w:r w:rsidR="000C48FB">
        <w:rPr>
          <w:sz w:val="24"/>
          <w:szCs w:val="24"/>
        </w:rPr>
        <w:t>function</w:t>
      </w:r>
      <w:r w:rsidR="00751599">
        <w:rPr>
          <w:sz w:val="24"/>
          <w:szCs w:val="24"/>
        </w:rPr>
        <w:t xml:space="preserve"> </w:t>
      </w:r>
      <w:r w:rsidR="00930A12">
        <w:rPr>
          <w:sz w:val="24"/>
          <w:szCs w:val="24"/>
        </w:rPr>
        <w:t xml:space="preserve">provides benefits to learners such as </w:t>
      </w:r>
      <w:r w:rsidR="00553280">
        <w:rPr>
          <w:sz w:val="24"/>
          <w:szCs w:val="24"/>
        </w:rPr>
        <w:t>increased</w:t>
      </w:r>
      <w:r w:rsidR="008A4E16">
        <w:rPr>
          <w:sz w:val="24"/>
          <w:szCs w:val="24"/>
        </w:rPr>
        <w:t xml:space="preserve"> engagement, reduce</w:t>
      </w:r>
      <w:r w:rsidR="00B47105">
        <w:rPr>
          <w:sz w:val="24"/>
          <w:szCs w:val="24"/>
        </w:rPr>
        <w:t xml:space="preserve"> cognitive load, and influence actions from learning outcomes.</w:t>
      </w:r>
      <w:r w:rsidR="000C48FB">
        <w:rPr>
          <w:sz w:val="24"/>
          <w:szCs w:val="24"/>
        </w:rPr>
        <w:t xml:space="preserve"> </w:t>
      </w:r>
      <w:r w:rsidR="00B47105" w:rsidRPr="007953AC">
        <w:rPr>
          <w:sz w:val="24"/>
          <w:szCs w:val="24"/>
        </w:rPr>
        <w:t>This</w:t>
      </w:r>
      <w:r w:rsidR="00220F2A" w:rsidRPr="007953AC">
        <w:rPr>
          <w:sz w:val="24"/>
          <w:szCs w:val="24"/>
        </w:rPr>
        <w:t xml:space="preserve"> supports DigiPic</w:t>
      </w:r>
      <w:r w:rsidR="000E5B57" w:rsidRPr="007953AC">
        <w:rPr>
          <w:sz w:val="24"/>
          <w:szCs w:val="24"/>
        </w:rPr>
        <w:t xml:space="preserve">’s </w:t>
      </w:r>
      <w:r w:rsidR="00D14329">
        <w:rPr>
          <w:sz w:val="24"/>
          <w:szCs w:val="24"/>
        </w:rPr>
        <w:t>motive</w:t>
      </w:r>
      <w:r w:rsidR="00A371CA">
        <w:rPr>
          <w:sz w:val="24"/>
          <w:szCs w:val="24"/>
        </w:rPr>
        <w:t xml:space="preserve"> to </w:t>
      </w:r>
      <w:r w:rsidR="00D14329">
        <w:rPr>
          <w:sz w:val="24"/>
          <w:szCs w:val="24"/>
        </w:rPr>
        <w:t>create</w:t>
      </w:r>
      <w:r w:rsidR="009F32E6">
        <w:rPr>
          <w:sz w:val="24"/>
          <w:szCs w:val="24"/>
        </w:rPr>
        <w:t xml:space="preserve"> a</w:t>
      </w:r>
      <w:r w:rsidR="00D14329">
        <w:rPr>
          <w:sz w:val="24"/>
          <w:szCs w:val="24"/>
        </w:rPr>
        <w:t>n e-learning</w:t>
      </w:r>
      <w:r w:rsidR="009F32E6">
        <w:rPr>
          <w:sz w:val="24"/>
          <w:szCs w:val="24"/>
        </w:rPr>
        <w:t xml:space="preserve"> system with</w:t>
      </w:r>
      <w:r w:rsidR="004D1089">
        <w:rPr>
          <w:sz w:val="24"/>
          <w:szCs w:val="24"/>
        </w:rPr>
        <w:t xml:space="preserve"> lesson module access</w:t>
      </w:r>
      <w:r w:rsidR="00662784">
        <w:rPr>
          <w:sz w:val="24"/>
          <w:szCs w:val="24"/>
        </w:rPr>
        <w:t>,</w:t>
      </w:r>
      <w:r w:rsidR="00C47946">
        <w:rPr>
          <w:sz w:val="24"/>
          <w:szCs w:val="24"/>
        </w:rPr>
        <w:t xml:space="preserve"> take quizzes</w:t>
      </w:r>
      <w:r w:rsidR="00B72C7F">
        <w:rPr>
          <w:sz w:val="24"/>
          <w:szCs w:val="24"/>
        </w:rPr>
        <w:t xml:space="preserve">, </w:t>
      </w:r>
      <w:r w:rsidR="00EE21E2">
        <w:rPr>
          <w:sz w:val="24"/>
          <w:szCs w:val="24"/>
        </w:rPr>
        <w:t>practice angle capture techniques, and learn the basic concepts of photography.</w:t>
      </w:r>
    </w:p>
    <w:p w14:paraId="14F7F966" w14:textId="103A58D8" w:rsidR="00AB39F9" w:rsidRPr="007953AC" w:rsidRDefault="00AB39F9" w:rsidP="00AB39F9">
      <w:pPr>
        <w:pStyle w:val="Heading2"/>
        <w:rPr>
          <w:b/>
          <w:bCs/>
        </w:rPr>
      </w:pPr>
      <w:r w:rsidRPr="007953AC">
        <w:rPr>
          <w:b/>
          <w:bCs/>
        </w:rPr>
        <w:t>Photography Course Lessons</w:t>
      </w:r>
    </w:p>
    <w:p w14:paraId="082779DA" w14:textId="169731D1" w:rsidR="00AB39F9" w:rsidRPr="007953AC" w:rsidRDefault="006F76B3" w:rsidP="00AB39F9">
      <w:pPr>
        <w:spacing w:line="480" w:lineRule="auto"/>
        <w:ind w:left="720" w:right="720" w:firstLine="720"/>
        <w:jc w:val="both"/>
        <w:rPr>
          <w:sz w:val="24"/>
          <w:szCs w:val="24"/>
        </w:rPr>
      </w:pPr>
      <w:r>
        <w:rPr>
          <w:sz w:val="24"/>
          <w:szCs w:val="24"/>
        </w:rPr>
        <w:t xml:space="preserve">Improving self-discipline and skills are essential to build an e-learning system dedicated </w:t>
      </w:r>
      <w:r w:rsidR="004B03A9">
        <w:rPr>
          <w:sz w:val="24"/>
          <w:szCs w:val="24"/>
        </w:rPr>
        <w:t>to</w:t>
      </w:r>
      <w:r>
        <w:rPr>
          <w:sz w:val="24"/>
          <w:szCs w:val="24"/>
        </w:rPr>
        <w:t xml:space="preserve"> practice-based </w:t>
      </w:r>
      <w:r w:rsidR="00B66ADB">
        <w:rPr>
          <w:sz w:val="24"/>
          <w:szCs w:val="24"/>
        </w:rPr>
        <w:t>courses, like photography</w:t>
      </w:r>
      <w:r w:rsidR="004B03A9">
        <w:rPr>
          <w:sz w:val="24"/>
          <w:szCs w:val="24"/>
        </w:rPr>
        <w:t xml:space="preserve">. </w:t>
      </w:r>
      <w:r w:rsidR="00DF00EF">
        <w:rPr>
          <w:sz w:val="24"/>
          <w:szCs w:val="24"/>
        </w:rPr>
        <w:t>Sukmana and Sudarma (2021)</w:t>
      </w:r>
      <w:r w:rsidR="00E532EA" w:rsidRPr="007953AC">
        <w:rPr>
          <w:sz w:val="24"/>
          <w:szCs w:val="24"/>
        </w:rPr>
        <w:t xml:space="preserve"> </w:t>
      </w:r>
      <w:r w:rsidR="000E635C" w:rsidRPr="007953AC">
        <w:rPr>
          <w:sz w:val="24"/>
          <w:szCs w:val="24"/>
        </w:rPr>
        <w:t xml:space="preserve">pointed out the </w:t>
      </w:r>
      <w:r w:rsidR="00D05069">
        <w:rPr>
          <w:sz w:val="24"/>
          <w:szCs w:val="24"/>
        </w:rPr>
        <w:t>effectiveness</w:t>
      </w:r>
      <w:r w:rsidR="000E635C" w:rsidRPr="007953AC">
        <w:rPr>
          <w:sz w:val="24"/>
          <w:szCs w:val="24"/>
        </w:rPr>
        <w:t xml:space="preserve"> of </w:t>
      </w:r>
      <w:r w:rsidR="001F3F6E">
        <w:rPr>
          <w:sz w:val="24"/>
          <w:szCs w:val="24"/>
        </w:rPr>
        <w:t>project-based</w:t>
      </w:r>
      <w:r w:rsidR="00317C38">
        <w:rPr>
          <w:sz w:val="24"/>
          <w:szCs w:val="24"/>
        </w:rPr>
        <w:t xml:space="preserve"> e-</w:t>
      </w:r>
      <w:r w:rsidR="000E635C" w:rsidRPr="007953AC">
        <w:rPr>
          <w:sz w:val="24"/>
          <w:szCs w:val="24"/>
        </w:rPr>
        <w:t xml:space="preserve">learning systems </w:t>
      </w:r>
      <w:r w:rsidR="003232D2">
        <w:rPr>
          <w:sz w:val="24"/>
          <w:szCs w:val="24"/>
        </w:rPr>
        <w:t>to increase learners</w:t>
      </w:r>
      <w:r w:rsidR="005E13FA">
        <w:rPr>
          <w:sz w:val="24"/>
          <w:szCs w:val="24"/>
        </w:rPr>
        <w:t xml:space="preserve">’ </w:t>
      </w:r>
      <w:r w:rsidR="000D3AAE">
        <w:rPr>
          <w:sz w:val="24"/>
          <w:szCs w:val="24"/>
        </w:rPr>
        <w:t>study and demonstration</w:t>
      </w:r>
      <w:r w:rsidR="00A9413B">
        <w:rPr>
          <w:sz w:val="24"/>
          <w:szCs w:val="24"/>
        </w:rPr>
        <w:t xml:space="preserve"> of photo</w:t>
      </w:r>
      <w:r w:rsidR="00A55B29">
        <w:rPr>
          <w:sz w:val="24"/>
          <w:szCs w:val="24"/>
        </w:rPr>
        <w:t xml:space="preserve">graphy </w:t>
      </w:r>
      <w:r w:rsidR="00CE0B5D">
        <w:rPr>
          <w:sz w:val="24"/>
          <w:szCs w:val="24"/>
        </w:rPr>
        <w:t>practice</w:t>
      </w:r>
      <w:r w:rsidR="009F78D4" w:rsidRPr="007953AC">
        <w:rPr>
          <w:sz w:val="24"/>
          <w:szCs w:val="24"/>
        </w:rPr>
        <w:t xml:space="preserve">. </w:t>
      </w:r>
      <w:r w:rsidR="000D3AAE">
        <w:rPr>
          <w:sz w:val="24"/>
          <w:szCs w:val="24"/>
        </w:rPr>
        <w:t xml:space="preserve">DigiPic </w:t>
      </w:r>
      <w:r w:rsidR="004C12EC">
        <w:rPr>
          <w:sz w:val="24"/>
          <w:szCs w:val="24"/>
        </w:rPr>
        <w:t xml:space="preserve">implementing a similar approach </w:t>
      </w:r>
      <w:r w:rsidR="00C15C55">
        <w:rPr>
          <w:sz w:val="24"/>
          <w:szCs w:val="24"/>
        </w:rPr>
        <w:t xml:space="preserve">by integrating </w:t>
      </w:r>
      <w:r w:rsidR="00803204">
        <w:rPr>
          <w:sz w:val="24"/>
          <w:szCs w:val="24"/>
        </w:rPr>
        <w:t>lessons with challenge</w:t>
      </w:r>
      <w:r w:rsidR="00AE1818">
        <w:rPr>
          <w:sz w:val="24"/>
          <w:szCs w:val="24"/>
        </w:rPr>
        <w:t xml:space="preserve">s </w:t>
      </w:r>
      <w:r w:rsidR="004A3A48">
        <w:rPr>
          <w:sz w:val="24"/>
          <w:szCs w:val="24"/>
        </w:rPr>
        <w:t xml:space="preserve">and </w:t>
      </w:r>
      <w:r w:rsidR="00684E58">
        <w:rPr>
          <w:sz w:val="24"/>
          <w:szCs w:val="24"/>
        </w:rPr>
        <w:t xml:space="preserve">photo </w:t>
      </w:r>
      <w:r w:rsidR="00DF7454">
        <w:rPr>
          <w:sz w:val="24"/>
          <w:szCs w:val="24"/>
        </w:rPr>
        <w:t>submissions to</w:t>
      </w:r>
      <w:r w:rsidR="00797734">
        <w:rPr>
          <w:sz w:val="24"/>
          <w:szCs w:val="24"/>
        </w:rPr>
        <w:t xml:space="preserve"> have </w:t>
      </w:r>
      <w:r w:rsidR="00F14D9F">
        <w:rPr>
          <w:sz w:val="24"/>
          <w:szCs w:val="24"/>
        </w:rPr>
        <w:t xml:space="preserve">real-time feedback and iterative times to train the right </w:t>
      </w:r>
      <w:r w:rsidR="00B73652">
        <w:rPr>
          <w:sz w:val="24"/>
          <w:szCs w:val="24"/>
        </w:rPr>
        <w:t>skills of photography.</w:t>
      </w:r>
    </w:p>
    <w:p w14:paraId="296F0E24" w14:textId="085B02E5" w:rsidR="00AB39F9" w:rsidRPr="007953AC" w:rsidRDefault="00AB39F9" w:rsidP="00AB39F9">
      <w:pPr>
        <w:pStyle w:val="Heading2"/>
        <w:rPr>
          <w:b/>
          <w:bCs/>
        </w:rPr>
      </w:pPr>
      <w:r w:rsidRPr="007953AC">
        <w:rPr>
          <w:b/>
          <w:bCs/>
        </w:rPr>
        <w:t>Quiz and Hand</w:t>
      </w:r>
      <w:r w:rsidR="00316A77" w:rsidRPr="007953AC">
        <w:rPr>
          <w:b/>
          <w:bCs/>
        </w:rPr>
        <w:t>s</w:t>
      </w:r>
      <w:r w:rsidRPr="007953AC">
        <w:rPr>
          <w:b/>
          <w:bCs/>
        </w:rPr>
        <w:t>-on</w:t>
      </w:r>
      <w:r w:rsidR="00316A77" w:rsidRPr="007953AC">
        <w:rPr>
          <w:b/>
          <w:bCs/>
        </w:rPr>
        <w:t xml:space="preserve"> Practices</w:t>
      </w:r>
    </w:p>
    <w:p w14:paraId="247E5358" w14:textId="313FF0F7" w:rsidR="00AB39F9" w:rsidRPr="007953AC" w:rsidRDefault="00D37DAA" w:rsidP="00AB39F9">
      <w:pPr>
        <w:spacing w:line="480" w:lineRule="auto"/>
        <w:ind w:left="720" w:right="720" w:firstLine="720"/>
        <w:jc w:val="both"/>
        <w:rPr>
          <w:sz w:val="24"/>
          <w:szCs w:val="24"/>
        </w:rPr>
      </w:pPr>
      <w:r w:rsidRPr="007953AC">
        <w:rPr>
          <w:sz w:val="24"/>
          <w:szCs w:val="24"/>
        </w:rPr>
        <w:t xml:space="preserve">This feature is crucial </w:t>
      </w:r>
      <w:r w:rsidR="00267F58" w:rsidRPr="007953AC">
        <w:rPr>
          <w:sz w:val="24"/>
          <w:szCs w:val="24"/>
        </w:rPr>
        <w:t>for any digital learning systems</w:t>
      </w:r>
      <w:r w:rsidR="00F514A7" w:rsidRPr="007953AC">
        <w:rPr>
          <w:sz w:val="24"/>
          <w:szCs w:val="24"/>
        </w:rPr>
        <w:t xml:space="preserve">, to oversee the progress and areas for improvement of each student. </w:t>
      </w:r>
      <w:r w:rsidR="00131EBE" w:rsidRPr="007953AC">
        <w:rPr>
          <w:sz w:val="24"/>
          <w:szCs w:val="24"/>
        </w:rPr>
        <w:t xml:space="preserve">Serrano (2023) emphasizes </w:t>
      </w:r>
      <w:r w:rsidR="000D188F" w:rsidRPr="007953AC">
        <w:rPr>
          <w:sz w:val="24"/>
          <w:szCs w:val="24"/>
        </w:rPr>
        <w:t xml:space="preserve">the nature of quizzes and hands-on practices </w:t>
      </w:r>
      <w:r w:rsidR="00B06D8D" w:rsidRPr="007953AC">
        <w:rPr>
          <w:sz w:val="24"/>
          <w:szCs w:val="24"/>
        </w:rPr>
        <w:t xml:space="preserve">to </w:t>
      </w:r>
      <w:r w:rsidR="00DD072D" w:rsidRPr="007953AC">
        <w:rPr>
          <w:sz w:val="24"/>
          <w:szCs w:val="24"/>
        </w:rPr>
        <w:t xml:space="preserve">become tools for sharpening and </w:t>
      </w:r>
      <w:r w:rsidR="003A36E8" w:rsidRPr="007953AC">
        <w:rPr>
          <w:sz w:val="24"/>
          <w:szCs w:val="24"/>
        </w:rPr>
        <w:t xml:space="preserve">building up </w:t>
      </w:r>
      <w:r w:rsidR="000D4F3C" w:rsidRPr="007953AC">
        <w:rPr>
          <w:sz w:val="24"/>
          <w:szCs w:val="24"/>
        </w:rPr>
        <w:t>the skill capabilities to the limit</w:t>
      </w:r>
      <w:r w:rsidR="00C01802" w:rsidRPr="007953AC">
        <w:rPr>
          <w:sz w:val="24"/>
          <w:szCs w:val="24"/>
        </w:rPr>
        <w:t xml:space="preserve"> with their </w:t>
      </w:r>
      <w:r w:rsidR="0016636C" w:rsidRPr="007953AC">
        <w:rPr>
          <w:sz w:val="24"/>
          <w:szCs w:val="24"/>
        </w:rPr>
        <w:t xml:space="preserve">acquired knowledge. </w:t>
      </w:r>
      <w:r w:rsidR="00AE3CE2" w:rsidRPr="007953AC">
        <w:rPr>
          <w:sz w:val="24"/>
          <w:szCs w:val="24"/>
        </w:rPr>
        <w:t xml:space="preserve">DigiPic </w:t>
      </w:r>
      <w:r w:rsidR="00F8439E" w:rsidRPr="007953AC">
        <w:rPr>
          <w:sz w:val="24"/>
          <w:szCs w:val="24"/>
        </w:rPr>
        <w:t>integrat</w:t>
      </w:r>
      <w:r w:rsidR="00CB7488" w:rsidRPr="007953AC">
        <w:rPr>
          <w:sz w:val="24"/>
          <w:szCs w:val="24"/>
        </w:rPr>
        <w:t xml:space="preserve">es this feature </w:t>
      </w:r>
      <w:r w:rsidR="00A70BBA" w:rsidRPr="007953AC">
        <w:rPr>
          <w:sz w:val="24"/>
          <w:szCs w:val="24"/>
        </w:rPr>
        <w:t xml:space="preserve">to challenge students’ </w:t>
      </w:r>
      <w:r w:rsidR="00392E4F" w:rsidRPr="007953AC">
        <w:rPr>
          <w:sz w:val="24"/>
          <w:szCs w:val="24"/>
        </w:rPr>
        <w:t xml:space="preserve">efforts </w:t>
      </w:r>
      <w:r w:rsidR="00E53BE8" w:rsidRPr="007953AC">
        <w:rPr>
          <w:sz w:val="24"/>
          <w:szCs w:val="24"/>
        </w:rPr>
        <w:t>of photography skills from learning the lessons</w:t>
      </w:r>
      <w:r w:rsidR="00B512C2" w:rsidRPr="007953AC">
        <w:rPr>
          <w:sz w:val="24"/>
          <w:szCs w:val="24"/>
        </w:rPr>
        <w:t xml:space="preserve">, ensuring a </w:t>
      </w:r>
      <w:r w:rsidR="0088525E" w:rsidRPr="007953AC">
        <w:rPr>
          <w:sz w:val="24"/>
          <w:szCs w:val="24"/>
        </w:rPr>
        <w:t xml:space="preserve">complete </w:t>
      </w:r>
      <w:r w:rsidR="00442C8A" w:rsidRPr="007953AC">
        <w:rPr>
          <w:sz w:val="24"/>
          <w:szCs w:val="24"/>
        </w:rPr>
        <w:t>approach.</w:t>
      </w:r>
      <w:r w:rsidR="00071DF0" w:rsidRPr="007953AC">
        <w:rPr>
          <w:sz w:val="24"/>
          <w:szCs w:val="24"/>
        </w:rPr>
        <w:t xml:space="preserve"> </w:t>
      </w:r>
    </w:p>
    <w:p w14:paraId="268ACF4E" w14:textId="4130AB96" w:rsidR="00316A77" w:rsidRPr="007953AC" w:rsidRDefault="00316A77" w:rsidP="00316A77">
      <w:pPr>
        <w:pStyle w:val="Heading2"/>
        <w:rPr>
          <w:b/>
          <w:bCs/>
        </w:rPr>
      </w:pPr>
      <w:r w:rsidRPr="007953AC">
        <w:rPr>
          <w:b/>
          <w:bCs/>
        </w:rPr>
        <w:t>Dashboard</w:t>
      </w:r>
      <w:r w:rsidR="00E8413E" w:rsidRPr="007953AC">
        <w:rPr>
          <w:b/>
          <w:bCs/>
        </w:rPr>
        <w:t xml:space="preserve"> Progress</w:t>
      </w:r>
    </w:p>
    <w:p w14:paraId="0ECC11CC" w14:textId="2F9977B2" w:rsidR="001C68B5" w:rsidRPr="007953AC" w:rsidRDefault="00D1133E" w:rsidP="000516B0">
      <w:pPr>
        <w:spacing w:line="480" w:lineRule="auto"/>
        <w:ind w:left="720" w:right="720" w:firstLine="720"/>
        <w:jc w:val="both"/>
        <w:rPr>
          <w:sz w:val="24"/>
          <w:szCs w:val="24"/>
        </w:rPr>
      </w:pPr>
      <w:r w:rsidRPr="007953AC">
        <w:rPr>
          <w:sz w:val="24"/>
          <w:szCs w:val="24"/>
        </w:rPr>
        <w:t xml:space="preserve">Progress dashboard is a vital feature in </w:t>
      </w:r>
      <w:r w:rsidR="00CA27ED" w:rsidRPr="007953AC">
        <w:rPr>
          <w:sz w:val="24"/>
          <w:szCs w:val="24"/>
        </w:rPr>
        <w:t xml:space="preserve">any digital learning </w:t>
      </w:r>
      <w:r w:rsidR="00A872EC" w:rsidRPr="007953AC">
        <w:rPr>
          <w:sz w:val="24"/>
          <w:szCs w:val="24"/>
        </w:rPr>
        <w:t>system;</w:t>
      </w:r>
      <w:r w:rsidR="00CA27ED" w:rsidRPr="007953AC">
        <w:rPr>
          <w:sz w:val="24"/>
          <w:szCs w:val="24"/>
        </w:rPr>
        <w:t xml:space="preserve"> this serves as</w:t>
      </w:r>
      <w:r w:rsidR="002B5B38" w:rsidRPr="007953AC">
        <w:rPr>
          <w:sz w:val="24"/>
          <w:szCs w:val="24"/>
        </w:rPr>
        <w:t xml:space="preserve"> a review of the whole progress and </w:t>
      </w:r>
      <w:r w:rsidR="004C4067" w:rsidRPr="007953AC">
        <w:rPr>
          <w:sz w:val="24"/>
          <w:szCs w:val="24"/>
        </w:rPr>
        <w:t>growth areas.</w:t>
      </w:r>
      <w:r w:rsidR="00A872EC" w:rsidRPr="007953AC">
        <w:rPr>
          <w:sz w:val="24"/>
          <w:szCs w:val="24"/>
        </w:rPr>
        <w:t xml:space="preserve"> This feature </w:t>
      </w:r>
      <w:r w:rsidR="000C2287" w:rsidRPr="007953AC">
        <w:rPr>
          <w:sz w:val="24"/>
          <w:szCs w:val="24"/>
        </w:rPr>
        <w:t xml:space="preserve">encourages students to continue their learning journey by </w:t>
      </w:r>
      <w:r w:rsidR="00EE52AE" w:rsidRPr="007953AC">
        <w:rPr>
          <w:sz w:val="24"/>
          <w:szCs w:val="24"/>
        </w:rPr>
        <w:t xml:space="preserve">reading the results </w:t>
      </w:r>
      <w:r w:rsidR="00F503A0" w:rsidRPr="007953AC">
        <w:rPr>
          <w:sz w:val="24"/>
          <w:szCs w:val="24"/>
        </w:rPr>
        <w:t>and</w:t>
      </w:r>
      <w:r w:rsidR="002A6238" w:rsidRPr="007953AC">
        <w:rPr>
          <w:sz w:val="24"/>
          <w:szCs w:val="24"/>
        </w:rPr>
        <w:t xml:space="preserve"> capacity of</w:t>
      </w:r>
      <w:r w:rsidR="00F503A0" w:rsidRPr="007953AC">
        <w:rPr>
          <w:sz w:val="24"/>
          <w:szCs w:val="24"/>
        </w:rPr>
        <w:t xml:space="preserve"> hard</w:t>
      </w:r>
      <w:r w:rsidR="002A6238" w:rsidRPr="007953AC">
        <w:rPr>
          <w:sz w:val="24"/>
          <w:szCs w:val="24"/>
        </w:rPr>
        <w:t>working efforts. This inherits DigiPic</w:t>
      </w:r>
      <w:r w:rsidR="000B5262" w:rsidRPr="007953AC">
        <w:rPr>
          <w:sz w:val="24"/>
          <w:szCs w:val="24"/>
        </w:rPr>
        <w:t xml:space="preserve">’s objective to </w:t>
      </w:r>
      <w:r w:rsidR="00460A4B" w:rsidRPr="007953AC">
        <w:rPr>
          <w:sz w:val="24"/>
          <w:szCs w:val="24"/>
        </w:rPr>
        <w:t>look at</w:t>
      </w:r>
      <w:r w:rsidR="00C90D7E" w:rsidRPr="007953AC">
        <w:rPr>
          <w:sz w:val="24"/>
          <w:szCs w:val="24"/>
        </w:rPr>
        <w:t xml:space="preserve"> their lesson progression, quiz scores, and milestones </w:t>
      </w:r>
      <w:r w:rsidR="0098331F" w:rsidRPr="007953AC">
        <w:rPr>
          <w:sz w:val="24"/>
          <w:szCs w:val="24"/>
        </w:rPr>
        <w:t xml:space="preserve">for </w:t>
      </w:r>
      <w:r w:rsidR="00530F7E" w:rsidRPr="007953AC">
        <w:rPr>
          <w:sz w:val="24"/>
          <w:szCs w:val="24"/>
        </w:rPr>
        <w:t>improvement.</w:t>
      </w:r>
    </w:p>
    <w:p w14:paraId="0874EB76" w14:textId="64EC7692" w:rsidR="00460A4B" w:rsidRPr="007953AC" w:rsidRDefault="002F62D9" w:rsidP="00460A4B">
      <w:pPr>
        <w:pStyle w:val="Heading2"/>
        <w:rPr>
          <w:b/>
          <w:bCs/>
        </w:rPr>
      </w:pPr>
      <w:r>
        <w:rPr>
          <w:b/>
          <w:bCs/>
        </w:rPr>
        <w:t>Functionality</w:t>
      </w:r>
    </w:p>
    <w:p w14:paraId="0879BAD4" w14:textId="299839B7" w:rsidR="00460A4B" w:rsidRPr="007953AC" w:rsidRDefault="0012345E" w:rsidP="00460A4B">
      <w:pPr>
        <w:spacing w:line="480" w:lineRule="auto"/>
        <w:ind w:left="720" w:right="720" w:firstLine="720"/>
        <w:jc w:val="both"/>
        <w:rPr>
          <w:sz w:val="24"/>
          <w:szCs w:val="24"/>
        </w:rPr>
      </w:pPr>
      <w:r>
        <w:rPr>
          <w:sz w:val="24"/>
          <w:szCs w:val="24"/>
        </w:rPr>
        <w:t xml:space="preserve">To have a </w:t>
      </w:r>
      <w:r w:rsidR="00603418">
        <w:rPr>
          <w:sz w:val="24"/>
          <w:szCs w:val="24"/>
        </w:rPr>
        <w:t xml:space="preserve">seamless application with user experience, functionality is </w:t>
      </w:r>
      <w:r w:rsidR="005E454A">
        <w:rPr>
          <w:sz w:val="24"/>
          <w:szCs w:val="24"/>
        </w:rPr>
        <w:t xml:space="preserve">a must </w:t>
      </w:r>
      <w:r w:rsidR="00603418">
        <w:rPr>
          <w:sz w:val="24"/>
          <w:szCs w:val="24"/>
        </w:rPr>
        <w:t>for</w:t>
      </w:r>
      <w:r w:rsidR="00ED1CAE">
        <w:rPr>
          <w:sz w:val="24"/>
          <w:szCs w:val="24"/>
        </w:rPr>
        <w:t xml:space="preserve"> making high-quality</w:t>
      </w:r>
      <w:r w:rsidR="00603418">
        <w:rPr>
          <w:sz w:val="24"/>
          <w:szCs w:val="24"/>
        </w:rPr>
        <w:t xml:space="preserve"> digital learning systems. </w:t>
      </w:r>
      <w:r w:rsidR="00CA7897">
        <w:rPr>
          <w:sz w:val="24"/>
          <w:szCs w:val="24"/>
        </w:rPr>
        <w:t>Ndirangu</w:t>
      </w:r>
      <w:r w:rsidR="00EB4B01">
        <w:rPr>
          <w:sz w:val="24"/>
          <w:szCs w:val="24"/>
        </w:rPr>
        <w:t xml:space="preserve"> et</w:t>
      </w:r>
      <w:r w:rsidR="00EC30CC">
        <w:rPr>
          <w:sz w:val="24"/>
          <w:szCs w:val="24"/>
        </w:rPr>
        <w:t xml:space="preserve"> al.</w:t>
      </w:r>
      <w:r w:rsidR="00D72232">
        <w:rPr>
          <w:sz w:val="24"/>
          <w:szCs w:val="24"/>
        </w:rPr>
        <w:t xml:space="preserve"> (2018) said that easy navigation, interactive elements, and fast performance of </w:t>
      </w:r>
      <w:r w:rsidR="004F1055">
        <w:rPr>
          <w:sz w:val="24"/>
          <w:szCs w:val="24"/>
        </w:rPr>
        <w:t>a digital learning system influence</w:t>
      </w:r>
      <w:r w:rsidR="00B00128">
        <w:rPr>
          <w:sz w:val="24"/>
          <w:szCs w:val="24"/>
        </w:rPr>
        <w:t xml:space="preserve"> </w:t>
      </w:r>
      <w:r w:rsidR="003878C8">
        <w:rPr>
          <w:sz w:val="24"/>
          <w:szCs w:val="24"/>
        </w:rPr>
        <w:t>increased</w:t>
      </w:r>
      <w:r w:rsidR="00942D83">
        <w:rPr>
          <w:sz w:val="24"/>
          <w:szCs w:val="24"/>
        </w:rPr>
        <w:t xml:space="preserve"> user engagement and satisfaction</w:t>
      </w:r>
      <w:r w:rsidR="00786120">
        <w:rPr>
          <w:sz w:val="24"/>
          <w:szCs w:val="24"/>
        </w:rPr>
        <w:t>. DigiPic</w:t>
      </w:r>
      <w:r w:rsidR="00EB16F9">
        <w:rPr>
          <w:sz w:val="24"/>
          <w:szCs w:val="24"/>
        </w:rPr>
        <w:t xml:space="preserve"> </w:t>
      </w:r>
      <w:r w:rsidR="00472BDD">
        <w:rPr>
          <w:sz w:val="24"/>
          <w:szCs w:val="24"/>
        </w:rPr>
        <w:t>organizes</w:t>
      </w:r>
      <w:r w:rsidR="0065315C">
        <w:rPr>
          <w:sz w:val="24"/>
          <w:szCs w:val="24"/>
        </w:rPr>
        <w:t xml:space="preserve"> the interface</w:t>
      </w:r>
      <w:r w:rsidR="00A95114">
        <w:rPr>
          <w:sz w:val="24"/>
          <w:szCs w:val="24"/>
        </w:rPr>
        <w:t xml:space="preserve"> </w:t>
      </w:r>
      <w:r w:rsidR="00472BDD">
        <w:rPr>
          <w:sz w:val="24"/>
          <w:szCs w:val="24"/>
        </w:rPr>
        <w:t xml:space="preserve">into a neat and intuitive UI </w:t>
      </w:r>
      <w:r w:rsidR="00A95114">
        <w:rPr>
          <w:sz w:val="24"/>
          <w:szCs w:val="24"/>
        </w:rPr>
        <w:t xml:space="preserve">for photography lessons, quizzes, and hands-on tasks. </w:t>
      </w:r>
      <w:r w:rsidR="00393E39">
        <w:rPr>
          <w:sz w:val="24"/>
          <w:szCs w:val="24"/>
        </w:rPr>
        <w:t xml:space="preserve">This can do most basic tasks as well such as login function, view </w:t>
      </w:r>
      <w:r w:rsidR="0070643B">
        <w:rPr>
          <w:sz w:val="24"/>
          <w:szCs w:val="24"/>
        </w:rPr>
        <w:t>dashboard statistics, and submission of outputs without errors.</w:t>
      </w:r>
    </w:p>
    <w:p w14:paraId="5B5D8BC6" w14:textId="22639B4A" w:rsidR="00DC0A9F" w:rsidRPr="007953AC" w:rsidRDefault="00DC0A9F" w:rsidP="00DC0A9F">
      <w:pPr>
        <w:pStyle w:val="Heading2"/>
        <w:rPr>
          <w:b/>
          <w:bCs/>
        </w:rPr>
      </w:pPr>
      <w:r>
        <w:rPr>
          <w:b/>
          <w:bCs/>
        </w:rPr>
        <w:t>Aesthetics</w:t>
      </w:r>
    </w:p>
    <w:p w14:paraId="2EC80BBD" w14:textId="6FC5B3D9" w:rsidR="00DC0A9F" w:rsidRPr="007953AC" w:rsidRDefault="00137D15" w:rsidP="00DC0A9F">
      <w:pPr>
        <w:spacing w:line="480" w:lineRule="auto"/>
        <w:ind w:left="720" w:right="720" w:firstLine="720"/>
        <w:jc w:val="both"/>
        <w:rPr>
          <w:sz w:val="24"/>
          <w:szCs w:val="24"/>
        </w:rPr>
      </w:pPr>
      <w:r>
        <w:rPr>
          <w:sz w:val="24"/>
          <w:szCs w:val="24"/>
        </w:rPr>
        <w:t xml:space="preserve">To increase user involvement and satisfaction, the digital learning system requires </w:t>
      </w:r>
      <w:r w:rsidR="00745651">
        <w:rPr>
          <w:sz w:val="24"/>
          <w:szCs w:val="24"/>
        </w:rPr>
        <w:t>a neat and beautiful des</w:t>
      </w:r>
      <w:r w:rsidR="00A40906">
        <w:rPr>
          <w:sz w:val="24"/>
          <w:szCs w:val="24"/>
        </w:rPr>
        <w:t xml:space="preserve">ign. Bencsik et. al (2021) highlighted the </w:t>
      </w:r>
      <w:r w:rsidR="003C5B01">
        <w:rPr>
          <w:sz w:val="24"/>
          <w:szCs w:val="24"/>
        </w:rPr>
        <w:t xml:space="preserve">effectiveness of a well-designed digital education </w:t>
      </w:r>
      <w:r w:rsidR="00433363">
        <w:rPr>
          <w:sz w:val="24"/>
          <w:szCs w:val="24"/>
        </w:rPr>
        <w:t>system that</w:t>
      </w:r>
      <w:r w:rsidR="003C5B01">
        <w:rPr>
          <w:sz w:val="24"/>
          <w:szCs w:val="24"/>
        </w:rPr>
        <w:t xml:space="preserve"> </w:t>
      </w:r>
      <w:r w:rsidR="00874720">
        <w:rPr>
          <w:sz w:val="24"/>
          <w:szCs w:val="24"/>
        </w:rPr>
        <w:t>can promote</w:t>
      </w:r>
      <w:r w:rsidR="007154E5">
        <w:rPr>
          <w:sz w:val="24"/>
          <w:szCs w:val="24"/>
        </w:rPr>
        <w:t xml:space="preserve"> student motivation and </w:t>
      </w:r>
      <w:r w:rsidR="002228BB">
        <w:rPr>
          <w:sz w:val="24"/>
          <w:szCs w:val="24"/>
        </w:rPr>
        <w:t xml:space="preserve">immersive </w:t>
      </w:r>
      <w:r w:rsidR="007154E5">
        <w:rPr>
          <w:sz w:val="24"/>
          <w:szCs w:val="24"/>
        </w:rPr>
        <w:t xml:space="preserve">learning </w:t>
      </w:r>
      <w:r w:rsidR="002228BB">
        <w:rPr>
          <w:sz w:val="24"/>
          <w:szCs w:val="24"/>
        </w:rPr>
        <w:t>experience.</w:t>
      </w:r>
      <w:r w:rsidR="00433363">
        <w:rPr>
          <w:sz w:val="24"/>
          <w:szCs w:val="24"/>
        </w:rPr>
        <w:t xml:space="preserve"> This criterion aligns the inspiration of photographic arts for DigiPic with the use of clean and modern layouts, </w:t>
      </w:r>
      <w:r w:rsidR="003F006F">
        <w:rPr>
          <w:sz w:val="24"/>
          <w:szCs w:val="24"/>
        </w:rPr>
        <w:t>attracting people to use the app for longer time.</w:t>
      </w:r>
    </w:p>
    <w:p w14:paraId="3E0ACD3F" w14:textId="12E24B80" w:rsidR="00DC0A9F" w:rsidRPr="007953AC" w:rsidRDefault="00DC0A9F" w:rsidP="00DC0A9F">
      <w:pPr>
        <w:pStyle w:val="Heading2"/>
        <w:rPr>
          <w:b/>
          <w:bCs/>
        </w:rPr>
      </w:pPr>
      <w:r>
        <w:rPr>
          <w:b/>
          <w:bCs/>
        </w:rPr>
        <w:t>Quality</w:t>
      </w:r>
    </w:p>
    <w:p w14:paraId="3F70B497" w14:textId="7D8D43EC" w:rsidR="00DC0A9F" w:rsidRPr="007953AC" w:rsidRDefault="003F006F" w:rsidP="00DC0A9F">
      <w:pPr>
        <w:spacing w:line="480" w:lineRule="auto"/>
        <w:ind w:left="720" w:right="720" w:firstLine="720"/>
        <w:jc w:val="both"/>
        <w:rPr>
          <w:sz w:val="24"/>
          <w:szCs w:val="24"/>
        </w:rPr>
      </w:pPr>
      <w:r>
        <w:rPr>
          <w:sz w:val="24"/>
          <w:szCs w:val="24"/>
        </w:rPr>
        <w:t xml:space="preserve">The </w:t>
      </w:r>
      <w:r w:rsidR="00F13975">
        <w:rPr>
          <w:sz w:val="24"/>
          <w:szCs w:val="24"/>
        </w:rPr>
        <w:t>quality of</w:t>
      </w:r>
      <w:r>
        <w:rPr>
          <w:sz w:val="24"/>
          <w:szCs w:val="24"/>
        </w:rPr>
        <w:t xml:space="preserve"> digital learning systems is </w:t>
      </w:r>
      <w:r w:rsidR="0041378E">
        <w:rPr>
          <w:sz w:val="24"/>
          <w:szCs w:val="24"/>
        </w:rPr>
        <w:t xml:space="preserve">crucial because it is </w:t>
      </w:r>
      <w:r w:rsidR="00F82374">
        <w:rPr>
          <w:sz w:val="24"/>
          <w:szCs w:val="24"/>
        </w:rPr>
        <w:t xml:space="preserve">a </w:t>
      </w:r>
      <w:r w:rsidR="0041378E">
        <w:rPr>
          <w:sz w:val="24"/>
          <w:szCs w:val="24"/>
        </w:rPr>
        <w:t>way to let the</w:t>
      </w:r>
      <w:r w:rsidR="0000626D">
        <w:rPr>
          <w:sz w:val="24"/>
          <w:szCs w:val="24"/>
        </w:rPr>
        <w:t xml:space="preserve"> system </w:t>
      </w:r>
      <w:r w:rsidR="006B5F14">
        <w:rPr>
          <w:sz w:val="24"/>
          <w:szCs w:val="24"/>
        </w:rPr>
        <w:t>evaluate</w:t>
      </w:r>
      <w:r w:rsidR="0000626D">
        <w:rPr>
          <w:sz w:val="24"/>
          <w:szCs w:val="24"/>
        </w:rPr>
        <w:t xml:space="preserve"> to have reliability, performance, and usability.</w:t>
      </w:r>
      <w:r w:rsidR="006B5F14">
        <w:rPr>
          <w:sz w:val="24"/>
          <w:szCs w:val="24"/>
        </w:rPr>
        <w:t xml:space="preserve"> ISO 25010 Standard </w:t>
      </w:r>
      <w:r w:rsidR="00783FE4">
        <w:rPr>
          <w:sz w:val="24"/>
          <w:szCs w:val="24"/>
        </w:rPr>
        <w:t xml:space="preserve">gets the benefit to inspect the </w:t>
      </w:r>
      <w:r w:rsidR="00CF5044">
        <w:rPr>
          <w:sz w:val="24"/>
          <w:szCs w:val="24"/>
        </w:rPr>
        <w:t xml:space="preserve">system to ensure it has functionality, efficiency, security, and maintainability. </w:t>
      </w:r>
      <w:r w:rsidR="002C10FF">
        <w:rPr>
          <w:sz w:val="24"/>
          <w:szCs w:val="24"/>
        </w:rPr>
        <w:t>DigiPic appli</w:t>
      </w:r>
      <w:r w:rsidR="004B6F8B">
        <w:rPr>
          <w:sz w:val="24"/>
          <w:szCs w:val="24"/>
        </w:rPr>
        <w:t xml:space="preserve">es this kind of standard to justify the </w:t>
      </w:r>
      <w:r w:rsidR="00EB1947">
        <w:rPr>
          <w:sz w:val="24"/>
          <w:szCs w:val="24"/>
        </w:rPr>
        <w:t>need</w:t>
      </w:r>
      <w:r w:rsidR="004B6F8B">
        <w:rPr>
          <w:sz w:val="24"/>
          <w:szCs w:val="24"/>
        </w:rPr>
        <w:t xml:space="preserve"> to have </w:t>
      </w:r>
      <w:r w:rsidR="00C81F5B">
        <w:rPr>
          <w:sz w:val="24"/>
          <w:szCs w:val="24"/>
        </w:rPr>
        <w:t>optimal</w:t>
      </w:r>
      <w:r w:rsidR="004B6F8B">
        <w:rPr>
          <w:sz w:val="24"/>
          <w:szCs w:val="24"/>
        </w:rPr>
        <w:t xml:space="preserve"> apps</w:t>
      </w:r>
      <w:r w:rsidR="00911736">
        <w:rPr>
          <w:sz w:val="24"/>
          <w:szCs w:val="24"/>
        </w:rPr>
        <w:t xml:space="preserve">, with a smooth and </w:t>
      </w:r>
      <w:r w:rsidR="003E1C28">
        <w:rPr>
          <w:sz w:val="24"/>
          <w:szCs w:val="24"/>
        </w:rPr>
        <w:t>uninterruptable experience.</w:t>
      </w:r>
    </w:p>
    <w:p w14:paraId="4E777FCA" w14:textId="6ADD8AFC" w:rsidR="00DC0A9F" w:rsidRPr="007953AC" w:rsidRDefault="00DC0A9F" w:rsidP="00DC0A9F">
      <w:pPr>
        <w:pStyle w:val="Heading2"/>
        <w:rPr>
          <w:b/>
          <w:bCs/>
        </w:rPr>
      </w:pPr>
      <w:r>
        <w:rPr>
          <w:b/>
          <w:bCs/>
        </w:rPr>
        <w:t>Economy</w:t>
      </w:r>
    </w:p>
    <w:p w14:paraId="596E56AD" w14:textId="53D4451A" w:rsidR="00DC0A9F" w:rsidRPr="007953AC" w:rsidRDefault="00E43D76" w:rsidP="00DC0A9F">
      <w:pPr>
        <w:spacing w:line="480" w:lineRule="auto"/>
        <w:ind w:left="720" w:right="720" w:firstLine="720"/>
        <w:jc w:val="both"/>
        <w:rPr>
          <w:sz w:val="24"/>
          <w:szCs w:val="24"/>
        </w:rPr>
      </w:pPr>
      <w:r>
        <w:rPr>
          <w:sz w:val="24"/>
          <w:szCs w:val="24"/>
        </w:rPr>
        <w:t>Digital</w:t>
      </w:r>
      <w:r w:rsidR="00372C01">
        <w:rPr>
          <w:sz w:val="24"/>
          <w:szCs w:val="24"/>
        </w:rPr>
        <w:t xml:space="preserve"> Learning System building</w:t>
      </w:r>
      <w:r w:rsidR="007D7071">
        <w:rPr>
          <w:sz w:val="24"/>
          <w:szCs w:val="24"/>
        </w:rPr>
        <w:t xml:space="preserve"> is </w:t>
      </w:r>
      <w:r w:rsidR="00145D0D">
        <w:rPr>
          <w:sz w:val="24"/>
          <w:szCs w:val="24"/>
        </w:rPr>
        <w:t xml:space="preserve">not complete without planning out the economic </w:t>
      </w:r>
      <w:r w:rsidR="001D2837">
        <w:rPr>
          <w:sz w:val="24"/>
          <w:szCs w:val="24"/>
        </w:rPr>
        <w:t xml:space="preserve">budget from the tools </w:t>
      </w:r>
      <w:r w:rsidR="00955D86">
        <w:rPr>
          <w:sz w:val="24"/>
          <w:szCs w:val="24"/>
        </w:rPr>
        <w:t xml:space="preserve">and resources for app development. Serrano (2023) </w:t>
      </w:r>
      <w:r w:rsidR="00DD5746">
        <w:rPr>
          <w:sz w:val="24"/>
          <w:szCs w:val="24"/>
        </w:rPr>
        <w:t xml:space="preserve">pointed </w:t>
      </w:r>
      <w:r w:rsidR="00A24D57">
        <w:rPr>
          <w:sz w:val="24"/>
          <w:szCs w:val="24"/>
        </w:rPr>
        <w:t>out</w:t>
      </w:r>
      <w:r w:rsidR="00DD5746">
        <w:rPr>
          <w:sz w:val="24"/>
          <w:szCs w:val="24"/>
        </w:rPr>
        <w:t xml:space="preserve"> that the </w:t>
      </w:r>
      <w:r w:rsidR="00823347">
        <w:rPr>
          <w:sz w:val="24"/>
          <w:szCs w:val="24"/>
        </w:rPr>
        <w:t xml:space="preserve">development costs and maintenance costs </w:t>
      </w:r>
      <w:r w:rsidR="00F20E8E">
        <w:rPr>
          <w:sz w:val="24"/>
          <w:szCs w:val="24"/>
        </w:rPr>
        <w:t>can be considered</w:t>
      </w:r>
      <w:r w:rsidR="00A24D57">
        <w:rPr>
          <w:sz w:val="24"/>
          <w:szCs w:val="24"/>
        </w:rPr>
        <w:t>. DigiPic</w:t>
      </w:r>
      <w:r w:rsidR="00516653">
        <w:rPr>
          <w:sz w:val="24"/>
          <w:szCs w:val="24"/>
        </w:rPr>
        <w:t xml:space="preserve"> is </w:t>
      </w:r>
      <w:r w:rsidR="00FE3201">
        <w:rPr>
          <w:sz w:val="24"/>
          <w:szCs w:val="24"/>
        </w:rPr>
        <w:t>a cost</w:t>
      </w:r>
      <w:r w:rsidR="00516653">
        <w:rPr>
          <w:sz w:val="24"/>
          <w:szCs w:val="24"/>
        </w:rPr>
        <w:t>-effective system</w:t>
      </w:r>
      <w:r w:rsidR="00D020AC">
        <w:rPr>
          <w:sz w:val="24"/>
          <w:szCs w:val="24"/>
        </w:rPr>
        <w:t xml:space="preserve"> that using paid scalable resources for development while providing them high-quality learning experience.</w:t>
      </w:r>
    </w:p>
    <w:p w14:paraId="1CAFA2B0" w14:textId="7D779ACB" w:rsidR="00DC0A9F" w:rsidRPr="007953AC" w:rsidRDefault="00DC0A9F" w:rsidP="00DC0A9F">
      <w:pPr>
        <w:pStyle w:val="Heading2"/>
        <w:rPr>
          <w:b/>
          <w:bCs/>
        </w:rPr>
      </w:pPr>
      <w:r>
        <w:rPr>
          <w:b/>
          <w:bCs/>
        </w:rPr>
        <w:t>Scalability</w:t>
      </w:r>
    </w:p>
    <w:p w14:paraId="1900EAA5" w14:textId="12C0CC83" w:rsidR="00DC0A9F" w:rsidRPr="007953AC" w:rsidRDefault="003E1C28" w:rsidP="00DC0A9F">
      <w:pPr>
        <w:spacing w:line="480" w:lineRule="auto"/>
        <w:ind w:left="720" w:right="720" w:firstLine="720"/>
        <w:jc w:val="both"/>
        <w:rPr>
          <w:sz w:val="24"/>
          <w:szCs w:val="24"/>
        </w:rPr>
      </w:pPr>
      <w:r>
        <w:rPr>
          <w:sz w:val="24"/>
          <w:szCs w:val="24"/>
        </w:rPr>
        <w:t xml:space="preserve">Scalability </w:t>
      </w:r>
      <w:r w:rsidR="002250D1">
        <w:rPr>
          <w:sz w:val="24"/>
          <w:szCs w:val="24"/>
        </w:rPr>
        <w:t xml:space="preserve">is crucial </w:t>
      </w:r>
      <w:r w:rsidR="00946F79">
        <w:rPr>
          <w:sz w:val="24"/>
          <w:szCs w:val="24"/>
        </w:rPr>
        <w:t>to</w:t>
      </w:r>
      <w:r w:rsidR="006977EE">
        <w:rPr>
          <w:sz w:val="24"/>
          <w:szCs w:val="24"/>
        </w:rPr>
        <w:t xml:space="preserve"> e-learning system as</w:t>
      </w:r>
      <w:r w:rsidR="00946F79">
        <w:rPr>
          <w:sz w:val="24"/>
          <w:szCs w:val="24"/>
        </w:rPr>
        <w:t xml:space="preserve"> </w:t>
      </w:r>
      <w:r w:rsidR="00144CDB">
        <w:rPr>
          <w:sz w:val="24"/>
          <w:szCs w:val="24"/>
        </w:rPr>
        <w:t>number of users increasing</w:t>
      </w:r>
      <w:r w:rsidR="0087191B">
        <w:rPr>
          <w:sz w:val="24"/>
          <w:szCs w:val="24"/>
        </w:rPr>
        <w:t xml:space="preserve"> and need to expand the contents by updates and maintenance</w:t>
      </w:r>
      <w:r w:rsidR="00946F79">
        <w:rPr>
          <w:sz w:val="24"/>
          <w:szCs w:val="24"/>
        </w:rPr>
        <w:t>.</w:t>
      </w:r>
      <w:r w:rsidR="0087191B">
        <w:rPr>
          <w:sz w:val="24"/>
          <w:szCs w:val="24"/>
        </w:rPr>
        <w:t xml:space="preserve"> Dristas and Trigka</w:t>
      </w:r>
      <w:r w:rsidR="000C3793">
        <w:rPr>
          <w:sz w:val="24"/>
          <w:szCs w:val="24"/>
        </w:rPr>
        <w:t xml:space="preserve"> (2020) </w:t>
      </w:r>
      <w:r w:rsidR="00831734">
        <w:rPr>
          <w:sz w:val="24"/>
          <w:szCs w:val="24"/>
        </w:rPr>
        <w:t xml:space="preserve">noted </w:t>
      </w:r>
      <w:r w:rsidR="00E80B62">
        <w:rPr>
          <w:sz w:val="24"/>
          <w:szCs w:val="24"/>
        </w:rPr>
        <w:t>t</w:t>
      </w:r>
      <w:r w:rsidR="00946F79">
        <w:rPr>
          <w:sz w:val="24"/>
          <w:szCs w:val="24"/>
        </w:rPr>
        <w:t>hat</w:t>
      </w:r>
      <w:r w:rsidR="00FA7B13">
        <w:rPr>
          <w:sz w:val="24"/>
          <w:szCs w:val="24"/>
        </w:rPr>
        <w:t xml:space="preserve"> scalability </w:t>
      </w:r>
      <w:r w:rsidR="0087191B">
        <w:rPr>
          <w:sz w:val="24"/>
          <w:szCs w:val="24"/>
        </w:rPr>
        <w:t xml:space="preserve">must </w:t>
      </w:r>
      <w:r w:rsidR="00AC0ABB">
        <w:rPr>
          <w:sz w:val="24"/>
          <w:szCs w:val="24"/>
        </w:rPr>
        <w:t>have</w:t>
      </w:r>
      <w:r w:rsidR="003E3DE5">
        <w:rPr>
          <w:sz w:val="24"/>
          <w:szCs w:val="24"/>
        </w:rPr>
        <w:t xml:space="preserve"> </w:t>
      </w:r>
      <w:r w:rsidR="009545FF">
        <w:rPr>
          <w:sz w:val="24"/>
          <w:szCs w:val="24"/>
        </w:rPr>
        <w:t>resilient</w:t>
      </w:r>
      <w:r w:rsidR="00823755">
        <w:rPr>
          <w:sz w:val="24"/>
          <w:szCs w:val="24"/>
        </w:rPr>
        <w:t xml:space="preserve"> system architectures</w:t>
      </w:r>
      <w:r w:rsidR="00CC7E5E">
        <w:rPr>
          <w:sz w:val="24"/>
          <w:szCs w:val="24"/>
        </w:rPr>
        <w:t xml:space="preserve"> to continue </w:t>
      </w:r>
      <w:r w:rsidR="004867E2">
        <w:rPr>
          <w:sz w:val="24"/>
          <w:szCs w:val="24"/>
        </w:rPr>
        <w:t>evolving</w:t>
      </w:r>
      <w:r w:rsidR="00CC7E5E">
        <w:rPr>
          <w:sz w:val="24"/>
          <w:szCs w:val="24"/>
        </w:rPr>
        <w:t xml:space="preserve"> with new features.</w:t>
      </w:r>
      <w:r w:rsidR="00946F79">
        <w:rPr>
          <w:sz w:val="24"/>
          <w:szCs w:val="24"/>
        </w:rPr>
        <w:t xml:space="preserve"> </w:t>
      </w:r>
      <w:r w:rsidR="00F46225">
        <w:rPr>
          <w:sz w:val="24"/>
          <w:szCs w:val="24"/>
        </w:rPr>
        <w:t xml:space="preserve">DigPic implements cloud-based </w:t>
      </w:r>
      <w:r w:rsidR="000418C4">
        <w:rPr>
          <w:sz w:val="24"/>
          <w:szCs w:val="24"/>
        </w:rPr>
        <w:t>system</w:t>
      </w:r>
      <w:r w:rsidR="004867E2">
        <w:rPr>
          <w:sz w:val="24"/>
          <w:szCs w:val="24"/>
        </w:rPr>
        <w:t xml:space="preserve"> using Firebase</w:t>
      </w:r>
      <w:r w:rsidR="000418C4">
        <w:rPr>
          <w:sz w:val="24"/>
          <w:szCs w:val="24"/>
        </w:rPr>
        <w:t xml:space="preserve">, </w:t>
      </w:r>
      <w:r w:rsidR="0020681F">
        <w:rPr>
          <w:sz w:val="24"/>
          <w:szCs w:val="24"/>
        </w:rPr>
        <w:t>to expand the overall content</w:t>
      </w:r>
      <w:r w:rsidR="009B39C3">
        <w:rPr>
          <w:sz w:val="24"/>
          <w:szCs w:val="24"/>
        </w:rPr>
        <w:t xml:space="preserve">, support the </w:t>
      </w:r>
      <w:r w:rsidR="000967D6">
        <w:rPr>
          <w:sz w:val="24"/>
          <w:szCs w:val="24"/>
        </w:rPr>
        <w:t>user count</w:t>
      </w:r>
      <w:r w:rsidR="0020681F">
        <w:rPr>
          <w:sz w:val="24"/>
          <w:szCs w:val="24"/>
        </w:rPr>
        <w:t xml:space="preserve"> </w:t>
      </w:r>
      <w:r w:rsidR="0040337D">
        <w:rPr>
          <w:sz w:val="24"/>
          <w:szCs w:val="24"/>
        </w:rPr>
        <w:t xml:space="preserve">and </w:t>
      </w:r>
      <w:r w:rsidR="00F57775">
        <w:rPr>
          <w:sz w:val="24"/>
          <w:szCs w:val="24"/>
        </w:rPr>
        <w:t xml:space="preserve">enhance </w:t>
      </w:r>
      <w:r w:rsidR="00C96ED4">
        <w:rPr>
          <w:sz w:val="24"/>
          <w:szCs w:val="24"/>
        </w:rPr>
        <w:t>future new functionalities</w:t>
      </w:r>
      <w:r w:rsidR="00F57775">
        <w:rPr>
          <w:sz w:val="24"/>
          <w:szCs w:val="24"/>
        </w:rPr>
        <w:t xml:space="preserve"> without performance issues.</w:t>
      </w:r>
    </w:p>
    <w:p w14:paraId="6C0AC841" w14:textId="5BDCE86E" w:rsidR="007953AC" w:rsidRDefault="007953AC" w:rsidP="0599A718">
      <w:pPr>
        <w:spacing w:line="480" w:lineRule="auto"/>
        <w:ind w:left="720" w:right="720"/>
        <w:jc w:val="both"/>
        <w:rPr>
          <w:b/>
          <w:i/>
          <w:color w:val="000000" w:themeColor="text1"/>
          <w:sz w:val="24"/>
          <w:szCs w:val="24"/>
        </w:rPr>
      </w:pPr>
    </w:p>
    <w:p w14:paraId="2C11206F" w14:textId="5569CE6E" w:rsidR="0599A718" w:rsidRDefault="4D3CB277" w:rsidP="0599A718">
      <w:pPr>
        <w:spacing w:line="480" w:lineRule="auto"/>
        <w:ind w:left="720" w:right="720"/>
        <w:jc w:val="both"/>
        <w:rPr>
          <w:sz w:val="24"/>
          <w:szCs w:val="24"/>
        </w:rPr>
      </w:pPr>
      <w:r w:rsidRPr="0599A718">
        <w:rPr>
          <w:b/>
          <w:bCs/>
          <w:i/>
          <w:iCs/>
          <w:color w:val="000000" w:themeColor="text1"/>
          <w:sz w:val="24"/>
          <w:szCs w:val="24"/>
        </w:rPr>
        <w:t>Development Technologies</w:t>
      </w:r>
    </w:p>
    <w:p w14:paraId="7EC06087" w14:textId="27D2FEB1" w:rsidR="00830F3A" w:rsidRPr="00460A4B" w:rsidRDefault="00830F3A" w:rsidP="00830F3A">
      <w:pPr>
        <w:pStyle w:val="Heading2"/>
        <w:rPr>
          <w:b/>
          <w:bCs/>
        </w:rPr>
      </w:pPr>
      <w:r w:rsidRPr="00460A4B">
        <w:rPr>
          <w:b/>
          <w:bCs/>
        </w:rPr>
        <w:t>Visual Studio Code</w:t>
      </w:r>
    </w:p>
    <w:p w14:paraId="354423F0" w14:textId="4AF9D673" w:rsidR="00830F3A" w:rsidRPr="00460A4B" w:rsidRDefault="00AA022B" w:rsidP="00830F3A">
      <w:pPr>
        <w:spacing w:line="480" w:lineRule="auto"/>
        <w:ind w:left="720" w:right="720" w:firstLine="720"/>
        <w:jc w:val="both"/>
        <w:rPr>
          <w:sz w:val="24"/>
          <w:szCs w:val="24"/>
        </w:rPr>
      </w:pPr>
      <w:r w:rsidRPr="00460A4B">
        <w:rPr>
          <w:sz w:val="24"/>
          <w:szCs w:val="24"/>
        </w:rPr>
        <w:t xml:space="preserve">Visual Studio Code </w:t>
      </w:r>
      <w:r w:rsidR="00A839C4" w:rsidRPr="00460A4B">
        <w:rPr>
          <w:sz w:val="24"/>
          <w:szCs w:val="24"/>
        </w:rPr>
        <w:t xml:space="preserve">is the most common code editor to make a project </w:t>
      </w:r>
      <w:r w:rsidR="003E662F" w:rsidRPr="00460A4B">
        <w:rPr>
          <w:sz w:val="24"/>
          <w:szCs w:val="24"/>
        </w:rPr>
        <w:t xml:space="preserve">with multiple programming languages and tools, to become </w:t>
      </w:r>
      <w:r w:rsidR="0082723F" w:rsidRPr="00460A4B">
        <w:rPr>
          <w:sz w:val="24"/>
          <w:szCs w:val="24"/>
        </w:rPr>
        <w:t xml:space="preserve">a system developer. </w:t>
      </w:r>
      <w:r w:rsidR="00CC1E7B">
        <w:rPr>
          <w:sz w:val="24"/>
          <w:szCs w:val="24"/>
        </w:rPr>
        <w:t>T</w:t>
      </w:r>
      <w:r w:rsidR="0082723F" w:rsidRPr="00460A4B">
        <w:rPr>
          <w:sz w:val="24"/>
          <w:szCs w:val="24"/>
        </w:rPr>
        <w:t xml:space="preserve">here are a lot of mobile and web applications </w:t>
      </w:r>
      <w:r w:rsidR="008D24E4" w:rsidRPr="00460A4B">
        <w:rPr>
          <w:sz w:val="24"/>
          <w:szCs w:val="24"/>
        </w:rPr>
        <w:t xml:space="preserve">that </w:t>
      </w:r>
      <w:r w:rsidR="003D2485" w:rsidRPr="00460A4B">
        <w:rPr>
          <w:sz w:val="24"/>
          <w:szCs w:val="24"/>
        </w:rPr>
        <w:t xml:space="preserve">acknowledge the importance of a versatile coding </w:t>
      </w:r>
      <w:r w:rsidR="00CC1E7B" w:rsidRPr="00460A4B">
        <w:rPr>
          <w:sz w:val="24"/>
          <w:szCs w:val="24"/>
        </w:rPr>
        <w:t>environment</w:t>
      </w:r>
      <w:r w:rsidR="003D2485" w:rsidRPr="00460A4B">
        <w:rPr>
          <w:sz w:val="24"/>
          <w:szCs w:val="24"/>
        </w:rPr>
        <w:t xml:space="preserve">. DigiPic </w:t>
      </w:r>
      <w:r w:rsidR="00F7159F" w:rsidRPr="00460A4B">
        <w:rPr>
          <w:sz w:val="24"/>
          <w:szCs w:val="24"/>
        </w:rPr>
        <w:t xml:space="preserve">uses this coding </w:t>
      </w:r>
      <w:r w:rsidR="00CC1E7B">
        <w:rPr>
          <w:sz w:val="24"/>
          <w:szCs w:val="24"/>
        </w:rPr>
        <w:t>editor</w:t>
      </w:r>
      <w:r w:rsidR="00F7159F" w:rsidRPr="00460A4B">
        <w:rPr>
          <w:sz w:val="24"/>
          <w:szCs w:val="24"/>
        </w:rPr>
        <w:t xml:space="preserve"> for web development to admins</w:t>
      </w:r>
      <w:r w:rsidR="00CC1E7B">
        <w:rPr>
          <w:sz w:val="24"/>
          <w:szCs w:val="24"/>
        </w:rPr>
        <w:t xml:space="preserve"> with working functionalities and </w:t>
      </w:r>
      <w:r w:rsidR="000E02BF">
        <w:rPr>
          <w:sz w:val="24"/>
          <w:szCs w:val="24"/>
        </w:rPr>
        <w:t>neat webpage design</w:t>
      </w:r>
      <w:r w:rsidR="00F7159F" w:rsidRPr="00460A4B">
        <w:rPr>
          <w:sz w:val="24"/>
          <w:szCs w:val="24"/>
        </w:rPr>
        <w:t>.</w:t>
      </w:r>
    </w:p>
    <w:p w14:paraId="69E7F457" w14:textId="269002DB" w:rsidR="00830F3A" w:rsidRPr="00460A4B" w:rsidRDefault="00AA022B" w:rsidP="00830F3A">
      <w:pPr>
        <w:pStyle w:val="Heading2"/>
        <w:rPr>
          <w:b/>
          <w:bCs/>
        </w:rPr>
      </w:pPr>
      <w:r w:rsidRPr="00460A4B">
        <w:rPr>
          <w:b/>
          <w:bCs/>
        </w:rPr>
        <w:t>Firebase</w:t>
      </w:r>
    </w:p>
    <w:p w14:paraId="0295A951" w14:textId="2DF1CA0F" w:rsidR="00830F3A" w:rsidRPr="00460A4B" w:rsidRDefault="00316B1D" w:rsidP="00830F3A">
      <w:pPr>
        <w:spacing w:line="480" w:lineRule="auto"/>
        <w:ind w:left="720" w:right="720" w:firstLine="720"/>
        <w:jc w:val="both"/>
        <w:rPr>
          <w:sz w:val="24"/>
          <w:szCs w:val="24"/>
        </w:rPr>
      </w:pPr>
      <w:r w:rsidRPr="00460A4B">
        <w:rPr>
          <w:sz w:val="24"/>
          <w:szCs w:val="24"/>
        </w:rPr>
        <w:t>Firebase</w:t>
      </w:r>
      <w:r w:rsidR="00471CD7" w:rsidRPr="00460A4B">
        <w:rPr>
          <w:sz w:val="24"/>
          <w:szCs w:val="24"/>
        </w:rPr>
        <w:t xml:space="preserve"> is a platform for mobile applications</w:t>
      </w:r>
      <w:r w:rsidR="000D7F36" w:rsidRPr="00460A4B">
        <w:rPr>
          <w:sz w:val="24"/>
          <w:szCs w:val="24"/>
        </w:rPr>
        <w:t xml:space="preserve"> that provides real-time databases, authentication, and cloud </w:t>
      </w:r>
      <w:r w:rsidR="006C6FEF" w:rsidRPr="00460A4B">
        <w:rPr>
          <w:sz w:val="24"/>
          <w:szCs w:val="24"/>
        </w:rPr>
        <w:t>storage</w:t>
      </w:r>
      <w:r w:rsidR="000D7F36" w:rsidRPr="00460A4B">
        <w:rPr>
          <w:sz w:val="24"/>
          <w:szCs w:val="24"/>
        </w:rPr>
        <w:t xml:space="preserve">. </w:t>
      </w:r>
      <w:r w:rsidR="00ED689A" w:rsidRPr="00460A4B">
        <w:rPr>
          <w:sz w:val="24"/>
          <w:szCs w:val="24"/>
        </w:rPr>
        <w:t>Gonz</w:t>
      </w:r>
      <w:r w:rsidR="00BC429B" w:rsidRPr="00460A4B">
        <w:rPr>
          <w:sz w:val="24"/>
          <w:szCs w:val="24"/>
        </w:rPr>
        <w:t xml:space="preserve">ález-Carrasco et. al (2021) </w:t>
      </w:r>
      <w:r w:rsidR="006F1FCE" w:rsidRPr="00460A4B">
        <w:rPr>
          <w:sz w:val="24"/>
          <w:szCs w:val="24"/>
        </w:rPr>
        <w:t>pointed out</w:t>
      </w:r>
      <w:r w:rsidR="00551E4C" w:rsidRPr="00460A4B">
        <w:rPr>
          <w:sz w:val="24"/>
          <w:szCs w:val="24"/>
        </w:rPr>
        <w:t xml:space="preserve"> that Firebase serves </w:t>
      </w:r>
      <w:r w:rsidR="008771A1" w:rsidRPr="00460A4B">
        <w:rPr>
          <w:sz w:val="24"/>
          <w:szCs w:val="24"/>
        </w:rPr>
        <w:t xml:space="preserve">as a tool for scalability to digital learning systems. DigiPic used this </w:t>
      </w:r>
      <w:r w:rsidR="000673D6" w:rsidRPr="00460A4B">
        <w:rPr>
          <w:sz w:val="24"/>
          <w:szCs w:val="24"/>
        </w:rPr>
        <w:t xml:space="preserve">tool to handle user data, track progress, </w:t>
      </w:r>
      <w:r w:rsidR="006F1FCE" w:rsidRPr="00460A4B">
        <w:rPr>
          <w:sz w:val="24"/>
          <w:szCs w:val="24"/>
        </w:rPr>
        <w:t xml:space="preserve">and </w:t>
      </w:r>
      <w:r w:rsidR="00E44A7C" w:rsidRPr="00460A4B">
        <w:rPr>
          <w:sz w:val="24"/>
          <w:szCs w:val="24"/>
        </w:rPr>
        <w:t>repository storage.</w:t>
      </w:r>
    </w:p>
    <w:p w14:paraId="6A433A0C" w14:textId="73FBDB88" w:rsidR="00830F3A" w:rsidRPr="00460A4B" w:rsidRDefault="00AA022B" w:rsidP="00830F3A">
      <w:pPr>
        <w:pStyle w:val="Heading2"/>
        <w:rPr>
          <w:b/>
          <w:bCs/>
        </w:rPr>
      </w:pPr>
      <w:r w:rsidRPr="00460A4B">
        <w:rPr>
          <w:b/>
          <w:bCs/>
        </w:rPr>
        <w:t>HTML and CSS</w:t>
      </w:r>
    </w:p>
    <w:p w14:paraId="3016D04A" w14:textId="150DE329" w:rsidR="00830F3A" w:rsidRPr="00460A4B" w:rsidRDefault="003A2CD1" w:rsidP="00830F3A">
      <w:pPr>
        <w:spacing w:line="480" w:lineRule="auto"/>
        <w:ind w:left="720" w:right="720" w:firstLine="720"/>
        <w:jc w:val="both"/>
        <w:rPr>
          <w:sz w:val="24"/>
          <w:szCs w:val="24"/>
        </w:rPr>
      </w:pPr>
      <w:r w:rsidRPr="00460A4B">
        <w:rPr>
          <w:sz w:val="24"/>
          <w:szCs w:val="24"/>
        </w:rPr>
        <w:t xml:space="preserve">HTML and CSS </w:t>
      </w:r>
      <w:r w:rsidR="00C40B42" w:rsidRPr="00460A4B">
        <w:rPr>
          <w:sz w:val="24"/>
          <w:szCs w:val="24"/>
        </w:rPr>
        <w:t xml:space="preserve">formed a standard backbone for web development, providing </w:t>
      </w:r>
      <w:r w:rsidR="00BE650A" w:rsidRPr="00460A4B">
        <w:rPr>
          <w:sz w:val="24"/>
          <w:szCs w:val="24"/>
        </w:rPr>
        <w:t xml:space="preserve">design and formation of web </w:t>
      </w:r>
      <w:r w:rsidR="00E563A2" w:rsidRPr="00460A4B">
        <w:rPr>
          <w:sz w:val="24"/>
          <w:szCs w:val="24"/>
        </w:rPr>
        <w:t>pages.</w:t>
      </w:r>
      <w:r w:rsidR="00275FAF" w:rsidRPr="00460A4B">
        <w:rPr>
          <w:sz w:val="24"/>
          <w:szCs w:val="24"/>
        </w:rPr>
        <w:t xml:space="preserve"> Based on what Bencsik et al. (2021) s</w:t>
      </w:r>
      <w:r w:rsidR="000C2A30" w:rsidRPr="00460A4B">
        <w:rPr>
          <w:sz w:val="24"/>
          <w:szCs w:val="24"/>
        </w:rPr>
        <w:t>tated</w:t>
      </w:r>
      <w:r w:rsidR="00275FAF" w:rsidRPr="00460A4B">
        <w:rPr>
          <w:sz w:val="24"/>
          <w:szCs w:val="24"/>
        </w:rPr>
        <w:t xml:space="preserve">, </w:t>
      </w:r>
      <w:r w:rsidR="00EE6DD7" w:rsidRPr="00460A4B">
        <w:rPr>
          <w:sz w:val="24"/>
          <w:szCs w:val="24"/>
        </w:rPr>
        <w:t xml:space="preserve">these tools are the foundation to make </w:t>
      </w:r>
      <w:r w:rsidR="004504C3" w:rsidRPr="00460A4B">
        <w:rPr>
          <w:sz w:val="24"/>
          <w:szCs w:val="24"/>
        </w:rPr>
        <w:t>quick</w:t>
      </w:r>
      <w:r w:rsidR="00867C77" w:rsidRPr="00460A4B">
        <w:rPr>
          <w:sz w:val="24"/>
          <w:szCs w:val="24"/>
        </w:rPr>
        <w:t xml:space="preserve"> </w:t>
      </w:r>
      <w:r w:rsidR="001F208C" w:rsidRPr="00460A4B">
        <w:rPr>
          <w:sz w:val="24"/>
          <w:szCs w:val="24"/>
        </w:rPr>
        <w:t>action and user-friendly web platforms.</w:t>
      </w:r>
      <w:r w:rsidR="00556205" w:rsidRPr="00460A4B">
        <w:rPr>
          <w:sz w:val="24"/>
          <w:szCs w:val="24"/>
        </w:rPr>
        <w:t xml:space="preserve"> Digi</w:t>
      </w:r>
      <w:r w:rsidR="003440FC" w:rsidRPr="00460A4B">
        <w:rPr>
          <w:sz w:val="24"/>
          <w:szCs w:val="24"/>
        </w:rPr>
        <w:t>P</w:t>
      </w:r>
      <w:r w:rsidR="00556205" w:rsidRPr="00460A4B">
        <w:rPr>
          <w:sz w:val="24"/>
          <w:szCs w:val="24"/>
        </w:rPr>
        <w:t xml:space="preserve">ic </w:t>
      </w:r>
      <w:r w:rsidR="00E03ED8" w:rsidRPr="00460A4B">
        <w:rPr>
          <w:sz w:val="24"/>
          <w:szCs w:val="24"/>
        </w:rPr>
        <w:t>employs</w:t>
      </w:r>
      <w:r w:rsidR="004504C3" w:rsidRPr="00460A4B">
        <w:rPr>
          <w:sz w:val="24"/>
          <w:szCs w:val="24"/>
        </w:rPr>
        <w:t xml:space="preserve"> these to create a frontend interface</w:t>
      </w:r>
      <w:r w:rsidR="0039067D" w:rsidRPr="00460A4B">
        <w:rPr>
          <w:sz w:val="24"/>
          <w:szCs w:val="24"/>
        </w:rPr>
        <w:t xml:space="preserve"> for web version</w:t>
      </w:r>
      <w:r w:rsidR="00E03ED8" w:rsidRPr="00460A4B">
        <w:rPr>
          <w:sz w:val="24"/>
          <w:szCs w:val="24"/>
        </w:rPr>
        <w:t xml:space="preserve"> of the system</w:t>
      </w:r>
      <w:r w:rsidR="0006301E" w:rsidRPr="00460A4B">
        <w:rPr>
          <w:sz w:val="24"/>
          <w:szCs w:val="24"/>
        </w:rPr>
        <w:t>, making it more appealing and accessible</w:t>
      </w:r>
      <w:r w:rsidR="00243B5E">
        <w:rPr>
          <w:sz w:val="24"/>
          <w:szCs w:val="24"/>
        </w:rPr>
        <w:t>, especially to the functionalitie</w:t>
      </w:r>
      <w:r w:rsidR="00725E26">
        <w:rPr>
          <w:sz w:val="24"/>
          <w:szCs w:val="24"/>
        </w:rPr>
        <w:t>s</w:t>
      </w:r>
      <w:r w:rsidR="0006301E" w:rsidRPr="00460A4B">
        <w:rPr>
          <w:sz w:val="24"/>
          <w:szCs w:val="24"/>
        </w:rPr>
        <w:t xml:space="preserve">.  </w:t>
      </w:r>
    </w:p>
    <w:p w14:paraId="21D2458A" w14:textId="77189A59" w:rsidR="00830F3A" w:rsidRPr="00460A4B" w:rsidRDefault="00AA022B" w:rsidP="00830F3A">
      <w:pPr>
        <w:pStyle w:val="Heading2"/>
        <w:rPr>
          <w:b/>
          <w:bCs/>
        </w:rPr>
      </w:pPr>
      <w:r w:rsidRPr="00460A4B">
        <w:rPr>
          <w:b/>
          <w:bCs/>
        </w:rPr>
        <w:t>Kotlin</w:t>
      </w:r>
    </w:p>
    <w:p w14:paraId="1AC2966D" w14:textId="485E30F7" w:rsidR="00830F3A" w:rsidRPr="00460A4B" w:rsidRDefault="0006301E" w:rsidP="00830F3A">
      <w:pPr>
        <w:spacing w:line="480" w:lineRule="auto"/>
        <w:ind w:left="720" w:right="720" w:firstLine="720"/>
        <w:jc w:val="both"/>
        <w:rPr>
          <w:sz w:val="24"/>
          <w:szCs w:val="24"/>
        </w:rPr>
      </w:pPr>
      <w:r w:rsidRPr="00460A4B">
        <w:rPr>
          <w:sz w:val="24"/>
          <w:szCs w:val="24"/>
        </w:rPr>
        <w:t>Kotlin is a</w:t>
      </w:r>
      <w:r w:rsidR="00F42A65" w:rsidRPr="00460A4B">
        <w:rPr>
          <w:sz w:val="24"/>
          <w:szCs w:val="24"/>
        </w:rPr>
        <w:t>n Android app development programming language dedicated to Android</w:t>
      </w:r>
      <w:r w:rsidR="009907A0">
        <w:rPr>
          <w:sz w:val="24"/>
          <w:szCs w:val="24"/>
        </w:rPr>
        <w:t xml:space="preserve">, supported </w:t>
      </w:r>
      <w:r w:rsidR="00B85715">
        <w:rPr>
          <w:sz w:val="24"/>
          <w:szCs w:val="24"/>
        </w:rPr>
        <w:t>by</w:t>
      </w:r>
      <w:r w:rsidR="009907A0">
        <w:rPr>
          <w:sz w:val="24"/>
          <w:szCs w:val="24"/>
        </w:rPr>
        <w:t xml:space="preserve"> Google</w:t>
      </w:r>
      <w:r w:rsidR="00821742" w:rsidRPr="00460A4B">
        <w:rPr>
          <w:sz w:val="24"/>
          <w:szCs w:val="24"/>
        </w:rPr>
        <w:t xml:space="preserve">. </w:t>
      </w:r>
      <w:r w:rsidR="00B85715">
        <w:rPr>
          <w:sz w:val="24"/>
          <w:szCs w:val="24"/>
        </w:rPr>
        <w:t xml:space="preserve">Tanwirulaulub (2025) </w:t>
      </w:r>
      <w:r w:rsidR="004E62B1">
        <w:rPr>
          <w:sz w:val="24"/>
          <w:szCs w:val="24"/>
        </w:rPr>
        <w:t xml:space="preserve">clarified </w:t>
      </w:r>
      <w:r w:rsidR="00AA1DCA">
        <w:rPr>
          <w:sz w:val="24"/>
          <w:szCs w:val="24"/>
        </w:rPr>
        <w:t xml:space="preserve">that Kotlin can be used as a </w:t>
      </w:r>
      <w:r w:rsidR="00255D9B">
        <w:rPr>
          <w:sz w:val="24"/>
          <w:szCs w:val="24"/>
        </w:rPr>
        <w:t>material to build e-learning syste</w:t>
      </w:r>
      <w:r w:rsidR="00DD1B18">
        <w:rPr>
          <w:sz w:val="24"/>
          <w:szCs w:val="24"/>
        </w:rPr>
        <w:t xml:space="preserve">m with safe and </w:t>
      </w:r>
      <w:r w:rsidR="00AB7823">
        <w:rPr>
          <w:sz w:val="24"/>
          <w:szCs w:val="24"/>
        </w:rPr>
        <w:t>operative without issues.</w:t>
      </w:r>
      <w:r w:rsidR="00BC1A5E" w:rsidRPr="00460A4B">
        <w:rPr>
          <w:sz w:val="24"/>
          <w:szCs w:val="24"/>
        </w:rPr>
        <w:t xml:space="preserve"> </w:t>
      </w:r>
      <w:r w:rsidR="00FC317F" w:rsidRPr="00460A4B">
        <w:rPr>
          <w:sz w:val="24"/>
          <w:szCs w:val="24"/>
        </w:rPr>
        <w:t xml:space="preserve"> </w:t>
      </w:r>
      <w:r w:rsidR="007E4B42">
        <w:rPr>
          <w:sz w:val="24"/>
          <w:szCs w:val="24"/>
        </w:rPr>
        <w:t>With Kotlin, DigiP</w:t>
      </w:r>
      <w:r w:rsidR="00A34BF0">
        <w:rPr>
          <w:sz w:val="24"/>
          <w:szCs w:val="24"/>
        </w:rPr>
        <w:t xml:space="preserve">ic employ this tool </w:t>
      </w:r>
      <w:r w:rsidR="00FB0C60">
        <w:rPr>
          <w:sz w:val="24"/>
          <w:szCs w:val="24"/>
        </w:rPr>
        <w:t xml:space="preserve">to build a structured and </w:t>
      </w:r>
      <w:r w:rsidR="004A75B6">
        <w:rPr>
          <w:sz w:val="24"/>
          <w:szCs w:val="24"/>
        </w:rPr>
        <w:t xml:space="preserve">efficient </w:t>
      </w:r>
      <w:r w:rsidR="00CD0E39">
        <w:rPr>
          <w:sz w:val="24"/>
          <w:szCs w:val="24"/>
        </w:rPr>
        <w:t xml:space="preserve">learning platform. </w:t>
      </w:r>
    </w:p>
    <w:p w14:paraId="5CD3A7AB" w14:textId="35F988FE" w:rsidR="00830F3A" w:rsidRPr="00460A4B" w:rsidRDefault="00AA022B" w:rsidP="00830F3A">
      <w:pPr>
        <w:pStyle w:val="Heading2"/>
        <w:rPr>
          <w:b/>
          <w:bCs/>
        </w:rPr>
      </w:pPr>
      <w:r w:rsidRPr="00460A4B">
        <w:rPr>
          <w:b/>
          <w:bCs/>
        </w:rPr>
        <w:t>Android Studio</w:t>
      </w:r>
    </w:p>
    <w:p w14:paraId="3ED42D5A" w14:textId="08E9E401" w:rsidR="00830F3A" w:rsidRPr="00460A4B" w:rsidRDefault="000A1C3C" w:rsidP="00830F3A">
      <w:pPr>
        <w:spacing w:line="480" w:lineRule="auto"/>
        <w:ind w:left="720" w:right="720" w:firstLine="720"/>
        <w:jc w:val="both"/>
        <w:rPr>
          <w:sz w:val="24"/>
          <w:szCs w:val="24"/>
        </w:rPr>
      </w:pPr>
      <w:r w:rsidRPr="00460A4B">
        <w:rPr>
          <w:sz w:val="24"/>
          <w:szCs w:val="24"/>
        </w:rPr>
        <w:t>Android Studio is the leading and official IDE for Android development</w:t>
      </w:r>
      <w:r w:rsidR="00A6241D" w:rsidRPr="00460A4B">
        <w:rPr>
          <w:sz w:val="24"/>
          <w:szCs w:val="24"/>
        </w:rPr>
        <w:t xml:space="preserve"> to</w:t>
      </w:r>
      <w:r w:rsidR="003D6553" w:rsidRPr="00460A4B">
        <w:rPr>
          <w:sz w:val="24"/>
          <w:szCs w:val="24"/>
        </w:rPr>
        <w:t xml:space="preserve"> collaborate the tools and features for building high standard </w:t>
      </w:r>
      <w:r w:rsidR="008B0D46" w:rsidRPr="00460A4B">
        <w:rPr>
          <w:sz w:val="24"/>
          <w:szCs w:val="24"/>
        </w:rPr>
        <w:t>quality</w:t>
      </w:r>
      <w:r w:rsidR="003D6553" w:rsidRPr="00460A4B">
        <w:rPr>
          <w:sz w:val="24"/>
          <w:szCs w:val="24"/>
        </w:rPr>
        <w:t xml:space="preserve"> mobile applications. </w:t>
      </w:r>
      <w:r w:rsidR="00BA19D1">
        <w:rPr>
          <w:sz w:val="24"/>
          <w:szCs w:val="24"/>
        </w:rPr>
        <w:t>Iskandar et al</w:t>
      </w:r>
      <w:r w:rsidR="00A173C9">
        <w:rPr>
          <w:sz w:val="24"/>
          <w:szCs w:val="24"/>
        </w:rPr>
        <w:t>.</w:t>
      </w:r>
      <w:r w:rsidR="00BA19D1">
        <w:rPr>
          <w:sz w:val="24"/>
          <w:szCs w:val="24"/>
        </w:rPr>
        <w:t xml:space="preserve"> (2023) recognizes the </w:t>
      </w:r>
      <w:r w:rsidR="003938CF">
        <w:rPr>
          <w:sz w:val="24"/>
          <w:szCs w:val="24"/>
        </w:rPr>
        <w:t xml:space="preserve">power of Android Studio for </w:t>
      </w:r>
      <w:r w:rsidR="0012222D">
        <w:rPr>
          <w:sz w:val="24"/>
          <w:szCs w:val="24"/>
        </w:rPr>
        <w:t>designing and building</w:t>
      </w:r>
      <w:r w:rsidR="002D1FD1">
        <w:rPr>
          <w:sz w:val="24"/>
          <w:szCs w:val="24"/>
        </w:rPr>
        <w:t xml:space="preserve"> educational e-learning systems</w:t>
      </w:r>
      <w:r w:rsidR="00212162">
        <w:rPr>
          <w:sz w:val="24"/>
          <w:szCs w:val="24"/>
        </w:rPr>
        <w:t xml:space="preserve"> to various Android phones. </w:t>
      </w:r>
      <w:r w:rsidR="002F7B84">
        <w:rPr>
          <w:sz w:val="24"/>
          <w:szCs w:val="24"/>
        </w:rPr>
        <w:t>This will help in DigiPic</w:t>
      </w:r>
      <w:r w:rsidR="00852F57">
        <w:rPr>
          <w:sz w:val="24"/>
          <w:szCs w:val="24"/>
        </w:rPr>
        <w:t xml:space="preserve">’s system development to have </w:t>
      </w:r>
      <w:r w:rsidR="00D32396">
        <w:rPr>
          <w:sz w:val="24"/>
          <w:szCs w:val="24"/>
        </w:rPr>
        <w:t xml:space="preserve">mobile-based app with </w:t>
      </w:r>
      <w:r w:rsidR="008746A9">
        <w:rPr>
          <w:sz w:val="24"/>
          <w:szCs w:val="24"/>
        </w:rPr>
        <w:t>learning photography lessons, quiz modules, and photo practices.</w:t>
      </w:r>
    </w:p>
    <w:p w14:paraId="0E40AB54" w14:textId="5FE2B7D1" w:rsidR="367BE45C" w:rsidRDefault="367BE45C" w:rsidP="367BE45C">
      <w:pPr>
        <w:spacing w:after="200" w:line="480" w:lineRule="auto"/>
        <w:ind w:right="720" w:firstLine="720"/>
        <w:contextualSpacing/>
        <w:jc w:val="both"/>
        <w:rPr>
          <w:b/>
          <w:bCs/>
          <w:i/>
          <w:iCs/>
          <w:color w:val="000000" w:themeColor="text1"/>
          <w:sz w:val="24"/>
          <w:szCs w:val="24"/>
        </w:rPr>
      </w:pPr>
    </w:p>
    <w:p w14:paraId="4AB550D9" w14:textId="6EE35383" w:rsidR="527A880A" w:rsidRDefault="425B6B43" w:rsidP="367BE45C">
      <w:pPr>
        <w:spacing w:after="200" w:line="480" w:lineRule="auto"/>
        <w:ind w:right="720" w:firstLine="720"/>
        <w:contextualSpacing/>
        <w:jc w:val="both"/>
        <w:rPr>
          <w:sz w:val="24"/>
          <w:szCs w:val="24"/>
        </w:rPr>
      </w:pPr>
      <w:r w:rsidRPr="527A880A">
        <w:rPr>
          <w:b/>
          <w:bCs/>
          <w:i/>
          <w:iCs/>
          <w:color w:val="000000" w:themeColor="text1"/>
          <w:sz w:val="24"/>
          <w:szCs w:val="24"/>
        </w:rPr>
        <w:t xml:space="preserve">Standard </w:t>
      </w:r>
      <w:r w:rsidR="00FE3201">
        <w:rPr>
          <w:b/>
          <w:bCs/>
          <w:i/>
          <w:iCs/>
          <w:color w:val="000000" w:themeColor="text1"/>
          <w:sz w:val="24"/>
          <w:szCs w:val="24"/>
        </w:rPr>
        <w:t>M</w:t>
      </w:r>
      <w:r w:rsidRPr="527A880A">
        <w:rPr>
          <w:b/>
          <w:bCs/>
          <w:i/>
          <w:iCs/>
          <w:color w:val="000000" w:themeColor="text1"/>
          <w:sz w:val="24"/>
          <w:szCs w:val="24"/>
        </w:rPr>
        <w:t xml:space="preserve">etrics </w:t>
      </w:r>
      <w:r w:rsidR="00FE3201">
        <w:rPr>
          <w:b/>
          <w:bCs/>
          <w:i/>
          <w:iCs/>
          <w:color w:val="000000" w:themeColor="text1"/>
          <w:sz w:val="24"/>
          <w:szCs w:val="24"/>
        </w:rPr>
        <w:t>U</w:t>
      </w:r>
      <w:r w:rsidRPr="527A880A">
        <w:rPr>
          <w:b/>
          <w:bCs/>
          <w:i/>
          <w:iCs/>
          <w:color w:val="000000" w:themeColor="text1"/>
          <w:sz w:val="24"/>
          <w:szCs w:val="24"/>
        </w:rPr>
        <w:t>sed</w:t>
      </w:r>
    </w:p>
    <w:p w14:paraId="41094766" w14:textId="056FEC36" w:rsidR="00AA022B" w:rsidRPr="00460A4B" w:rsidRDefault="00AA022B" w:rsidP="00AA022B">
      <w:pPr>
        <w:pStyle w:val="Heading2"/>
        <w:rPr>
          <w:b/>
          <w:bCs/>
        </w:rPr>
      </w:pPr>
      <w:r w:rsidRPr="00460A4B">
        <w:rPr>
          <w:b/>
          <w:bCs/>
        </w:rPr>
        <w:t>MARS (Mobile App Rating Scale)</w:t>
      </w:r>
    </w:p>
    <w:p w14:paraId="1C04FDB5" w14:textId="1AFB3808" w:rsidR="00AA022B" w:rsidRPr="00460A4B" w:rsidRDefault="007269D1" w:rsidP="00AA022B">
      <w:pPr>
        <w:spacing w:line="480" w:lineRule="auto"/>
        <w:ind w:left="720" w:right="720" w:firstLine="720"/>
        <w:jc w:val="both"/>
        <w:rPr>
          <w:sz w:val="24"/>
          <w:szCs w:val="24"/>
        </w:rPr>
      </w:pPr>
      <w:r w:rsidRPr="00460A4B">
        <w:rPr>
          <w:sz w:val="24"/>
          <w:szCs w:val="24"/>
        </w:rPr>
        <w:t>Evaluating</w:t>
      </w:r>
      <w:r w:rsidR="00911295" w:rsidRPr="00460A4B">
        <w:rPr>
          <w:sz w:val="24"/>
          <w:szCs w:val="24"/>
        </w:rPr>
        <w:t xml:space="preserve"> the mobile app quality</w:t>
      </w:r>
      <w:r w:rsidR="009F47B6" w:rsidRPr="00460A4B">
        <w:rPr>
          <w:sz w:val="24"/>
          <w:szCs w:val="24"/>
        </w:rPr>
        <w:t xml:space="preserve"> to look for ratings of engagement, functionality, and user experience is the </w:t>
      </w:r>
      <w:r w:rsidRPr="00460A4B">
        <w:rPr>
          <w:sz w:val="24"/>
          <w:szCs w:val="24"/>
        </w:rPr>
        <w:t>purpose of MARS Evaluation Tool. Fram</w:t>
      </w:r>
      <w:r w:rsidR="00BA2208" w:rsidRPr="00460A4B">
        <w:rPr>
          <w:sz w:val="24"/>
          <w:szCs w:val="24"/>
        </w:rPr>
        <w:t>ework</w:t>
      </w:r>
      <w:r w:rsidR="0054265E" w:rsidRPr="00460A4B">
        <w:rPr>
          <w:sz w:val="24"/>
          <w:szCs w:val="24"/>
        </w:rPr>
        <w:t xml:space="preserve"> testing is essential to ensure that </w:t>
      </w:r>
      <w:r w:rsidR="00317DE0" w:rsidRPr="00460A4B">
        <w:rPr>
          <w:sz w:val="24"/>
          <w:szCs w:val="24"/>
        </w:rPr>
        <w:t>mobile</w:t>
      </w:r>
      <w:r w:rsidR="0054265E" w:rsidRPr="00460A4B">
        <w:rPr>
          <w:sz w:val="24"/>
          <w:szCs w:val="24"/>
        </w:rPr>
        <w:t xml:space="preserve"> apps meet the objectives and educational goals.</w:t>
      </w:r>
      <w:r w:rsidR="00317DE0" w:rsidRPr="00460A4B">
        <w:rPr>
          <w:sz w:val="24"/>
          <w:szCs w:val="24"/>
        </w:rPr>
        <w:t xml:space="preserve"> DigiPic will be evaluated using MARS to </w:t>
      </w:r>
      <w:r w:rsidR="00500DB4" w:rsidRPr="00460A4B">
        <w:rPr>
          <w:sz w:val="24"/>
          <w:szCs w:val="24"/>
        </w:rPr>
        <w:t>rate the app on how engaging, functional, and user-friendly the app dedicated for photography</w:t>
      </w:r>
      <w:r w:rsidR="00A321A5" w:rsidRPr="00460A4B">
        <w:rPr>
          <w:sz w:val="24"/>
          <w:szCs w:val="24"/>
        </w:rPr>
        <w:t xml:space="preserve"> learning.</w:t>
      </w:r>
    </w:p>
    <w:p w14:paraId="31C58DC3" w14:textId="13C7B4F8" w:rsidR="00AA022B" w:rsidRPr="00460A4B" w:rsidRDefault="00AA022B" w:rsidP="00AA022B">
      <w:pPr>
        <w:pStyle w:val="Heading2"/>
        <w:rPr>
          <w:b/>
          <w:bCs/>
        </w:rPr>
      </w:pPr>
      <w:r w:rsidRPr="00460A4B">
        <w:rPr>
          <w:b/>
          <w:bCs/>
        </w:rPr>
        <w:t>ISO 25010 (Software Quality Evaluation Standard)</w:t>
      </w:r>
    </w:p>
    <w:p w14:paraId="02DC49E2" w14:textId="207CBDB0" w:rsidR="00AA022B" w:rsidRPr="00460A4B" w:rsidRDefault="00261EE8" w:rsidP="00AA022B">
      <w:pPr>
        <w:spacing w:line="480" w:lineRule="auto"/>
        <w:ind w:left="720" w:right="720" w:firstLine="720"/>
        <w:jc w:val="both"/>
        <w:rPr>
          <w:sz w:val="24"/>
          <w:szCs w:val="24"/>
        </w:rPr>
      </w:pPr>
      <w:r w:rsidRPr="4CAB7039">
        <w:rPr>
          <w:sz w:val="24"/>
          <w:szCs w:val="24"/>
        </w:rPr>
        <w:t xml:space="preserve">ISO 25010 </w:t>
      </w:r>
      <w:r w:rsidR="00D53665" w:rsidRPr="4CAB7039">
        <w:rPr>
          <w:sz w:val="24"/>
          <w:szCs w:val="24"/>
        </w:rPr>
        <w:t xml:space="preserve">standard inspect the software’s reliability, usability, and maintainability. </w:t>
      </w:r>
      <w:r w:rsidR="00580900" w:rsidRPr="4CAB7039">
        <w:rPr>
          <w:sz w:val="24"/>
          <w:szCs w:val="24"/>
        </w:rPr>
        <w:t>González-Carrasco et. al (2021) emphasize th</w:t>
      </w:r>
      <w:r w:rsidR="004F25B1" w:rsidRPr="4CAB7039">
        <w:rPr>
          <w:sz w:val="24"/>
          <w:szCs w:val="24"/>
        </w:rPr>
        <w:t>at the</w:t>
      </w:r>
      <w:r w:rsidR="008E5FA1" w:rsidRPr="4CAB7039">
        <w:rPr>
          <w:sz w:val="24"/>
          <w:szCs w:val="24"/>
        </w:rPr>
        <w:t xml:space="preserve"> quality</w:t>
      </w:r>
      <w:r w:rsidR="004F25B1" w:rsidRPr="4CAB7039">
        <w:rPr>
          <w:sz w:val="24"/>
          <w:szCs w:val="24"/>
        </w:rPr>
        <w:t xml:space="preserve"> standards are crucial to </w:t>
      </w:r>
      <w:r w:rsidR="003356C6" w:rsidRPr="4CAB7039">
        <w:rPr>
          <w:sz w:val="24"/>
          <w:szCs w:val="24"/>
        </w:rPr>
        <w:t xml:space="preserve">have a guaranteed </w:t>
      </w:r>
      <w:r w:rsidR="00AD7AC6" w:rsidRPr="4CAB7039">
        <w:rPr>
          <w:sz w:val="24"/>
          <w:szCs w:val="24"/>
        </w:rPr>
        <w:t xml:space="preserve">balanced </w:t>
      </w:r>
      <w:r w:rsidR="003356C6" w:rsidRPr="4CAB7039">
        <w:rPr>
          <w:sz w:val="24"/>
          <w:szCs w:val="24"/>
        </w:rPr>
        <w:t>software</w:t>
      </w:r>
      <w:r w:rsidR="008E5FA1" w:rsidRPr="4CAB7039">
        <w:rPr>
          <w:sz w:val="24"/>
          <w:szCs w:val="24"/>
        </w:rPr>
        <w:t>.</w:t>
      </w:r>
      <w:r w:rsidR="003356C6" w:rsidRPr="4CAB7039">
        <w:rPr>
          <w:sz w:val="24"/>
          <w:szCs w:val="24"/>
        </w:rPr>
        <w:t xml:space="preserve"> </w:t>
      </w:r>
      <w:r w:rsidR="008E5FA1" w:rsidRPr="4CAB7039">
        <w:rPr>
          <w:sz w:val="24"/>
          <w:szCs w:val="24"/>
        </w:rPr>
        <w:t>DigiPic will be evaluated against the stand</w:t>
      </w:r>
      <w:r w:rsidR="002327CC" w:rsidRPr="4CAB7039">
        <w:rPr>
          <w:sz w:val="24"/>
          <w:szCs w:val="24"/>
        </w:rPr>
        <w:t>ard to meet the highest quality criteria.</w:t>
      </w:r>
    </w:p>
    <w:p w14:paraId="774A2E8A" w14:textId="77777777" w:rsidR="000516B0" w:rsidRPr="000516B0" w:rsidRDefault="000516B0" w:rsidP="000516B0">
      <w:pPr>
        <w:spacing w:line="480" w:lineRule="auto"/>
        <w:ind w:left="720" w:right="720" w:firstLine="720"/>
        <w:jc w:val="both"/>
        <w:rPr>
          <w:sz w:val="24"/>
          <w:szCs w:val="24"/>
          <w:highlight w:val="yellow"/>
        </w:rPr>
      </w:pPr>
    </w:p>
    <w:p w14:paraId="780B6A2D" w14:textId="77777777" w:rsidR="007662BF" w:rsidRPr="000516B0" w:rsidRDefault="007662BF" w:rsidP="000516B0">
      <w:pPr>
        <w:spacing w:line="480" w:lineRule="auto"/>
        <w:ind w:left="720" w:right="720" w:firstLine="720"/>
        <w:jc w:val="both"/>
        <w:rPr>
          <w:sz w:val="24"/>
          <w:szCs w:val="24"/>
          <w:highlight w:val="yellow"/>
        </w:rPr>
      </w:pPr>
    </w:p>
    <w:p w14:paraId="2863E579" w14:textId="0A250F93" w:rsidR="009B48D6" w:rsidRPr="00460A4B" w:rsidRDefault="009B48D6" w:rsidP="009B48D6">
      <w:pPr>
        <w:pStyle w:val="Heading2"/>
        <w:rPr>
          <w:b/>
          <w:bCs/>
        </w:rPr>
      </w:pPr>
      <w:r>
        <w:rPr>
          <w:b/>
          <w:bCs/>
        </w:rPr>
        <w:t>Related Studies Review</w:t>
      </w:r>
    </w:p>
    <w:p w14:paraId="6DB425C4" w14:textId="77777777" w:rsidR="001C68B5" w:rsidRPr="00CD2938" w:rsidRDefault="001C68B5" w:rsidP="00123F38">
      <w:pPr>
        <w:spacing w:line="480" w:lineRule="auto"/>
        <w:ind w:left="720" w:right="720"/>
        <w:jc w:val="both"/>
        <w:rPr>
          <w:b/>
          <w:sz w:val="24"/>
          <w:szCs w:val="24"/>
        </w:rPr>
      </w:pPr>
    </w:p>
    <w:p w14:paraId="7C799FED" w14:textId="5E3C8E9F" w:rsidR="0042006B" w:rsidRPr="00CD2938" w:rsidRDefault="004C17C5" w:rsidP="00123F38">
      <w:pPr>
        <w:spacing w:line="480" w:lineRule="auto"/>
        <w:ind w:left="720" w:right="720"/>
        <w:jc w:val="both"/>
        <w:rPr>
          <w:b/>
          <w:sz w:val="24"/>
          <w:szCs w:val="24"/>
        </w:rPr>
      </w:pPr>
      <w:r w:rsidRPr="00CD2938">
        <w:rPr>
          <w:b/>
          <w:sz w:val="24"/>
          <w:szCs w:val="24"/>
        </w:rPr>
        <w:t>Gamification and the History of Art in Secondary Education: A Didactic Intervention (Serrano, 2023)</w:t>
      </w:r>
    </w:p>
    <w:p w14:paraId="07B8CC7D" w14:textId="2C1121CF" w:rsidR="000516B0" w:rsidRDefault="006665B7" w:rsidP="00AD7A41">
      <w:pPr>
        <w:spacing w:line="480" w:lineRule="auto"/>
        <w:ind w:left="720" w:right="720"/>
        <w:jc w:val="both"/>
        <w:rPr>
          <w:sz w:val="24"/>
          <w:szCs w:val="24"/>
        </w:rPr>
      </w:pPr>
      <w:r w:rsidRPr="006665B7">
        <w:rPr>
          <w:sz w:val="24"/>
          <w:szCs w:val="24"/>
        </w:rPr>
        <w:t>Serrano (2023) applied a digital Art History course for secondary school students. Their study shows positive impacts, proving that the students who went through this digitally enhanced learning situation showed improvement in their level of engagement and an increased level of motivation to carry on studying the subject matter. This study focuses more particularly on how blending simple, interactive functionalities within a digital learning system can enhance a more exciting and interactive learning environment. This may increase the engagement level of students with further appreciation and love for visually related studies.</w:t>
      </w:r>
    </w:p>
    <w:p w14:paraId="35C9AAB4" w14:textId="77777777" w:rsidR="006665B7" w:rsidRPr="006665B7" w:rsidRDefault="006665B7" w:rsidP="00AD7A41">
      <w:pPr>
        <w:spacing w:line="480" w:lineRule="auto"/>
        <w:ind w:left="720" w:right="720"/>
        <w:jc w:val="both"/>
        <w:rPr>
          <w:sz w:val="24"/>
          <w:szCs w:val="24"/>
        </w:rPr>
      </w:pPr>
    </w:p>
    <w:p w14:paraId="62CDC832" w14:textId="5511F710" w:rsidR="00123F38" w:rsidRDefault="00AD7A41" w:rsidP="00123F38">
      <w:pPr>
        <w:spacing w:line="480" w:lineRule="auto"/>
        <w:ind w:left="720" w:right="720"/>
        <w:jc w:val="both"/>
        <w:rPr>
          <w:sz w:val="24"/>
          <w:szCs w:val="24"/>
        </w:rPr>
      </w:pPr>
      <w:r w:rsidRPr="00AD7A41">
        <w:rPr>
          <w:sz w:val="24"/>
          <w:szCs w:val="24"/>
        </w:rPr>
        <w:t xml:space="preserve">This research's results on increased involvement and motivation via online interventions highly </w:t>
      </w:r>
      <w:r w:rsidR="000174E8" w:rsidRPr="000174E8">
        <w:rPr>
          <w:sz w:val="24"/>
          <w:szCs w:val="24"/>
        </w:rPr>
        <w:t>verify</w:t>
      </w:r>
      <w:r w:rsidRPr="00AD7A41">
        <w:rPr>
          <w:sz w:val="24"/>
          <w:szCs w:val="24"/>
        </w:rPr>
        <w:t xml:space="preserve"> the purpose of DigiPic to </w:t>
      </w:r>
      <w:r w:rsidR="000174E8" w:rsidRPr="000174E8">
        <w:rPr>
          <w:sz w:val="24"/>
          <w:szCs w:val="24"/>
        </w:rPr>
        <w:t>inspire</w:t>
      </w:r>
      <w:r w:rsidRPr="00AD7A41">
        <w:rPr>
          <w:sz w:val="24"/>
          <w:szCs w:val="24"/>
        </w:rPr>
        <w:t xml:space="preserve"> more user engagement and commitment in learning photography, especially for its content and interactive nature.</w:t>
      </w:r>
    </w:p>
    <w:p w14:paraId="55D2E6C8" w14:textId="77777777" w:rsidR="000174E8" w:rsidRDefault="000174E8" w:rsidP="00123F38">
      <w:pPr>
        <w:spacing w:line="480" w:lineRule="auto"/>
        <w:ind w:left="720" w:right="720"/>
        <w:jc w:val="both"/>
        <w:rPr>
          <w:b/>
          <w:bCs/>
          <w:sz w:val="24"/>
          <w:szCs w:val="24"/>
          <w:highlight w:val="yellow"/>
        </w:rPr>
      </w:pPr>
    </w:p>
    <w:p w14:paraId="530C6B5C" w14:textId="124810C0" w:rsidR="00123F38" w:rsidRPr="0083244E" w:rsidRDefault="00945EB7" w:rsidP="00123F38">
      <w:pPr>
        <w:spacing w:line="480" w:lineRule="auto"/>
        <w:ind w:left="720" w:right="720"/>
        <w:jc w:val="both"/>
        <w:rPr>
          <w:b/>
          <w:bCs/>
          <w:sz w:val="24"/>
          <w:szCs w:val="24"/>
        </w:rPr>
      </w:pPr>
      <w:r w:rsidRPr="0083244E">
        <w:rPr>
          <w:b/>
          <w:bCs/>
          <w:sz w:val="24"/>
          <w:szCs w:val="24"/>
        </w:rPr>
        <w:t>Digital Learning System with Interactive and Collaborative Elements (Er, 2022)</w:t>
      </w:r>
    </w:p>
    <w:p w14:paraId="223E6830" w14:textId="7EF4C8F1" w:rsidR="00945EB7" w:rsidRDefault="008164B6" w:rsidP="00123F38">
      <w:pPr>
        <w:spacing w:line="480" w:lineRule="auto"/>
        <w:ind w:left="720" w:right="720"/>
        <w:jc w:val="both"/>
        <w:rPr>
          <w:sz w:val="24"/>
          <w:szCs w:val="24"/>
        </w:rPr>
      </w:pPr>
      <w:r w:rsidRPr="008164B6">
        <w:rPr>
          <w:sz w:val="24"/>
          <w:szCs w:val="24"/>
        </w:rPr>
        <w:t>In his study, Er (2022) elaborately investigated the potential of contemporary digital learning systems and how their interactive and collaborative nature affect the development of students. The research comprehensively concluded that advanced systems enhance the imaginative capacity of learners to a great extent and directly help in their specialization in different academic and applied fields.</w:t>
      </w:r>
      <w:r w:rsidR="00501306" w:rsidRPr="0083244E">
        <w:rPr>
          <w:sz w:val="24"/>
          <w:szCs w:val="24"/>
        </w:rPr>
        <w:br/>
      </w:r>
      <w:r w:rsidR="00501306" w:rsidRPr="0083244E">
        <w:rPr>
          <w:sz w:val="24"/>
          <w:szCs w:val="24"/>
        </w:rPr>
        <w:br/>
        <w:t>The</w:t>
      </w:r>
      <w:r w:rsidR="00561B7F" w:rsidRPr="00561B7F">
        <w:rPr>
          <w:sz w:val="24"/>
          <w:szCs w:val="24"/>
        </w:rPr>
        <w:t xml:space="preserve"> </w:t>
      </w:r>
      <w:r w:rsidR="00501306" w:rsidRPr="0083244E">
        <w:rPr>
          <w:sz w:val="24"/>
          <w:szCs w:val="24"/>
        </w:rPr>
        <w:t>focus</w:t>
      </w:r>
      <w:r w:rsidR="00561B7F" w:rsidRPr="00561B7F">
        <w:rPr>
          <w:sz w:val="24"/>
          <w:szCs w:val="24"/>
        </w:rPr>
        <w:t xml:space="preserve"> </w:t>
      </w:r>
      <w:r w:rsidR="00501306" w:rsidRPr="0083244E">
        <w:rPr>
          <w:sz w:val="24"/>
          <w:szCs w:val="24"/>
        </w:rPr>
        <w:t>on</w:t>
      </w:r>
      <w:r w:rsidR="00561B7F" w:rsidRPr="00561B7F">
        <w:rPr>
          <w:sz w:val="24"/>
          <w:szCs w:val="24"/>
        </w:rPr>
        <w:t xml:space="preserve"> </w:t>
      </w:r>
      <w:r w:rsidR="00501306" w:rsidRPr="0083244E">
        <w:rPr>
          <w:sz w:val="24"/>
          <w:szCs w:val="24"/>
        </w:rPr>
        <w:t>collaborative</w:t>
      </w:r>
      <w:r w:rsidR="00561B7F" w:rsidRPr="00561B7F">
        <w:rPr>
          <w:sz w:val="24"/>
          <w:szCs w:val="24"/>
        </w:rPr>
        <w:t xml:space="preserve"> </w:t>
      </w:r>
      <w:r w:rsidR="00501306" w:rsidRPr="0083244E">
        <w:rPr>
          <w:sz w:val="24"/>
          <w:szCs w:val="24"/>
        </w:rPr>
        <w:t>and</w:t>
      </w:r>
      <w:r w:rsidR="00561B7F" w:rsidRPr="00561B7F">
        <w:rPr>
          <w:sz w:val="24"/>
          <w:szCs w:val="24"/>
        </w:rPr>
        <w:t xml:space="preserve"> </w:t>
      </w:r>
      <w:r w:rsidR="00501306" w:rsidRPr="0083244E">
        <w:rPr>
          <w:sz w:val="24"/>
          <w:szCs w:val="24"/>
        </w:rPr>
        <w:t>interactive</w:t>
      </w:r>
      <w:r w:rsidR="00561B7F" w:rsidRPr="00561B7F">
        <w:rPr>
          <w:sz w:val="24"/>
          <w:szCs w:val="24"/>
        </w:rPr>
        <w:t xml:space="preserve"> </w:t>
      </w:r>
      <w:r w:rsidR="00501306" w:rsidRPr="0083244E">
        <w:rPr>
          <w:sz w:val="24"/>
          <w:szCs w:val="24"/>
        </w:rPr>
        <w:t>elements</w:t>
      </w:r>
      <w:r w:rsidR="00561B7F" w:rsidRPr="00561B7F">
        <w:rPr>
          <w:sz w:val="24"/>
          <w:szCs w:val="24"/>
        </w:rPr>
        <w:t xml:space="preserve"> </w:t>
      </w:r>
      <w:r w:rsidR="00501306" w:rsidRPr="0083244E">
        <w:rPr>
          <w:sz w:val="24"/>
          <w:szCs w:val="24"/>
        </w:rPr>
        <w:t>in Er's</w:t>
      </w:r>
      <w:r w:rsidR="00561B7F" w:rsidRPr="00561B7F">
        <w:rPr>
          <w:sz w:val="24"/>
          <w:szCs w:val="24"/>
        </w:rPr>
        <w:t xml:space="preserve"> </w:t>
      </w:r>
      <w:r w:rsidR="00501306" w:rsidRPr="0083244E">
        <w:rPr>
          <w:sz w:val="24"/>
          <w:szCs w:val="24"/>
        </w:rPr>
        <w:t>research</w:t>
      </w:r>
      <w:r w:rsidR="00561B7F" w:rsidRPr="00561B7F">
        <w:rPr>
          <w:sz w:val="24"/>
          <w:szCs w:val="24"/>
        </w:rPr>
        <w:t xml:space="preserve"> </w:t>
      </w:r>
      <w:r w:rsidR="00501306" w:rsidRPr="0083244E">
        <w:rPr>
          <w:sz w:val="24"/>
          <w:szCs w:val="24"/>
        </w:rPr>
        <w:t>closely</w:t>
      </w:r>
      <w:r w:rsidR="00561B7F" w:rsidRPr="00561B7F">
        <w:rPr>
          <w:sz w:val="24"/>
          <w:szCs w:val="24"/>
        </w:rPr>
        <w:t xml:space="preserve"> </w:t>
      </w:r>
      <w:r w:rsidR="00501306" w:rsidRPr="0083244E">
        <w:rPr>
          <w:sz w:val="24"/>
          <w:szCs w:val="24"/>
        </w:rPr>
        <w:t>corresponds</w:t>
      </w:r>
      <w:r w:rsidR="00561B7F" w:rsidRPr="00561B7F">
        <w:rPr>
          <w:sz w:val="24"/>
          <w:szCs w:val="24"/>
        </w:rPr>
        <w:t xml:space="preserve"> </w:t>
      </w:r>
      <w:r w:rsidR="00501306" w:rsidRPr="0083244E">
        <w:rPr>
          <w:sz w:val="24"/>
          <w:szCs w:val="24"/>
        </w:rPr>
        <w:t>with DigiPic's</w:t>
      </w:r>
      <w:r w:rsidR="00561B7F" w:rsidRPr="00561B7F">
        <w:rPr>
          <w:sz w:val="24"/>
          <w:szCs w:val="24"/>
        </w:rPr>
        <w:t xml:space="preserve"> </w:t>
      </w:r>
      <w:r w:rsidR="00501306" w:rsidRPr="0083244E">
        <w:rPr>
          <w:sz w:val="24"/>
          <w:szCs w:val="24"/>
        </w:rPr>
        <w:t>intention</w:t>
      </w:r>
      <w:r w:rsidR="00561B7F" w:rsidRPr="00561B7F">
        <w:rPr>
          <w:sz w:val="24"/>
          <w:szCs w:val="24"/>
        </w:rPr>
        <w:t xml:space="preserve"> </w:t>
      </w:r>
      <w:r w:rsidR="00501306" w:rsidRPr="0083244E">
        <w:rPr>
          <w:sz w:val="24"/>
          <w:szCs w:val="24"/>
        </w:rPr>
        <w:t>of</w:t>
      </w:r>
      <w:r w:rsidR="00561B7F" w:rsidRPr="00561B7F">
        <w:rPr>
          <w:sz w:val="24"/>
          <w:szCs w:val="24"/>
        </w:rPr>
        <w:t xml:space="preserve"> </w:t>
      </w:r>
      <w:r w:rsidR="00501306" w:rsidRPr="0083244E">
        <w:rPr>
          <w:sz w:val="24"/>
          <w:szCs w:val="24"/>
        </w:rPr>
        <w:t>developing</w:t>
      </w:r>
      <w:r w:rsidR="00561B7F" w:rsidRPr="00561B7F">
        <w:rPr>
          <w:sz w:val="24"/>
          <w:szCs w:val="24"/>
        </w:rPr>
        <w:t xml:space="preserve"> </w:t>
      </w:r>
      <w:r w:rsidR="00501306" w:rsidRPr="0083244E">
        <w:rPr>
          <w:sz w:val="24"/>
          <w:szCs w:val="24"/>
        </w:rPr>
        <w:t>an adaptive learning</w:t>
      </w:r>
      <w:r w:rsidR="00561B7F" w:rsidRPr="00561B7F">
        <w:rPr>
          <w:sz w:val="24"/>
          <w:szCs w:val="24"/>
        </w:rPr>
        <w:t xml:space="preserve"> </w:t>
      </w:r>
      <w:r w:rsidR="00501306" w:rsidRPr="0083244E">
        <w:rPr>
          <w:sz w:val="24"/>
          <w:szCs w:val="24"/>
        </w:rPr>
        <w:t>platform</w:t>
      </w:r>
      <w:r w:rsidR="00561B7F" w:rsidRPr="00561B7F">
        <w:rPr>
          <w:sz w:val="24"/>
          <w:szCs w:val="24"/>
        </w:rPr>
        <w:t xml:space="preserve"> </w:t>
      </w:r>
      <w:r w:rsidR="00501306" w:rsidRPr="0083244E">
        <w:rPr>
          <w:sz w:val="24"/>
          <w:szCs w:val="24"/>
        </w:rPr>
        <w:t>that</w:t>
      </w:r>
      <w:r w:rsidR="00561B7F" w:rsidRPr="00561B7F">
        <w:rPr>
          <w:sz w:val="24"/>
          <w:szCs w:val="24"/>
        </w:rPr>
        <w:t xml:space="preserve"> </w:t>
      </w:r>
      <w:r w:rsidR="00501306" w:rsidRPr="0083244E">
        <w:rPr>
          <w:sz w:val="24"/>
          <w:szCs w:val="24"/>
        </w:rPr>
        <w:t>boosts</w:t>
      </w:r>
      <w:r w:rsidR="00561B7F" w:rsidRPr="00561B7F">
        <w:rPr>
          <w:sz w:val="24"/>
          <w:szCs w:val="24"/>
        </w:rPr>
        <w:t xml:space="preserve"> </w:t>
      </w:r>
      <w:r w:rsidR="00501306" w:rsidRPr="0083244E">
        <w:rPr>
          <w:sz w:val="24"/>
          <w:szCs w:val="24"/>
        </w:rPr>
        <w:t>user</w:t>
      </w:r>
      <w:r w:rsidR="006C4567" w:rsidRPr="0083244E">
        <w:rPr>
          <w:sz w:val="24"/>
          <w:szCs w:val="24"/>
        </w:rPr>
        <w:t xml:space="preserve"> </w:t>
      </w:r>
      <w:r w:rsidR="00501306" w:rsidRPr="0083244E">
        <w:rPr>
          <w:sz w:val="24"/>
          <w:szCs w:val="24"/>
        </w:rPr>
        <w:t>imagination and</w:t>
      </w:r>
      <w:r w:rsidR="00561B7F" w:rsidRPr="00561B7F">
        <w:rPr>
          <w:sz w:val="24"/>
          <w:szCs w:val="24"/>
        </w:rPr>
        <w:t xml:space="preserve"> </w:t>
      </w:r>
      <w:r w:rsidR="00501306" w:rsidRPr="0083244E">
        <w:rPr>
          <w:sz w:val="24"/>
          <w:szCs w:val="24"/>
        </w:rPr>
        <w:t>expertise</w:t>
      </w:r>
      <w:r w:rsidR="00561B7F" w:rsidRPr="00561B7F">
        <w:rPr>
          <w:sz w:val="24"/>
          <w:szCs w:val="24"/>
        </w:rPr>
        <w:t xml:space="preserve"> </w:t>
      </w:r>
      <w:r w:rsidR="00501306" w:rsidRPr="0083244E">
        <w:rPr>
          <w:sz w:val="24"/>
          <w:szCs w:val="24"/>
        </w:rPr>
        <w:t>in photography,</w:t>
      </w:r>
      <w:r w:rsidR="00561B7F" w:rsidRPr="00561B7F">
        <w:rPr>
          <w:sz w:val="24"/>
          <w:szCs w:val="24"/>
        </w:rPr>
        <w:t xml:space="preserve"> </w:t>
      </w:r>
      <w:r w:rsidR="00501306" w:rsidRPr="0083244E">
        <w:rPr>
          <w:sz w:val="24"/>
          <w:szCs w:val="24"/>
        </w:rPr>
        <w:t>enabling</w:t>
      </w:r>
      <w:r w:rsidR="00561B7F" w:rsidRPr="00561B7F">
        <w:rPr>
          <w:sz w:val="24"/>
          <w:szCs w:val="24"/>
        </w:rPr>
        <w:t xml:space="preserve"> </w:t>
      </w:r>
      <w:r w:rsidR="00501306" w:rsidRPr="0083244E">
        <w:rPr>
          <w:sz w:val="24"/>
          <w:szCs w:val="24"/>
        </w:rPr>
        <w:t>users to</w:t>
      </w:r>
      <w:r w:rsidR="00561B7F" w:rsidRPr="00561B7F">
        <w:rPr>
          <w:sz w:val="24"/>
          <w:szCs w:val="24"/>
        </w:rPr>
        <w:t xml:space="preserve"> </w:t>
      </w:r>
      <w:r w:rsidR="00501306" w:rsidRPr="0083244E">
        <w:rPr>
          <w:sz w:val="24"/>
          <w:szCs w:val="24"/>
        </w:rPr>
        <w:t>monitor</w:t>
      </w:r>
      <w:r w:rsidR="00561B7F" w:rsidRPr="00561B7F">
        <w:rPr>
          <w:sz w:val="24"/>
          <w:szCs w:val="24"/>
        </w:rPr>
        <w:t xml:space="preserve"> </w:t>
      </w:r>
      <w:r w:rsidR="00501306" w:rsidRPr="0083244E">
        <w:rPr>
          <w:sz w:val="24"/>
          <w:szCs w:val="24"/>
        </w:rPr>
        <w:t>their</w:t>
      </w:r>
      <w:r w:rsidR="00561B7F" w:rsidRPr="00561B7F">
        <w:rPr>
          <w:sz w:val="24"/>
          <w:szCs w:val="24"/>
        </w:rPr>
        <w:t xml:space="preserve"> </w:t>
      </w:r>
      <w:r w:rsidR="00501306" w:rsidRPr="0083244E">
        <w:rPr>
          <w:sz w:val="24"/>
          <w:szCs w:val="24"/>
        </w:rPr>
        <w:t>improvement</w:t>
      </w:r>
      <w:r w:rsidR="00561B7F" w:rsidRPr="00561B7F">
        <w:rPr>
          <w:sz w:val="24"/>
          <w:szCs w:val="24"/>
        </w:rPr>
        <w:t xml:space="preserve"> </w:t>
      </w:r>
      <w:r w:rsidR="00501306" w:rsidRPr="0083244E">
        <w:rPr>
          <w:sz w:val="24"/>
          <w:szCs w:val="24"/>
        </w:rPr>
        <w:t>and</w:t>
      </w:r>
      <w:r w:rsidR="00561B7F" w:rsidRPr="00561B7F">
        <w:rPr>
          <w:sz w:val="24"/>
          <w:szCs w:val="24"/>
        </w:rPr>
        <w:t xml:space="preserve"> </w:t>
      </w:r>
      <w:r w:rsidR="00501306" w:rsidRPr="0083244E">
        <w:rPr>
          <w:sz w:val="24"/>
          <w:szCs w:val="24"/>
        </w:rPr>
        <w:t>interact</w:t>
      </w:r>
      <w:r w:rsidR="00561B7F" w:rsidRPr="00561B7F">
        <w:rPr>
          <w:sz w:val="24"/>
          <w:szCs w:val="24"/>
        </w:rPr>
        <w:t xml:space="preserve"> </w:t>
      </w:r>
      <w:r w:rsidR="00501306" w:rsidRPr="0083244E">
        <w:rPr>
          <w:sz w:val="24"/>
          <w:szCs w:val="24"/>
        </w:rPr>
        <w:t>with</w:t>
      </w:r>
      <w:r w:rsidR="00561B7F" w:rsidRPr="00561B7F">
        <w:rPr>
          <w:sz w:val="24"/>
          <w:szCs w:val="24"/>
        </w:rPr>
        <w:t xml:space="preserve"> </w:t>
      </w:r>
      <w:r w:rsidR="00501306" w:rsidRPr="0083244E">
        <w:rPr>
          <w:sz w:val="24"/>
          <w:szCs w:val="24"/>
        </w:rPr>
        <w:t>others.</w:t>
      </w:r>
    </w:p>
    <w:p w14:paraId="3260227C" w14:textId="77777777" w:rsidR="001C68B5" w:rsidRDefault="001C68B5" w:rsidP="00123F38">
      <w:pPr>
        <w:spacing w:line="480" w:lineRule="auto"/>
        <w:ind w:left="720" w:right="720"/>
        <w:jc w:val="both"/>
        <w:rPr>
          <w:sz w:val="24"/>
          <w:szCs w:val="24"/>
        </w:rPr>
      </w:pPr>
    </w:p>
    <w:p w14:paraId="04713EEB" w14:textId="77777777" w:rsidR="001C68B5" w:rsidRPr="0083244E" w:rsidRDefault="001C68B5" w:rsidP="00123F38">
      <w:pPr>
        <w:spacing w:line="480" w:lineRule="auto"/>
        <w:ind w:left="720" w:right="720"/>
        <w:jc w:val="both"/>
        <w:rPr>
          <w:sz w:val="24"/>
          <w:szCs w:val="24"/>
        </w:rPr>
      </w:pPr>
    </w:p>
    <w:p w14:paraId="77872AF2" w14:textId="6E63DC96" w:rsidR="00945EB7" w:rsidRPr="0083244E" w:rsidRDefault="00981E12" w:rsidP="00123F38">
      <w:pPr>
        <w:spacing w:line="480" w:lineRule="auto"/>
        <w:ind w:left="720" w:right="720"/>
        <w:jc w:val="both"/>
        <w:rPr>
          <w:b/>
          <w:bCs/>
          <w:sz w:val="24"/>
          <w:szCs w:val="24"/>
        </w:rPr>
      </w:pPr>
      <w:r w:rsidRPr="0083244E">
        <w:rPr>
          <w:b/>
          <w:bCs/>
          <w:sz w:val="24"/>
          <w:szCs w:val="24"/>
        </w:rPr>
        <w:t>Digital Tools in Learning Systems (</w:t>
      </w:r>
      <w:r w:rsidRPr="009249AF">
        <w:rPr>
          <w:b/>
          <w:sz w:val="24"/>
          <w:szCs w:val="24"/>
          <w:highlight w:val="white"/>
        </w:rPr>
        <w:t>Ferroukhi et al.</w:t>
      </w:r>
      <w:r w:rsidRPr="009249AF">
        <w:rPr>
          <w:b/>
          <w:sz w:val="24"/>
          <w:szCs w:val="24"/>
        </w:rPr>
        <w:t>,</w:t>
      </w:r>
      <w:r w:rsidRPr="0083244E">
        <w:rPr>
          <w:b/>
          <w:bCs/>
          <w:sz w:val="24"/>
          <w:szCs w:val="24"/>
        </w:rPr>
        <w:t xml:space="preserve"> 2020)</w:t>
      </w:r>
    </w:p>
    <w:p w14:paraId="0C662274" w14:textId="3E17D536" w:rsidR="00574175" w:rsidRDefault="00203A05" w:rsidP="00E91B58">
      <w:pPr>
        <w:spacing w:line="480" w:lineRule="auto"/>
        <w:ind w:left="720" w:right="720"/>
        <w:jc w:val="both"/>
        <w:rPr>
          <w:sz w:val="24"/>
          <w:szCs w:val="24"/>
        </w:rPr>
      </w:pPr>
      <w:r w:rsidRPr="00951365">
        <w:rPr>
          <w:sz w:val="24"/>
          <w:szCs w:val="24"/>
          <w:highlight w:val="white"/>
        </w:rPr>
        <w:t>Ferroukhi et al.</w:t>
      </w:r>
      <w:r w:rsidRPr="001B4603">
        <w:rPr>
          <w:sz w:val="24"/>
          <w:szCs w:val="24"/>
          <w:highlight w:val="white"/>
        </w:rPr>
        <w:t xml:space="preserve"> (2020) explored the key promise of digital equipment integrated in learning mechanisms to significantly improve the overall quality of visual products, significantly highlighting the high-definition look of images. Their experiential findings, more evidently witnessed in dental aesthetic research, consistently revealed a quantifiable improvement in the accuracy and better quality of photographs taken through the tactical use of sophisticated digital tools.</w:t>
      </w:r>
      <w:r w:rsidR="006C4567" w:rsidRPr="0083244E">
        <w:rPr>
          <w:sz w:val="24"/>
          <w:szCs w:val="24"/>
        </w:rPr>
        <w:br/>
      </w:r>
      <w:r w:rsidR="006C4567" w:rsidRPr="00E27C3A">
        <w:rPr>
          <w:sz w:val="24"/>
          <w:szCs w:val="24"/>
          <w:highlight w:val="white"/>
        </w:rPr>
        <w:br/>
      </w:r>
      <w:r w:rsidR="006C4567" w:rsidRPr="00951365">
        <w:rPr>
          <w:sz w:val="24"/>
          <w:szCs w:val="24"/>
          <w:highlight w:val="white"/>
        </w:rPr>
        <w:t>Ferroukhi et al.</w:t>
      </w:r>
      <w:r w:rsidR="006C4567" w:rsidRPr="00E27C3A">
        <w:rPr>
          <w:sz w:val="24"/>
          <w:szCs w:val="24"/>
          <w:highlight w:val="white"/>
        </w:rPr>
        <w:t xml:space="preserve">'s </w:t>
      </w:r>
      <w:r w:rsidR="00E27C3A" w:rsidRPr="00E27C3A">
        <w:rPr>
          <w:sz w:val="24"/>
          <w:szCs w:val="24"/>
          <w:highlight w:val="white"/>
        </w:rPr>
        <w:t>showed</w:t>
      </w:r>
      <w:r w:rsidR="006C4567" w:rsidRPr="00E27C3A">
        <w:rPr>
          <w:sz w:val="24"/>
          <w:szCs w:val="24"/>
          <w:highlight w:val="white"/>
        </w:rPr>
        <w:t xml:space="preserve"> of how digital components increase </w:t>
      </w:r>
      <w:r w:rsidR="00E27C3A" w:rsidRPr="00E27C3A">
        <w:rPr>
          <w:sz w:val="24"/>
          <w:szCs w:val="24"/>
          <w:highlight w:val="white"/>
        </w:rPr>
        <w:t xml:space="preserve">the </w:t>
      </w:r>
      <w:r w:rsidR="006C4567" w:rsidRPr="00E27C3A">
        <w:rPr>
          <w:sz w:val="24"/>
          <w:szCs w:val="24"/>
          <w:highlight w:val="white"/>
        </w:rPr>
        <w:t xml:space="preserve">image accuracy aligns with DigiPic's technique. This research proves </w:t>
      </w:r>
      <w:r w:rsidR="00E27C3A" w:rsidRPr="00E27C3A">
        <w:rPr>
          <w:sz w:val="24"/>
          <w:szCs w:val="24"/>
          <w:highlight w:val="white"/>
        </w:rPr>
        <w:t xml:space="preserve">that </w:t>
      </w:r>
      <w:r w:rsidR="006C4567" w:rsidRPr="00E27C3A">
        <w:rPr>
          <w:sz w:val="24"/>
          <w:szCs w:val="24"/>
          <w:highlight w:val="white"/>
        </w:rPr>
        <w:t xml:space="preserve">DigiPic's goal to </w:t>
      </w:r>
      <w:r w:rsidR="00E27C3A" w:rsidRPr="00E27C3A">
        <w:rPr>
          <w:sz w:val="24"/>
          <w:szCs w:val="24"/>
          <w:highlight w:val="white"/>
        </w:rPr>
        <w:t>use of</w:t>
      </w:r>
      <w:r w:rsidR="006C4567" w:rsidRPr="00E27C3A">
        <w:rPr>
          <w:sz w:val="24"/>
          <w:szCs w:val="24"/>
          <w:highlight w:val="white"/>
        </w:rPr>
        <w:t xml:space="preserve"> digital elements for accurate image taking and skill practice, which is a </w:t>
      </w:r>
      <w:r w:rsidR="00E27C3A" w:rsidRPr="00E27C3A">
        <w:rPr>
          <w:sz w:val="24"/>
          <w:szCs w:val="24"/>
          <w:highlight w:val="white"/>
        </w:rPr>
        <w:t>essential</w:t>
      </w:r>
      <w:r w:rsidR="006C4567" w:rsidRPr="00E27C3A">
        <w:rPr>
          <w:sz w:val="24"/>
          <w:szCs w:val="24"/>
          <w:highlight w:val="white"/>
        </w:rPr>
        <w:t xml:space="preserve"> aspect of successful photography education and </w:t>
      </w:r>
      <w:r w:rsidR="00E27C3A" w:rsidRPr="00E27C3A">
        <w:rPr>
          <w:sz w:val="24"/>
          <w:szCs w:val="24"/>
          <w:highlight w:val="white"/>
        </w:rPr>
        <w:t>analysis the users</w:t>
      </w:r>
      <w:r w:rsidR="006C4567" w:rsidRPr="00E27C3A">
        <w:rPr>
          <w:sz w:val="24"/>
          <w:szCs w:val="24"/>
          <w:highlight w:val="white"/>
        </w:rPr>
        <w:t>.</w:t>
      </w:r>
    </w:p>
    <w:p w14:paraId="6F2FBE69" w14:textId="77777777" w:rsidR="00574175" w:rsidRPr="0083244E" w:rsidRDefault="00574175" w:rsidP="00123F38">
      <w:pPr>
        <w:spacing w:line="480" w:lineRule="auto"/>
        <w:ind w:left="720" w:right="720"/>
        <w:jc w:val="both"/>
        <w:rPr>
          <w:sz w:val="24"/>
          <w:szCs w:val="24"/>
        </w:rPr>
      </w:pPr>
    </w:p>
    <w:p w14:paraId="50797E32" w14:textId="50F2C172" w:rsidR="00981E12" w:rsidRPr="0083244E" w:rsidRDefault="007841C8" w:rsidP="00123F38">
      <w:pPr>
        <w:spacing w:line="480" w:lineRule="auto"/>
        <w:ind w:left="720" w:right="720"/>
        <w:jc w:val="both"/>
        <w:rPr>
          <w:b/>
          <w:bCs/>
          <w:sz w:val="24"/>
          <w:szCs w:val="24"/>
        </w:rPr>
      </w:pPr>
      <w:r w:rsidRPr="0083244E">
        <w:rPr>
          <w:b/>
          <w:bCs/>
          <w:sz w:val="24"/>
          <w:szCs w:val="24"/>
        </w:rPr>
        <w:t>Augmented Reality (AR) in Photography Learning Apps (</w:t>
      </w:r>
      <w:r w:rsidRPr="009249AF">
        <w:rPr>
          <w:b/>
          <w:sz w:val="24"/>
          <w:szCs w:val="24"/>
          <w:highlight w:val="white"/>
        </w:rPr>
        <w:t>Zhao et al.</w:t>
      </w:r>
      <w:r w:rsidRPr="009249AF">
        <w:rPr>
          <w:b/>
          <w:sz w:val="24"/>
          <w:szCs w:val="24"/>
        </w:rPr>
        <w:t xml:space="preserve">, </w:t>
      </w:r>
      <w:r w:rsidRPr="0083244E">
        <w:rPr>
          <w:b/>
          <w:bCs/>
          <w:sz w:val="24"/>
          <w:szCs w:val="24"/>
        </w:rPr>
        <w:t>2022)</w:t>
      </w:r>
    </w:p>
    <w:p w14:paraId="7DEECB0F" w14:textId="77777777" w:rsidR="00B7379C" w:rsidRDefault="00881783" w:rsidP="00123F38">
      <w:pPr>
        <w:spacing w:line="480" w:lineRule="auto"/>
        <w:ind w:left="720" w:right="720"/>
        <w:jc w:val="both"/>
        <w:rPr>
          <w:sz w:val="24"/>
          <w:szCs w:val="24"/>
        </w:rPr>
      </w:pPr>
      <w:r w:rsidRPr="00881783">
        <w:rPr>
          <w:sz w:val="24"/>
          <w:szCs w:val="24"/>
          <w:highlight w:val="white"/>
        </w:rPr>
        <w:t>Zhao et al. (2022) did research on investigating the real-world applications of Augmented Reality in photography learning software. According to their findings, incorporating AR features was found to be beneficial to users in hands-on practice exercises and enhancing the learning process to be more interactive and experiential.</w:t>
      </w:r>
    </w:p>
    <w:p w14:paraId="5DE7956D" w14:textId="77777777" w:rsidR="00637B07" w:rsidRDefault="00166654" w:rsidP="00B7379C">
      <w:pPr>
        <w:spacing w:line="480" w:lineRule="auto"/>
        <w:ind w:left="720" w:right="720"/>
        <w:jc w:val="both"/>
        <w:rPr>
          <w:b/>
          <w:bCs/>
          <w:sz w:val="24"/>
          <w:szCs w:val="24"/>
        </w:rPr>
      </w:pPr>
      <w:r w:rsidRPr="00166654">
        <w:rPr>
          <w:sz w:val="24"/>
          <w:szCs w:val="24"/>
        </w:rPr>
        <w:br/>
      </w:r>
      <w:r w:rsidR="00B7379C" w:rsidRPr="00B7379C">
        <w:rPr>
          <w:sz w:val="24"/>
          <w:szCs w:val="24"/>
          <w:highlight w:val="white"/>
        </w:rPr>
        <w:t>Zhao et al.'s results on the effectiveness of AR, hands on training can influence DigiPic's design. This shows that adding AR features would greatly improve the DigiPic's ability to deliver more engaging and effective active training in learning photography angle shots and techniques.</w:t>
      </w:r>
      <w:r w:rsidR="00B7379C" w:rsidRPr="00B7379C">
        <w:rPr>
          <w:sz w:val="24"/>
          <w:szCs w:val="24"/>
          <w:highlight w:val="white"/>
        </w:rPr>
        <w:br/>
      </w:r>
      <w:r w:rsidR="00B7379C" w:rsidRPr="00B7379C">
        <w:rPr>
          <w:sz w:val="24"/>
          <w:szCs w:val="24"/>
          <w:highlight w:val="white"/>
        </w:rPr>
        <w:br/>
      </w:r>
      <w:r w:rsidR="00B7379C" w:rsidRPr="00637B07">
        <w:rPr>
          <w:b/>
          <w:bCs/>
          <w:sz w:val="24"/>
          <w:szCs w:val="24"/>
          <w:highlight w:val="white"/>
        </w:rPr>
        <w:t>Digital Art Education with Interactive Media Interaction (Kim, Lee, Choi, 2022)</w:t>
      </w:r>
      <w:r w:rsidR="00B7379C" w:rsidRPr="00B7379C">
        <w:rPr>
          <w:sz w:val="24"/>
          <w:szCs w:val="24"/>
          <w:highlight w:val="white"/>
        </w:rPr>
        <w:br/>
        <w:t>Digital Art Education involving interactive media interaction has the ability to provide immediate feedback and practice hands-on to help student acquire and refine their skills in photography (Kim, Lee, Choi, 2022)</w:t>
      </w:r>
      <w:r w:rsidR="00B7379C" w:rsidRPr="00B7379C">
        <w:rPr>
          <w:sz w:val="24"/>
          <w:szCs w:val="24"/>
          <w:highlight w:val="white"/>
        </w:rPr>
        <w:br/>
      </w:r>
      <w:r w:rsidR="00B7379C" w:rsidRPr="00B7379C">
        <w:rPr>
          <w:sz w:val="24"/>
          <w:szCs w:val="24"/>
          <w:highlight w:val="white"/>
        </w:rPr>
        <w:br/>
        <w:t>The results by Kim, Lee, and Choi highlight the effectiveness of interactive media with feedback in real time for skills acquisition. This concept is explicitly implemented in DigiPic to help students acquire and refine their photography skills through exercising and real-time guidance within the interactive modules.</w:t>
      </w:r>
      <w:r w:rsidR="00B7379C" w:rsidRPr="00B7379C">
        <w:rPr>
          <w:sz w:val="24"/>
          <w:szCs w:val="24"/>
          <w:highlight w:val="white"/>
        </w:rPr>
        <w:br/>
      </w:r>
      <w:r w:rsidR="00B7379C" w:rsidRPr="00B7379C">
        <w:rPr>
          <w:sz w:val="24"/>
          <w:szCs w:val="24"/>
          <w:highlight w:val="white"/>
        </w:rPr>
        <w:br/>
      </w:r>
      <w:r w:rsidR="00B7379C" w:rsidRPr="00637B07">
        <w:rPr>
          <w:b/>
          <w:bCs/>
          <w:sz w:val="24"/>
          <w:szCs w:val="24"/>
          <w:highlight w:val="white"/>
        </w:rPr>
        <w:t>The Impact of the Increasing Popularity of Digital Art on the Current Job Market for Artists Wang and Wang, 2021)</w:t>
      </w:r>
      <w:r w:rsidR="00B7379C" w:rsidRPr="00B7379C">
        <w:rPr>
          <w:sz w:val="24"/>
          <w:szCs w:val="24"/>
          <w:highlight w:val="white"/>
        </w:rPr>
        <w:br/>
        <w:t>DigiPic is not only for studying all about photography but provides a chance to meet the employment need for digital artists. Wang and Wang (2021) noted that there are some entertainment and marketing sectors that require talented artists in the future.</w:t>
      </w:r>
      <w:r w:rsidR="00B7379C" w:rsidRPr="00B7379C">
        <w:rPr>
          <w:sz w:val="24"/>
          <w:szCs w:val="24"/>
          <w:highlight w:val="white"/>
        </w:rPr>
        <w:br/>
      </w:r>
      <w:r w:rsidR="00B7379C" w:rsidRPr="00B7379C">
        <w:rPr>
          <w:sz w:val="24"/>
          <w:szCs w:val="24"/>
          <w:highlight w:val="white"/>
        </w:rPr>
        <w:br/>
        <w:t>Wang and Wang's explanation regarding the need for proficiency in digital artists and the use of customized experiences in acquiring skills aligns with the overall goal of DigiPic. It shows the validity of DigiPic's design as a system that develops high skilled photography by equipping users with awareness for future employment needs in the relevant creative fields.</w:t>
      </w:r>
      <w:r w:rsidR="00B7379C" w:rsidRPr="00B7379C">
        <w:rPr>
          <w:sz w:val="24"/>
          <w:szCs w:val="24"/>
          <w:highlight w:val="white"/>
        </w:rPr>
        <w:br/>
      </w:r>
      <w:r w:rsidR="00B7379C" w:rsidRPr="00B7379C">
        <w:rPr>
          <w:sz w:val="24"/>
          <w:szCs w:val="24"/>
          <w:highlight w:val="white"/>
        </w:rPr>
        <w:br/>
      </w:r>
      <w:r w:rsidR="00B7379C" w:rsidRPr="00637B07">
        <w:rPr>
          <w:b/>
          <w:bCs/>
          <w:sz w:val="24"/>
          <w:szCs w:val="24"/>
          <w:highlight w:val="white"/>
        </w:rPr>
        <w:t>Interactive Mobile Tools in Photography Learning Apps (Wu and Jia, 2021)</w:t>
      </w:r>
      <w:r w:rsidR="00B7379C" w:rsidRPr="00B7379C">
        <w:rPr>
          <w:sz w:val="24"/>
          <w:szCs w:val="24"/>
          <w:highlight w:val="white"/>
        </w:rPr>
        <w:br/>
        <w:t>Wu and Jia (2021) did research on how effective interactive mobile tools tailored for the use of photography learning applications can be. Their study indicated that these tools were of great use to novice photographers as they allowed them to train themselves and improve their photography effectively. One of the major findings was the primary impact of instant feedback offered by these technologies, which was a prime guide for the learners during their skill acquisition process, facilitating an iterative and self-directed learning experience adapted to personal advancement and comprehension.</w:t>
      </w:r>
      <w:r w:rsidR="00B7379C" w:rsidRPr="00B7379C">
        <w:rPr>
          <w:sz w:val="24"/>
          <w:szCs w:val="24"/>
          <w:highlight w:val="white"/>
        </w:rPr>
        <w:br/>
      </w:r>
      <w:r w:rsidR="00B7379C" w:rsidRPr="00B7379C">
        <w:rPr>
          <w:sz w:val="24"/>
          <w:szCs w:val="24"/>
          <w:highlight w:val="white"/>
        </w:rPr>
        <w:br/>
        <w:t>Wu and Jia's study highlighted that the effectiveness of interactive mobile tools and timely feedback for learning beginners independently. This supports directly DigiPic's design concept of giving an iterative learning environment with ongoing feedback so that the students can learn photography skills conveniently and efficiently.</w:t>
      </w:r>
      <w:r w:rsidR="00B7379C" w:rsidRPr="00B7379C">
        <w:rPr>
          <w:sz w:val="24"/>
          <w:szCs w:val="24"/>
          <w:highlight w:val="white"/>
        </w:rPr>
        <w:br/>
      </w:r>
      <w:r w:rsidR="00B7379C" w:rsidRPr="00B7379C">
        <w:rPr>
          <w:sz w:val="24"/>
          <w:szCs w:val="24"/>
          <w:highlight w:val="white"/>
        </w:rPr>
        <w:br/>
      </w:r>
    </w:p>
    <w:p w14:paraId="4C2A7A61" w14:textId="77777777" w:rsidR="00637B07" w:rsidRDefault="00637B07" w:rsidP="00B7379C">
      <w:pPr>
        <w:spacing w:line="480" w:lineRule="auto"/>
        <w:ind w:left="720" w:right="720"/>
        <w:jc w:val="both"/>
        <w:rPr>
          <w:b/>
          <w:bCs/>
          <w:sz w:val="24"/>
          <w:szCs w:val="24"/>
        </w:rPr>
      </w:pPr>
    </w:p>
    <w:p w14:paraId="62CFB8F6" w14:textId="77777777" w:rsidR="00637B07" w:rsidRDefault="00637B07" w:rsidP="00B7379C">
      <w:pPr>
        <w:spacing w:line="480" w:lineRule="auto"/>
        <w:ind w:left="720" w:right="720"/>
        <w:jc w:val="both"/>
        <w:rPr>
          <w:b/>
          <w:bCs/>
          <w:sz w:val="24"/>
          <w:szCs w:val="24"/>
        </w:rPr>
      </w:pPr>
    </w:p>
    <w:p w14:paraId="366A94D9" w14:textId="3D5F303D" w:rsidR="00454FDF" w:rsidRDefault="00454FDF" w:rsidP="00B7379C">
      <w:pPr>
        <w:spacing w:line="480" w:lineRule="auto"/>
        <w:ind w:left="720" w:right="720"/>
        <w:jc w:val="both"/>
        <w:rPr>
          <w:sz w:val="24"/>
          <w:szCs w:val="24"/>
          <w:highlight w:val="white"/>
        </w:rPr>
      </w:pPr>
      <w:r w:rsidRPr="00454FDF">
        <w:rPr>
          <w:b/>
          <w:bCs/>
          <w:sz w:val="24"/>
          <w:szCs w:val="24"/>
        </w:rPr>
        <w:t>On the signature pedagogy of photography courses from the perspective of visual communication design</w:t>
      </w:r>
      <w:r w:rsidRPr="00454FDF">
        <w:rPr>
          <w:b/>
          <w:bCs/>
          <w:sz w:val="24"/>
          <w:szCs w:val="24"/>
          <w:highlight w:val="white"/>
        </w:rPr>
        <w:t xml:space="preserve"> Yuanyuan Xu (2021)</w:t>
      </w:r>
      <w:r w:rsidR="00B7379C" w:rsidRPr="00B7379C">
        <w:rPr>
          <w:sz w:val="24"/>
          <w:szCs w:val="24"/>
          <w:highlight w:val="white"/>
        </w:rPr>
        <w:br/>
        <w:t>Yuanyuan Xu (2021) explored the unique teaching strategy of photography courses, particularly from the viewpoint of visual design. This research undergo into how photography education is organized to helpfully teach the students the principles of users delivering messages and ideas through visual means like photography.</w:t>
      </w:r>
      <w:r w:rsidR="00B7379C" w:rsidRPr="00B7379C">
        <w:rPr>
          <w:sz w:val="24"/>
          <w:szCs w:val="24"/>
          <w:highlight w:val="white"/>
        </w:rPr>
        <w:br/>
      </w:r>
      <w:r w:rsidR="00B7379C" w:rsidRPr="00B7379C">
        <w:rPr>
          <w:sz w:val="24"/>
          <w:szCs w:val="24"/>
          <w:highlight w:val="white"/>
        </w:rPr>
        <w:br/>
        <w:t>This study on visual communication design is highly relevant to DigiPic, as it emphasizes the importance of a thoughtfully designed instructional approach. DigiPic aims to embody these principles by offering structured lessons and practical exercises that specifically train users in visual communication through photography, making sure the system aligns with effective pedagogical practices in the field.</w:t>
      </w:r>
      <w:r w:rsidR="00B7379C" w:rsidRPr="00B7379C">
        <w:rPr>
          <w:sz w:val="24"/>
          <w:szCs w:val="24"/>
          <w:highlight w:val="white"/>
        </w:rPr>
        <w:br/>
      </w:r>
      <w:r w:rsidR="00B7379C" w:rsidRPr="00B7379C">
        <w:rPr>
          <w:sz w:val="24"/>
          <w:szCs w:val="24"/>
          <w:highlight w:val="white"/>
        </w:rPr>
        <w:br/>
      </w:r>
      <w:r w:rsidR="00B7379C" w:rsidRPr="009524F0">
        <w:rPr>
          <w:b/>
          <w:bCs/>
          <w:sz w:val="24"/>
          <w:szCs w:val="24"/>
          <w:highlight w:val="white"/>
        </w:rPr>
        <w:t>Optimizing Student Photography Skills Through Development of Project Based E-Learning in Photography Courses (Sukmana and Sudarma, 2021).</w:t>
      </w:r>
      <w:r w:rsidR="00B7379C" w:rsidRPr="00B7379C">
        <w:rPr>
          <w:sz w:val="24"/>
          <w:szCs w:val="24"/>
          <w:highlight w:val="white"/>
        </w:rPr>
        <w:br/>
        <w:t>Sukmana and Sudarma (2021) performed a research mainly targeting the optimization of students' photography skills via strategic project-based e-learning development and implementation in formal photography courses. Their in-depth study highlighted how such a specific pedagogical practice can significantly enhance students' command over both theoretical and necessary practical aspects of photography, hence addressing directly prevalent challenges usually encountered in traditional learning outcomes.</w:t>
      </w:r>
      <w:r w:rsidR="00B7379C" w:rsidRPr="00B7379C">
        <w:rPr>
          <w:sz w:val="24"/>
          <w:szCs w:val="24"/>
          <w:highlight w:val="white"/>
        </w:rPr>
        <w:br/>
      </w:r>
      <w:r w:rsidR="00B7379C" w:rsidRPr="00B7379C">
        <w:rPr>
          <w:sz w:val="24"/>
          <w:szCs w:val="24"/>
          <w:highlight w:val="white"/>
        </w:rPr>
        <w:br/>
        <w:t>This research study follows DigiPic's approach, specifically its emphasis on practical and skill acquisition. By using a project-based learning model, DigiPic is able to offer an orderly and adjustable setting under which users can implement conceptual learning and extend the users photography capabilities considerably.</w:t>
      </w:r>
      <w:r w:rsidR="00B7379C" w:rsidRPr="00B7379C">
        <w:rPr>
          <w:sz w:val="24"/>
          <w:szCs w:val="24"/>
          <w:highlight w:val="white"/>
        </w:rPr>
        <w:br/>
      </w:r>
      <w:r w:rsidR="00B7379C" w:rsidRPr="00B7379C">
        <w:rPr>
          <w:sz w:val="24"/>
          <w:szCs w:val="24"/>
          <w:highlight w:val="white"/>
        </w:rPr>
        <w:br/>
      </w:r>
      <w:r w:rsidR="00B7379C" w:rsidRPr="00A4605E">
        <w:rPr>
          <w:b/>
          <w:bCs/>
          <w:sz w:val="24"/>
          <w:szCs w:val="24"/>
          <w:highlight w:val="white"/>
        </w:rPr>
        <w:t>Digital peer feedback on visual ideas: a study of eighth-grade students in visual art (Forslind, Hrastinski, and Forsler, 2023)</w:t>
      </w:r>
      <w:r w:rsidR="00B7379C" w:rsidRPr="00B7379C">
        <w:rPr>
          <w:sz w:val="24"/>
          <w:szCs w:val="24"/>
          <w:highlight w:val="white"/>
        </w:rPr>
        <w:br/>
        <w:t>Forslind, Hrastinski, and Forsler (2023) study on the effectiveness of digital peer feedback as a tool for developing visual ideas among eighth-grade students in visual art education. Through their study, they investigated how the students employ digital tools, e.g., mobile phones to take visual ideas and online sites for peer commenting and sharing, to offer constructive criticism to their colleagues. The results indicated that participation in computer-aided peer review activities has the potential to positively enhance students' capabilities for creating and improving their visual ideas, to develop self-regulated learning, and collaborative skill acquisition in an iterative creative process.</w:t>
      </w:r>
      <w:r w:rsidR="00B7379C" w:rsidRPr="00B7379C">
        <w:rPr>
          <w:sz w:val="24"/>
          <w:szCs w:val="24"/>
          <w:highlight w:val="white"/>
        </w:rPr>
        <w:br/>
      </w:r>
      <w:r w:rsidR="00B7379C" w:rsidRPr="00B7379C">
        <w:rPr>
          <w:sz w:val="24"/>
          <w:szCs w:val="24"/>
          <w:highlight w:val="white"/>
        </w:rPr>
        <w:br/>
        <w:t>This research provides useful recommendations for DigiPic, specifically regarding incorporating peer review mechanisms. It proposes that by implementing digital technologies for sharing images and allowing peer critique, DigiPic might develop a strong collaborative learning system, where users can obtain constructive feedback, improve their photographic compositions, and enhance their visual communication skills better.</w:t>
      </w:r>
      <w:r w:rsidR="00B7379C" w:rsidRPr="00B7379C">
        <w:rPr>
          <w:sz w:val="24"/>
          <w:szCs w:val="24"/>
          <w:highlight w:val="white"/>
        </w:rPr>
        <w:br/>
      </w:r>
    </w:p>
    <w:p w14:paraId="14992290" w14:textId="77777777" w:rsidR="007B08EE" w:rsidRDefault="00B7379C" w:rsidP="00B7379C">
      <w:pPr>
        <w:spacing w:line="480" w:lineRule="auto"/>
        <w:ind w:left="720" w:right="720"/>
        <w:jc w:val="both"/>
        <w:rPr>
          <w:sz w:val="24"/>
          <w:szCs w:val="24"/>
          <w:highlight w:val="white"/>
        </w:rPr>
      </w:pPr>
      <w:r w:rsidRPr="00B7379C">
        <w:rPr>
          <w:sz w:val="24"/>
          <w:szCs w:val="24"/>
          <w:highlight w:val="white"/>
        </w:rPr>
        <w:br/>
      </w:r>
      <w:r w:rsidR="00FB0869" w:rsidRPr="00B7379C">
        <w:rPr>
          <w:b/>
          <w:sz w:val="24"/>
          <w:szCs w:val="24"/>
          <w:highlight w:val="white"/>
        </w:rPr>
        <w:t xml:space="preserve">Digital </w:t>
      </w:r>
      <w:r w:rsidRPr="00B7379C">
        <w:rPr>
          <w:b/>
          <w:bCs/>
          <w:sz w:val="24"/>
          <w:szCs w:val="24"/>
          <w:highlight w:val="white"/>
        </w:rPr>
        <w:t>Game</w:t>
      </w:r>
      <w:r w:rsidR="00637B07">
        <w:rPr>
          <w:b/>
          <w:bCs/>
          <w:sz w:val="24"/>
          <w:szCs w:val="24"/>
          <w:highlight w:val="white"/>
        </w:rPr>
        <w:t>-</w:t>
      </w:r>
      <w:r w:rsidRPr="00B7379C">
        <w:rPr>
          <w:b/>
          <w:bCs/>
          <w:sz w:val="24"/>
          <w:szCs w:val="24"/>
          <w:highlight w:val="white"/>
        </w:rPr>
        <w:t>Based</w:t>
      </w:r>
      <w:r w:rsidR="00FB0869" w:rsidRPr="00B7379C">
        <w:rPr>
          <w:b/>
          <w:sz w:val="24"/>
          <w:szCs w:val="24"/>
          <w:highlight w:val="white"/>
        </w:rPr>
        <w:t xml:space="preserve"> Learning Using </w:t>
      </w:r>
      <w:r w:rsidRPr="00B7379C">
        <w:rPr>
          <w:b/>
          <w:bCs/>
          <w:sz w:val="24"/>
          <w:szCs w:val="24"/>
          <w:highlight w:val="white"/>
        </w:rPr>
        <w:t>In</w:t>
      </w:r>
      <w:r w:rsidR="00637B07">
        <w:rPr>
          <w:b/>
          <w:bCs/>
          <w:sz w:val="24"/>
          <w:szCs w:val="24"/>
          <w:highlight w:val="white"/>
        </w:rPr>
        <w:t>-</w:t>
      </w:r>
      <w:r w:rsidRPr="00B7379C">
        <w:rPr>
          <w:b/>
          <w:bCs/>
          <w:sz w:val="24"/>
          <w:szCs w:val="24"/>
          <w:highlight w:val="white"/>
        </w:rPr>
        <w:t>Game</w:t>
      </w:r>
      <w:r w:rsidR="00FB0869" w:rsidRPr="00B7379C">
        <w:rPr>
          <w:b/>
          <w:sz w:val="24"/>
          <w:szCs w:val="24"/>
          <w:highlight w:val="white"/>
        </w:rPr>
        <w:t xml:space="preserve"> Photo Modes (Mago, 2023)</w:t>
      </w:r>
      <w:r w:rsidR="00FA0EE0" w:rsidRPr="00B7379C">
        <w:rPr>
          <w:b/>
          <w:sz w:val="24"/>
          <w:szCs w:val="24"/>
          <w:highlight w:val="white"/>
        </w:rPr>
        <w:br/>
      </w:r>
      <w:r w:rsidR="00477A72" w:rsidRPr="00B7379C">
        <w:rPr>
          <w:sz w:val="24"/>
          <w:szCs w:val="24"/>
          <w:highlight w:val="white"/>
        </w:rPr>
        <w:t xml:space="preserve">Mago (2023) studied theat the possibility of digital game-based learning by applying in-game photography modes as training tools for photographic abilities. The investigation checked how video game photo modes, which feature in other games like Red Dead Redemption 2, Honkai Star Rail and The Last of Us Part II, </w:t>
      </w:r>
      <w:r w:rsidR="00BE3272" w:rsidRPr="00B7379C">
        <w:rPr>
          <w:sz w:val="24"/>
          <w:szCs w:val="24"/>
          <w:highlight w:val="white"/>
        </w:rPr>
        <w:t>enable</w:t>
      </w:r>
      <w:r w:rsidR="00477A72" w:rsidRPr="00B7379C">
        <w:rPr>
          <w:sz w:val="24"/>
          <w:szCs w:val="24"/>
          <w:highlight w:val="white"/>
        </w:rPr>
        <w:t xml:space="preserve"> users to learn about fundamental photography such as composition, lighting, framing, and visual narrative. The study emphasized that such virtual spaces mimic actual conditions of photography, allowing learning to happen through innovative exploration without commercial camera use. Through the use of gameplay as a learning platform, the study revealed that gamers acquired enhanced sensitivities to visual aesthetics and technical knowledge through repeated practice and self-discovery.</w:t>
      </w:r>
    </w:p>
    <w:p w14:paraId="57C654BE" w14:textId="78952714" w:rsidR="00454FDF" w:rsidRDefault="00477A72" w:rsidP="00B7379C">
      <w:pPr>
        <w:spacing w:line="480" w:lineRule="auto"/>
        <w:ind w:left="720" w:right="720"/>
        <w:jc w:val="both"/>
        <w:rPr>
          <w:sz w:val="24"/>
          <w:szCs w:val="24"/>
        </w:rPr>
      </w:pPr>
      <w:r w:rsidRPr="00B7379C">
        <w:rPr>
          <w:sz w:val="24"/>
          <w:szCs w:val="24"/>
          <w:highlight w:val="white"/>
        </w:rPr>
        <w:t xml:space="preserve">This study is closely in line with DigiPic's </w:t>
      </w:r>
      <w:r w:rsidR="00B7379C" w:rsidRPr="00B7379C">
        <w:rPr>
          <w:sz w:val="24"/>
          <w:szCs w:val="24"/>
          <w:highlight w:val="white"/>
        </w:rPr>
        <w:t>goal</w:t>
      </w:r>
      <w:r w:rsidRPr="00B7379C">
        <w:rPr>
          <w:sz w:val="24"/>
          <w:szCs w:val="24"/>
          <w:highlight w:val="white"/>
        </w:rPr>
        <w:t xml:space="preserve"> by confirming that interactive simulations are usable learning platforms for photography students. The results of Mago's work </w:t>
      </w:r>
      <w:r w:rsidR="00922614" w:rsidRPr="00B7379C">
        <w:rPr>
          <w:sz w:val="24"/>
          <w:szCs w:val="24"/>
          <w:highlight w:val="white"/>
        </w:rPr>
        <w:t>are</w:t>
      </w:r>
      <w:r w:rsidRPr="00B7379C">
        <w:rPr>
          <w:sz w:val="24"/>
          <w:szCs w:val="24"/>
          <w:highlight w:val="white"/>
        </w:rPr>
        <w:t xml:space="preserve"> usable in DigiPic's vision of providing a digital platform where users can develop their skills and interactive challenges regardless of whether they have access to advanced </w:t>
      </w:r>
      <w:r w:rsidR="00B7379C" w:rsidRPr="00B7379C">
        <w:rPr>
          <w:sz w:val="24"/>
          <w:szCs w:val="24"/>
          <w:highlight w:val="white"/>
        </w:rPr>
        <w:t>equipments.</w:t>
      </w:r>
    </w:p>
    <w:p w14:paraId="50DD6154" w14:textId="28A554EB" w:rsidR="00EC721E" w:rsidRDefault="00EC721E">
      <w:pPr>
        <w:rPr>
          <w:ins w:id="6" w:author="{3EA0D085-1653-4116-9C7E-02D3E4BA1DE4}" w:date="2025-07-18T19:14:00Z" w16du:dateUtc="2025-07-18T11:14:00Z"/>
        </w:rPr>
      </w:pPr>
    </w:p>
    <w:p w14:paraId="29FCD9E2" w14:textId="2683165B" w:rsidR="00C057FD" w:rsidRPr="00460A4B" w:rsidRDefault="00C057FD" w:rsidP="00C057FD">
      <w:pPr>
        <w:pStyle w:val="Heading2"/>
        <w:rPr>
          <w:b/>
          <w:bCs/>
        </w:rPr>
      </w:pPr>
      <w:r>
        <w:rPr>
          <w:b/>
          <w:bCs/>
        </w:rPr>
        <w:t>Synthesis</w:t>
      </w:r>
    </w:p>
    <w:p w14:paraId="643F8E4A" w14:textId="542C618F" w:rsidR="00C057FD" w:rsidRDefault="005E72BB" w:rsidP="00C057FD">
      <w:pPr>
        <w:spacing w:line="480" w:lineRule="auto"/>
        <w:ind w:left="720" w:right="720" w:firstLine="720"/>
        <w:jc w:val="both"/>
        <w:rPr>
          <w:sz w:val="24"/>
          <w:szCs w:val="24"/>
        </w:rPr>
      </w:pPr>
      <w:r>
        <w:rPr>
          <w:sz w:val="24"/>
          <w:szCs w:val="24"/>
        </w:rPr>
        <w:t xml:space="preserve">The collected related literature and related studies </w:t>
      </w:r>
      <w:r w:rsidR="008A5E70">
        <w:rPr>
          <w:sz w:val="24"/>
          <w:szCs w:val="24"/>
        </w:rPr>
        <w:t>have a strong relevance</w:t>
      </w:r>
      <w:r w:rsidR="00DB7812">
        <w:rPr>
          <w:sz w:val="24"/>
          <w:szCs w:val="24"/>
        </w:rPr>
        <w:t xml:space="preserve"> and effectiveness of digital platforms for </w:t>
      </w:r>
      <w:r w:rsidR="007B3954">
        <w:rPr>
          <w:sz w:val="24"/>
          <w:szCs w:val="24"/>
        </w:rPr>
        <w:t>mo</w:t>
      </w:r>
      <w:r w:rsidR="005E29B5">
        <w:rPr>
          <w:sz w:val="24"/>
          <w:szCs w:val="24"/>
        </w:rPr>
        <w:t>bile and web-based system</w:t>
      </w:r>
      <w:r w:rsidR="00BE2243">
        <w:rPr>
          <w:sz w:val="24"/>
          <w:szCs w:val="24"/>
        </w:rPr>
        <w:t>s</w:t>
      </w:r>
      <w:r w:rsidR="005E29B5">
        <w:rPr>
          <w:sz w:val="24"/>
          <w:szCs w:val="24"/>
        </w:rPr>
        <w:t>.</w:t>
      </w:r>
      <w:r w:rsidR="00BE2243">
        <w:rPr>
          <w:sz w:val="24"/>
          <w:szCs w:val="24"/>
        </w:rPr>
        <w:t xml:space="preserve"> Th</w:t>
      </w:r>
      <w:r w:rsidR="004B627F">
        <w:rPr>
          <w:sz w:val="24"/>
          <w:szCs w:val="24"/>
        </w:rPr>
        <w:t xml:space="preserve">ese studies revealed that </w:t>
      </w:r>
      <w:r w:rsidR="00930020">
        <w:rPr>
          <w:sz w:val="24"/>
          <w:szCs w:val="24"/>
        </w:rPr>
        <w:t xml:space="preserve">these </w:t>
      </w:r>
      <w:r w:rsidR="004E0F5D">
        <w:rPr>
          <w:sz w:val="24"/>
          <w:szCs w:val="24"/>
        </w:rPr>
        <w:t>tools and resources</w:t>
      </w:r>
      <w:r w:rsidR="00930020">
        <w:rPr>
          <w:sz w:val="24"/>
          <w:szCs w:val="24"/>
        </w:rPr>
        <w:t xml:space="preserve"> have the benefit to enhance learning experience, engagement and productivity</w:t>
      </w:r>
      <w:r w:rsidR="009E63CC">
        <w:rPr>
          <w:sz w:val="24"/>
          <w:szCs w:val="24"/>
        </w:rPr>
        <w:t>, and skill improvement</w:t>
      </w:r>
      <w:r w:rsidR="001F199B">
        <w:rPr>
          <w:sz w:val="24"/>
          <w:szCs w:val="24"/>
        </w:rPr>
        <w:t xml:space="preserve">. </w:t>
      </w:r>
      <w:r w:rsidR="004E0F5D">
        <w:rPr>
          <w:sz w:val="24"/>
          <w:szCs w:val="24"/>
        </w:rPr>
        <w:t xml:space="preserve">These </w:t>
      </w:r>
      <w:r w:rsidR="00063B9B">
        <w:rPr>
          <w:sz w:val="24"/>
          <w:szCs w:val="24"/>
        </w:rPr>
        <w:t xml:space="preserve">also support the DigiPic’s conceptual framework to </w:t>
      </w:r>
      <w:r w:rsidR="00BB78B0">
        <w:rPr>
          <w:sz w:val="24"/>
          <w:szCs w:val="24"/>
        </w:rPr>
        <w:t>know the process of multimedia integration, self-paced learning</w:t>
      </w:r>
      <w:r w:rsidR="007F16A1">
        <w:rPr>
          <w:sz w:val="24"/>
          <w:szCs w:val="24"/>
        </w:rPr>
        <w:t xml:space="preserve">, and </w:t>
      </w:r>
      <w:r w:rsidR="00911664">
        <w:rPr>
          <w:sz w:val="24"/>
          <w:szCs w:val="24"/>
        </w:rPr>
        <w:t xml:space="preserve">system interactivity </w:t>
      </w:r>
      <w:r w:rsidR="00E5253A">
        <w:rPr>
          <w:sz w:val="24"/>
          <w:szCs w:val="24"/>
        </w:rPr>
        <w:t>work together in practice-based courses like photography.</w:t>
      </w:r>
      <w:r w:rsidR="002E79C5">
        <w:rPr>
          <w:sz w:val="24"/>
          <w:szCs w:val="24"/>
        </w:rPr>
        <w:t xml:space="preserve"> </w:t>
      </w:r>
      <w:r w:rsidR="00F6742B">
        <w:rPr>
          <w:sz w:val="24"/>
          <w:szCs w:val="24"/>
        </w:rPr>
        <w:t xml:space="preserve">Scholar researchers </w:t>
      </w:r>
      <w:r w:rsidR="002E79C5">
        <w:rPr>
          <w:sz w:val="24"/>
          <w:szCs w:val="24"/>
        </w:rPr>
        <w:t>Yusof et al. (2024), Zhao et al. (2022), and Kim et al. (2022)</w:t>
      </w:r>
      <w:r w:rsidR="002E7A02">
        <w:rPr>
          <w:sz w:val="24"/>
          <w:szCs w:val="24"/>
        </w:rPr>
        <w:t xml:space="preserve"> </w:t>
      </w:r>
      <w:r w:rsidR="00B3094D">
        <w:rPr>
          <w:sz w:val="24"/>
          <w:szCs w:val="24"/>
        </w:rPr>
        <w:t>discussed</w:t>
      </w:r>
      <w:r w:rsidR="0007578A">
        <w:rPr>
          <w:sz w:val="24"/>
          <w:szCs w:val="24"/>
        </w:rPr>
        <w:t xml:space="preserve"> the </w:t>
      </w:r>
      <w:r w:rsidR="00171E90">
        <w:rPr>
          <w:sz w:val="24"/>
          <w:szCs w:val="24"/>
        </w:rPr>
        <w:t>important components</w:t>
      </w:r>
      <w:r w:rsidR="00C66EA1">
        <w:rPr>
          <w:sz w:val="24"/>
          <w:szCs w:val="24"/>
        </w:rPr>
        <w:t xml:space="preserve"> </w:t>
      </w:r>
      <w:r w:rsidR="00377490">
        <w:rPr>
          <w:sz w:val="24"/>
          <w:szCs w:val="24"/>
        </w:rPr>
        <w:t>to</w:t>
      </w:r>
      <w:r w:rsidR="00171E90">
        <w:rPr>
          <w:sz w:val="24"/>
          <w:szCs w:val="24"/>
        </w:rPr>
        <w:t xml:space="preserve"> </w:t>
      </w:r>
      <w:r w:rsidR="00E63779">
        <w:rPr>
          <w:sz w:val="24"/>
          <w:szCs w:val="24"/>
        </w:rPr>
        <w:t>build a good</w:t>
      </w:r>
      <w:r w:rsidR="00377490">
        <w:rPr>
          <w:sz w:val="24"/>
          <w:szCs w:val="24"/>
        </w:rPr>
        <w:t xml:space="preserve"> digital photography education</w:t>
      </w:r>
      <w:r w:rsidR="00E63779">
        <w:rPr>
          <w:sz w:val="24"/>
          <w:szCs w:val="24"/>
        </w:rPr>
        <w:t>. To further support the objectives,</w:t>
      </w:r>
      <w:r w:rsidR="0063165A">
        <w:rPr>
          <w:sz w:val="24"/>
          <w:szCs w:val="24"/>
        </w:rPr>
        <w:t xml:space="preserve"> other technical </w:t>
      </w:r>
      <w:r w:rsidR="00BD46AF">
        <w:rPr>
          <w:sz w:val="24"/>
          <w:szCs w:val="24"/>
        </w:rPr>
        <w:t xml:space="preserve">research studies of </w:t>
      </w:r>
      <w:r w:rsidR="005F2139">
        <w:rPr>
          <w:sz w:val="24"/>
          <w:szCs w:val="24"/>
        </w:rPr>
        <w:t>Iskandar et al. (2023)</w:t>
      </w:r>
      <w:r w:rsidR="004E13A7">
        <w:rPr>
          <w:sz w:val="24"/>
          <w:szCs w:val="24"/>
        </w:rPr>
        <w:t>,</w:t>
      </w:r>
      <w:r w:rsidR="005F2139">
        <w:rPr>
          <w:sz w:val="24"/>
          <w:szCs w:val="24"/>
        </w:rPr>
        <w:t xml:space="preserve"> González</w:t>
      </w:r>
      <w:r w:rsidR="00034294">
        <w:rPr>
          <w:sz w:val="24"/>
          <w:szCs w:val="24"/>
        </w:rPr>
        <w:t>-Carrasco</w:t>
      </w:r>
      <w:r w:rsidR="005F2139">
        <w:rPr>
          <w:sz w:val="24"/>
          <w:szCs w:val="24"/>
        </w:rPr>
        <w:t xml:space="preserve"> et.al (2021</w:t>
      </w:r>
      <w:r w:rsidR="00034294">
        <w:rPr>
          <w:sz w:val="24"/>
          <w:szCs w:val="24"/>
        </w:rPr>
        <w:t>)</w:t>
      </w:r>
      <w:r w:rsidR="004E13A7">
        <w:rPr>
          <w:sz w:val="24"/>
          <w:szCs w:val="24"/>
        </w:rPr>
        <w:t>, and Tanwirulqulub (2025)</w:t>
      </w:r>
      <w:r w:rsidR="00EC7B97">
        <w:rPr>
          <w:sz w:val="24"/>
          <w:szCs w:val="24"/>
        </w:rPr>
        <w:t xml:space="preserve"> </w:t>
      </w:r>
      <w:r w:rsidR="00D62D00">
        <w:rPr>
          <w:sz w:val="24"/>
          <w:szCs w:val="24"/>
        </w:rPr>
        <w:t>verified their proposals to use Android Studio and Firebase</w:t>
      </w:r>
      <w:r w:rsidR="006C0693">
        <w:rPr>
          <w:sz w:val="24"/>
          <w:szCs w:val="24"/>
        </w:rPr>
        <w:t xml:space="preserve"> as the tools for building a scalable, quick-respond, and neat </w:t>
      </w:r>
      <w:r w:rsidR="008100CE">
        <w:rPr>
          <w:sz w:val="24"/>
          <w:szCs w:val="24"/>
        </w:rPr>
        <w:t>experience to e-learning systems.</w:t>
      </w:r>
    </w:p>
    <w:p w14:paraId="16C9AB73" w14:textId="7E971E37" w:rsidR="00E10540" w:rsidRPr="00460A4B" w:rsidRDefault="00E10540" w:rsidP="00C057FD">
      <w:pPr>
        <w:spacing w:line="480" w:lineRule="auto"/>
        <w:ind w:left="720" w:right="720" w:firstLine="720"/>
        <w:jc w:val="both"/>
        <w:rPr>
          <w:sz w:val="24"/>
          <w:szCs w:val="24"/>
        </w:rPr>
      </w:pPr>
      <w:r w:rsidRPr="4CAB7039">
        <w:rPr>
          <w:sz w:val="24"/>
          <w:szCs w:val="24"/>
        </w:rPr>
        <w:t>In comparison</w:t>
      </w:r>
      <w:r w:rsidR="00FD115E" w:rsidRPr="4CAB7039">
        <w:rPr>
          <w:sz w:val="24"/>
          <w:szCs w:val="24"/>
        </w:rPr>
        <w:t xml:space="preserve">, </w:t>
      </w:r>
      <w:r w:rsidR="00F66A43" w:rsidRPr="4CAB7039">
        <w:rPr>
          <w:sz w:val="24"/>
          <w:szCs w:val="24"/>
        </w:rPr>
        <w:t xml:space="preserve">most existing systems </w:t>
      </w:r>
      <w:r w:rsidR="5B331EE5" w:rsidRPr="4CAB7039">
        <w:rPr>
          <w:sz w:val="24"/>
          <w:szCs w:val="24"/>
        </w:rPr>
        <w:t>centralize</w:t>
      </w:r>
      <w:r w:rsidR="00343939" w:rsidRPr="4CAB7039">
        <w:rPr>
          <w:sz w:val="24"/>
          <w:szCs w:val="24"/>
        </w:rPr>
        <w:t xml:space="preserve"> general e-learning</w:t>
      </w:r>
      <w:r w:rsidR="00B25C4D" w:rsidRPr="4CAB7039">
        <w:rPr>
          <w:sz w:val="24"/>
          <w:szCs w:val="24"/>
        </w:rPr>
        <w:t xml:space="preserve">, while DigiPic </w:t>
      </w:r>
      <w:r w:rsidR="00E74F3D" w:rsidRPr="4CAB7039">
        <w:rPr>
          <w:sz w:val="24"/>
          <w:szCs w:val="24"/>
        </w:rPr>
        <w:t xml:space="preserve">invents a digital photography educational system to </w:t>
      </w:r>
      <w:r w:rsidR="0060020B" w:rsidRPr="4CAB7039">
        <w:rPr>
          <w:sz w:val="24"/>
          <w:szCs w:val="24"/>
        </w:rPr>
        <w:t xml:space="preserve">have </w:t>
      </w:r>
      <w:r w:rsidR="003F5535" w:rsidRPr="4CAB7039">
        <w:rPr>
          <w:sz w:val="24"/>
          <w:szCs w:val="24"/>
        </w:rPr>
        <w:t>mobile</w:t>
      </w:r>
      <w:r w:rsidR="7F2A4FC8" w:rsidRPr="4CAB7039">
        <w:rPr>
          <w:sz w:val="24"/>
          <w:szCs w:val="24"/>
        </w:rPr>
        <w:t xml:space="preserve"> integration</w:t>
      </w:r>
      <w:r w:rsidR="003F5535" w:rsidRPr="4CAB7039">
        <w:rPr>
          <w:sz w:val="24"/>
          <w:szCs w:val="24"/>
        </w:rPr>
        <w:t xml:space="preserve">. With </w:t>
      </w:r>
      <w:r w:rsidR="006B2426" w:rsidRPr="4CAB7039">
        <w:rPr>
          <w:sz w:val="24"/>
          <w:szCs w:val="24"/>
        </w:rPr>
        <w:t>the studies of Forslind et. al (2023) and Wang</w:t>
      </w:r>
      <w:r w:rsidR="008331EB" w:rsidRPr="4CAB7039">
        <w:rPr>
          <w:sz w:val="24"/>
          <w:szCs w:val="24"/>
        </w:rPr>
        <w:t xml:space="preserve"> &amp; Wang (2021)</w:t>
      </w:r>
      <w:r w:rsidR="00134534" w:rsidRPr="4CAB7039">
        <w:rPr>
          <w:sz w:val="24"/>
          <w:szCs w:val="24"/>
        </w:rPr>
        <w:t xml:space="preserve">, </w:t>
      </w:r>
      <w:r w:rsidR="00E63E8F" w:rsidRPr="4CAB7039">
        <w:rPr>
          <w:sz w:val="24"/>
          <w:szCs w:val="24"/>
        </w:rPr>
        <w:t>their proposed studies</w:t>
      </w:r>
      <w:r w:rsidR="00BA1019" w:rsidRPr="4CAB7039">
        <w:rPr>
          <w:sz w:val="24"/>
          <w:szCs w:val="24"/>
        </w:rPr>
        <w:t xml:space="preserve"> only </w:t>
      </w:r>
      <w:r w:rsidR="002B1DF8" w:rsidRPr="4CAB7039">
        <w:rPr>
          <w:sz w:val="24"/>
          <w:szCs w:val="24"/>
        </w:rPr>
        <w:t xml:space="preserve">have </w:t>
      </w:r>
      <w:r w:rsidR="00E552C8" w:rsidRPr="4CAB7039">
        <w:rPr>
          <w:sz w:val="24"/>
          <w:szCs w:val="24"/>
        </w:rPr>
        <w:t xml:space="preserve">no </w:t>
      </w:r>
      <w:r w:rsidR="006A6BC6" w:rsidRPr="4CAB7039">
        <w:rPr>
          <w:sz w:val="24"/>
          <w:szCs w:val="24"/>
        </w:rPr>
        <w:t>joint benefits working together</w:t>
      </w:r>
      <w:r w:rsidR="0082250A" w:rsidRPr="4CAB7039">
        <w:rPr>
          <w:sz w:val="24"/>
          <w:szCs w:val="24"/>
        </w:rPr>
        <w:t>, but DigiPic can enjoy benefits all at once</w:t>
      </w:r>
      <w:r w:rsidR="00061EFB" w:rsidRPr="4CAB7039">
        <w:rPr>
          <w:sz w:val="24"/>
          <w:szCs w:val="24"/>
        </w:rPr>
        <w:t xml:space="preserve"> to feel </w:t>
      </w:r>
      <w:r w:rsidR="00F337AA" w:rsidRPr="4CAB7039">
        <w:rPr>
          <w:sz w:val="24"/>
          <w:szCs w:val="24"/>
        </w:rPr>
        <w:t xml:space="preserve">the results of learning experience and </w:t>
      </w:r>
      <w:r w:rsidR="002A57E7" w:rsidRPr="4CAB7039">
        <w:rPr>
          <w:sz w:val="24"/>
          <w:szCs w:val="24"/>
        </w:rPr>
        <w:t xml:space="preserve">skill improvement </w:t>
      </w:r>
      <w:r w:rsidR="002A1430" w:rsidRPr="4CAB7039">
        <w:rPr>
          <w:sz w:val="24"/>
          <w:szCs w:val="24"/>
        </w:rPr>
        <w:t>with photography challenges</w:t>
      </w:r>
      <w:r w:rsidR="00950FB1" w:rsidRPr="4CAB7039">
        <w:rPr>
          <w:sz w:val="24"/>
          <w:szCs w:val="24"/>
        </w:rPr>
        <w:t xml:space="preserve">, </w:t>
      </w:r>
      <w:r w:rsidR="000623AD" w:rsidRPr="4CAB7039">
        <w:rPr>
          <w:sz w:val="24"/>
          <w:szCs w:val="24"/>
        </w:rPr>
        <w:t>collaborative</w:t>
      </w:r>
      <w:r w:rsidR="00950FB1" w:rsidRPr="4CAB7039">
        <w:rPr>
          <w:sz w:val="24"/>
          <w:szCs w:val="24"/>
        </w:rPr>
        <w:t xml:space="preserve"> feedback, and</w:t>
      </w:r>
      <w:r w:rsidR="002244D2" w:rsidRPr="4CAB7039">
        <w:rPr>
          <w:sz w:val="24"/>
          <w:szCs w:val="24"/>
        </w:rPr>
        <w:t xml:space="preserve"> dashboard progress. </w:t>
      </w:r>
      <w:r w:rsidR="00C66700" w:rsidRPr="4CAB7039">
        <w:rPr>
          <w:sz w:val="24"/>
          <w:szCs w:val="24"/>
        </w:rPr>
        <w:t>Some of t</w:t>
      </w:r>
      <w:r w:rsidR="005E12E4" w:rsidRPr="4CAB7039">
        <w:rPr>
          <w:sz w:val="24"/>
          <w:szCs w:val="24"/>
        </w:rPr>
        <w:t>he previous applications with feedback</w:t>
      </w:r>
      <w:r w:rsidR="00997767" w:rsidRPr="4CAB7039">
        <w:rPr>
          <w:sz w:val="24"/>
          <w:szCs w:val="24"/>
        </w:rPr>
        <w:t xml:space="preserve"> result, </w:t>
      </w:r>
      <w:r w:rsidR="00624684" w:rsidRPr="4CAB7039">
        <w:rPr>
          <w:sz w:val="24"/>
          <w:szCs w:val="24"/>
        </w:rPr>
        <w:t xml:space="preserve">DigiPic implements </w:t>
      </w:r>
      <w:r w:rsidR="004D3116" w:rsidRPr="4CAB7039">
        <w:rPr>
          <w:sz w:val="24"/>
          <w:szCs w:val="24"/>
        </w:rPr>
        <w:t>the app to</w:t>
      </w:r>
      <w:r w:rsidR="001A07B0" w:rsidRPr="4CAB7039">
        <w:rPr>
          <w:sz w:val="24"/>
          <w:szCs w:val="24"/>
        </w:rPr>
        <w:t xml:space="preserve"> have modular learning, </w:t>
      </w:r>
      <w:r w:rsidR="00ED499C" w:rsidRPr="4CAB7039">
        <w:rPr>
          <w:sz w:val="24"/>
          <w:szCs w:val="24"/>
        </w:rPr>
        <w:t>real-time feedback, cloud-based storage</w:t>
      </w:r>
      <w:r w:rsidR="005D1819" w:rsidRPr="4CAB7039">
        <w:rPr>
          <w:sz w:val="24"/>
          <w:szCs w:val="24"/>
        </w:rPr>
        <w:t xml:space="preserve">, and </w:t>
      </w:r>
      <w:r w:rsidR="00063F41" w:rsidRPr="4CAB7039">
        <w:rPr>
          <w:sz w:val="24"/>
          <w:szCs w:val="24"/>
        </w:rPr>
        <w:t xml:space="preserve">photo sharing and posting </w:t>
      </w:r>
      <w:r w:rsidR="008F089F" w:rsidRPr="4CAB7039">
        <w:rPr>
          <w:sz w:val="24"/>
          <w:szCs w:val="24"/>
        </w:rPr>
        <w:t xml:space="preserve">into one platform. </w:t>
      </w:r>
      <w:r w:rsidR="00596899" w:rsidRPr="4CAB7039">
        <w:rPr>
          <w:sz w:val="24"/>
          <w:szCs w:val="24"/>
        </w:rPr>
        <w:t xml:space="preserve">With additional features that are not found in traditional photography lessons, </w:t>
      </w:r>
      <w:r w:rsidR="00092DEE" w:rsidRPr="4CAB7039">
        <w:rPr>
          <w:sz w:val="24"/>
          <w:szCs w:val="24"/>
        </w:rPr>
        <w:t xml:space="preserve">DigiPic </w:t>
      </w:r>
      <w:r w:rsidR="1A58D90B" w:rsidRPr="4CAB7039">
        <w:rPr>
          <w:sz w:val="24"/>
          <w:szCs w:val="24"/>
        </w:rPr>
        <w:t>provides</w:t>
      </w:r>
      <w:r w:rsidR="00092DEE" w:rsidRPr="4CAB7039">
        <w:rPr>
          <w:sz w:val="24"/>
          <w:szCs w:val="24"/>
        </w:rPr>
        <w:t xml:space="preserve"> a digital application to </w:t>
      </w:r>
      <w:r w:rsidR="008F2CB8" w:rsidRPr="4CAB7039">
        <w:rPr>
          <w:sz w:val="24"/>
          <w:szCs w:val="24"/>
        </w:rPr>
        <w:t>interact with others,</w:t>
      </w:r>
      <w:r w:rsidR="0004659A" w:rsidRPr="4CAB7039">
        <w:rPr>
          <w:sz w:val="24"/>
          <w:szCs w:val="24"/>
        </w:rPr>
        <w:t xml:space="preserve"> and </w:t>
      </w:r>
      <w:r w:rsidR="60051474" w:rsidRPr="4CAB7039">
        <w:rPr>
          <w:sz w:val="24"/>
          <w:szCs w:val="24"/>
        </w:rPr>
        <w:t>collaborate</w:t>
      </w:r>
      <w:r w:rsidR="0004659A" w:rsidRPr="4CAB7039">
        <w:rPr>
          <w:sz w:val="24"/>
          <w:szCs w:val="24"/>
        </w:rPr>
        <w:t xml:space="preserve"> digitally with the benefit of a comprehensive and accessible system.</w:t>
      </w:r>
    </w:p>
    <w:p w14:paraId="754AA976" w14:textId="59874C6C" w:rsidR="00F11DAE" w:rsidRDefault="00F11DAE" w:rsidP="00FA0EE0">
      <w:pPr>
        <w:spacing w:line="480" w:lineRule="auto"/>
        <w:ind w:left="720" w:right="720"/>
        <w:jc w:val="both"/>
        <w:rPr>
          <w:sz w:val="24"/>
          <w:szCs w:val="24"/>
        </w:rPr>
      </w:pPr>
    </w:p>
    <w:p w14:paraId="521B782D" w14:textId="6C07C5F8" w:rsidR="00477A72" w:rsidRPr="00FB0869" w:rsidRDefault="00F11DAE" w:rsidP="00C057FD">
      <w:pPr>
        <w:spacing w:after="160" w:line="259" w:lineRule="auto"/>
        <w:rPr>
          <w:sz w:val="24"/>
        </w:rPr>
      </w:pPr>
      <w:r>
        <w:rPr>
          <w:sz w:val="24"/>
        </w:rPr>
        <w:br w:type="page"/>
      </w:r>
    </w:p>
    <w:p w14:paraId="60EBE6C0" w14:textId="5B71031E" w:rsidR="000D2B8E" w:rsidRPr="000B7AD5" w:rsidRDefault="00990851" w:rsidP="000B7AD5">
      <w:pPr>
        <w:pStyle w:val="Heading2"/>
        <w:rPr>
          <w:b/>
          <w:bCs/>
        </w:rPr>
      </w:pPr>
      <w:r w:rsidRPr="00B11402">
        <w:rPr>
          <w:b/>
          <w:bCs/>
        </w:rPr>
        <w:t>Conceptual Framework</w:t>
      </w:r>
    </w:p>
    <w:p w14:paraId="5461DA76" w14:textId="38217FDE" w:rsidR="00604E83" w:rsidRPr="00BB61F6" w:rsidRDefault="00990851" w:rsidP="00BB61F6">
      <w:pPr>
        <w:pStyle w:val="ListParagraph"/>
        <w:spacing w:line="48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Figure 1</w:t>
      </w:r>
    </w:p>
    <w:p w14:paraId="05896E37" w14:textId="77777777" w:rsidR="009555EB" w:rsidRDefault="009555EB" w:rsidP="005F01FB">
      <w:pPr>
        <w:pStyle w:val="ListParagraph"/>
        <w:spacing w:line="480" w:lineRule="auto"/>
        <w:ind w:right="720"/>
        <w:jc w:val="both"/>
        <w:rPr>
          <w:rFonts w:ascii="Times New Roman" w:hAnsi="Times New Roman" w:cs="Times New Roman"/>
          <w:bCs/>
          <w:i/>
          <w:sz w:val="24"/>
          <w:szCs w:val="24"/>
        </w:rPr>
      </w:pPr>
      <w:r w:rsidRPr="009555EB">
        <w:rPr>
          <w:rFonts w:ascii="Times New Roman" w:hAnsi="Times New Roman" w:cs="Times New Roman"/>
          <w:bCs/>
          <w:i/>
          <w:noProof/>
          <w:sz w:val="24"/>
          <w:szCs w:val="24"/>
        </w:rPr>
        <w:drawing>
          <wp:inline distT="0" distB="0" distL="0" distR="0" wp14:anchorId="18533B2F" wp14:editId="4C123558">
            <wp:extent cx="4077269" cy="3934374"/>
            <wp:effectExtent l="0" t="0" r="0" b="9525"/>
            <wp:docPr id="8416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3424" name=""/>
                    <pic:cNvPicPr/>
                  </pic:nvPicPr>
                  <pic:blipFill>
                    <a:blip r:embed="rId18"/>
                    <a:stretch>
                      <a:fillRect/>
                    </a:stretch>
                  </pic:blipFill>
                  <pic:spPr>
                    <a:xfrm>
                      <a:off x="0" y="0"/>
                      <a:ext cx="4077269" cy="3934374"/>
                    </a:xfrm>
                    <a:prstGeom prst="rect">
                      <a:avLst/>
                    </a:prstGeom>
                  </pic:spPr>
                </pic:pic>
              </a:graphicData>
            </a:graphic>
          </wp:inline>
        </w:drawing>
      </w:r>
    </w:p>
    <w:p w14:paraId="00BA889F" w14:textId="71953E71" w:rsidR="009E74F7" w:rsidRPr="005F01FB" w:rsidRDefault="009E74F7" w:rsidP="005F01FB">
      <w:pPr>
        <w:pStyle w:val="ListParagraph"/>
        <w:spacing w:line="480" w:lineRule="auto"/>
        <w:ind w:right="720"/>
        <w:jc w:val="both"/>
        <w:rPr>
          <w:rFonts w:ascii="Times New Roman" w:hAnsi="Times New Roman" w:cs="Times New Roman"/>
          <w:b/>
          <w:bCs/>
          <w:sz w:val="24"/>
          <w:szCs w:val="24"/>
        </w:rPr>
      </w:pPr>
      <w:r w:rsidRPr="005F01FB">
        <w:rPr>
          <w:rFonts w:ascii="Times New Roman" w:hAnsi="Times New Roman" w:cs="Times New Roman"/>
          <w:bCs/>
          <w:i/>
          <w:sz w:val="24"/>
          <w:szCs w:val="24"/>
        </w:rPr>
        <w:t xml:space="preserve">Conceptual Framework on the </w:t>
      </w:r>
      <w:r w:rsidRPr="005F01FB">
        <w:rPr>
          <w:rFonts w:ascii="Times New Roman" w:hAnsi="Times New Roman" w:cs="Times New Roman"/>
          <w:i/>
          <w:sz w:val="24"/>
          <w:szCs w:val="24"/>
        </w:rPr>
        <w:t>DigiPic:</w:t>
      </w:r>
      <w:r w:rsidR="00506F36" w:rsidRPr="005F01FB">
        <w:rPr>
          <w:rFonts w:ascii="Times New Roman" w:hAnsi="Times New Roman" w:cs="Times New Roman"/>
          <w:i/>
          <w:sz w:val="24"/>
          <w:szCs w:val="24"/>
        </w:rPr>
        <w:t xml:space="preserve"> </w:t>
      </w:r>
      <w:r w:rsidRPr="005F01FB">
        <w:rPr>
          <w:rFonts w:ascii="Times New Roman" w:hAnsi="Times New Roman" w:cs="Times New Roman"/>
          <w:i/>
          <w:sz w:val="24"/>
          <w:szCs w:val="24"/>
        </w:rPr>
        <w:t>A Digital Photography System for LPU Cavite</w:t>
      </w:r>
    </w:p>
    <w:p w14:paraId="605F7313" w14:textId="2095ED00" w:rsidR="00990851" w:rsidRPr="00BB61F6" w:rsidRDefault="00990851" w:rsidP="00BB61F6">
      <w:pPr>
        <w:spacing w:line="480" w:lineRule="auto"/>
        <w:ind w:right="720"/>
        <w:jc w:val="both"/>
        <w:rPr>
          <w:bCs/>
          <w:i/>
          <w:sz w:val="24"/>
          <w:szCs w:val="24"/>
        </w:rPr>
      </w:pPr>
    </w:p>
    <w:p w14:paraId="677A1934" w14:textId="77777777" w:rsidR="00BB61F6" w:rsidRDefault="003435D9" w:rsidP="00BB61F6">
      <w:pPr>
        <w:spacing w:line="480" w:lineRule="auto"/>
        <w:ind w:left="720" w:right="720" w:firstLine="720"/>
        <w:jc w:val="both"/>
        <w:rPr>
          <w:sz w:val="24"/>
          <w:szCs w:val="24"/>
        </w:rPr>
      </w:pPr>
      <w:r w:rsidRPr="003435D9">
        <w:rPr>
          <w:sz w:val="24"/>
          <w:szCs w:val="24"/>
        </w:rPr>
        <w:t>The figure</w:t>
      </w:r>
      <w:r w:rsidR="00CF11E9">
        <w:rPr>
          <w:sz w:val="24"/>
          <w:szCs w:val="24"/>
        </w:rPr>
        <w:t xml:space="preserve"> above</w:t>
      </w:r>
      <w:r w:rsidRPr="003435D9">
        <w:rPr>
          <w:sz w:val="24"/>
          <w:szCs w:val="24"/>
        </w:rPr>
        <w:t xml:space="preserve"> </w:t>
      </w:r>
      <w:r w:rsidR="00470E1D">
        <w:rPr>
          <w:sz w:val="24"/>
          <w:szCs w:val="24"/>
        </w:rPr>
        <w:t>shows</w:t>
      </w:r>
      <w:r w:rsidRPr="003435D9">
        <w:rPr>
          <w:sz w:val="24"/>
          <w:szCs w:val="24"/>
        </w:rPr>
        <w:t xml:space="preserve"> the conceptual framework under which DigiPic: A Digital Photography Learning System for LPU Cavite is developed and evaluated. This framework is organized into three primary components: Input, Process, and System Output with a general evaluation criterion that ensures quality.</w:t>
      </w:r>
    </w:p>
    <w:p w14:paraId="1001E231" w14:textId="77777777" w:rsidR="00BB61F6" w:rsidRDefault="00BB61F6" w:rsidP="00BB61F6">
      <w:pPr>
        <w:spacing w:line="480" w:lineRule="auto"/>
        <w:ind w:left="720" w:right="720" w:firstLine="720"/>
        <w:jc w:val="both"/>
        <w:rPr>
          <w:sz w:val="24"/>
          <w:szCs w:val="24"/>
        </w:rPr>
      </w:pPr>
    </w:p>
    <w:p w14:paraId="6155668A" w14:textId="79CF1E65" w:rsidR="00BB61F6" w:rsidRDefault="003435D9" w:rsidP="00BB61F6">
      <w:pPr>
        <w:spacing w:line="480" w:lineRule="auto"/>
        <w:ind w:left="720" w:right="720" w:firstLine="720"/>
        <w:jc w:val="both"/>
        <w:rPr>
          <w:sz w:val="24"/>
          <w:szCs w:val="24"/>
        </w:rPr>
      </w:pPr>
      <w:r w:rsidRPr="003435D9">
        <w:rPr>
          <w:sz w:val="24"/>
          <w:szCs w:val="24"/>
        </w:rPr>
        <w:t xml:space="preserve">During the Input stage, the required requirement for successful development of </w:t>
      </w:r>
      <w:r w:rsidR="00BB61F6" w:rsidRPr="003435D9">
        <w:rPr>
          <w:sz w:val="24"/>
          <w:szCs w:val="24"/>
        </w:rPr>
        <w:t>the Digital</w:t>
      </w:r>
      <w:r w:rsidRPr="003435D9">
        <w:rPr>
          <w:sz w:val="24"/>
          <w:szCs w:val="24"/>
        </w:rPr>
        <w:t xml:space="preserve"> Photography Learning System </w:t>
      </w:r>
      <w:r w:rsidR="004F5B69" w:rsidRPr="003435D9">
        <w:rPr>
          <w:sz w:val="24"/>
          <w:szCs w:val="24"/>
        </w:rPr>
        <w:t>is</w:t>
      </w:r>
      <w:r w:rsidRPr="003435D9">
        <w:rPr>
          <w:sz w:val="24"/>
          <w:szCs w:val="24"/>
        </w:rPr>
        <w:t xml:space="preserve"> outlined. Knowledge needs include experience in digital photography concepts, specifically composition and different angle shots, and skill in designing e-learning platform interfaces and user interface/user experience (UI/UX) concepts. This stage also involves familiarity with system evaluation methods such as ISO 25010 and MARS frameworks. Software Requirements enumerate the requisite development tools and platforms, e.g., Android Studio, Kotlin, Firebase as the backend and database solution, web technologies like HTML, CSS, JavaScript, Visual Studio, and necessary web server environment. Hardware Requirements describe the standard specifications for the users' devices, such as Android smartphones/tablets with sufficient processors and RAM, and stable internet connectivity for mobile users. For administrative support and IT help web access, typical desktop/laptop </w:t>
      </w:r>
      <w:r w:rsidR="00CF11E9" w:rsidRPr="003435D9">
        <w:rPr>
          <w:sz w:val="24"/>
          <w:szCs w:val="24"/>
        </w:rPr>
        <w:t>specs</w:t>
      </w:r>
      <w:r w:rsidRPr="003435D9">
        <w:rPr>
          <w:sz w:val="24"/>
          <w:szCs w:val="24"/>
        </w:rPr>
        <w:t xml:space="preserve"> with recent browsers and reliable internet </w:t>
      </w:r>
      <w:r w:rsidR="00CF11E9" w:rsidRPr="003435D9">
        <w:rPr>
          <w:sz w:val="24"/>
          <w:szCs w:val="24"/>
        </w:rPr>
        <w:t>are</w:t>
      </w:r>
      <w:r w:rsidRPr="003435D9">
        <w:rPr>
          <w:sz w:val="24"/>
          <w:szCs w:val="24"/>
        </w:rPr>
        <w:t xml:space="preserve"> taken into account.</w:t>
      </w:r>
      <w:r w:rsidRPr="003435D9">
        <w:rPr>
          <w:sz w:val="24"/>
          <w:szCs w:val="24"/>
        </w:rPr>
        <w:br/>
      </w:r>
    </w:p>
    <w:p w14:paraId="3C2B75CA" w14:textId="2D7781F3" w:rsidR="00BB61F6" w:rsidRDefault="003435D9" w:rsidP="00BB61F6">
      <w:pPr>
        <w:spacing w:line="480" w:lineRule="auto"/>
        <w:ind w:left="720" w:right="720" w:firstLine="720"/>
        <w:jc w:val="both"/>
        <w:rPr>
          <w:sz w:val="24"/>
          <w:szCs w:val="24"/>
        </w:rPr>
      </w:pPr>
      <w:r w:rsidRPr="4CAB7039">
        <w:rPr>
          <w:sz w:val="24"/>
          <w:szCs w:val="24"/>
        </w:rPr>
        <w:t xml:space="preserve">The Process area describes the arranged process of building Digital Photography </w:t>
      </w:r>
      <w:r w:rsidR="103AF026" w:rsidRPr="4CAB7039">
        <w:rPr>
          <w:sz w:val="24"/>
          <w:szCs w:val="24"/>
        </w:rPr>
        <w:t>e-</w:t>
      </w:r>
      <w:r w:rsidRPr="4CAB7039">
        <w:rPr>
          <w:sz w:val="24"/>
          <w:szCs w:val="24"/>
        </w:rPr>
        <w:t>Learning System and its key features. Development follows Agile Methodology, an iterative process that includes cycles of discussion, thorough analysis, strategic planning, development (coding and implementation), and strict quality assurance and testing to reflect ongoing improvement and flexibility. Module Deployment outlines the major features incorporated into the DigiPic system. This encompasses user account management (sign-up, login, profile), the main learning modules, interactive photo challenges and quizzes for practical usage and for testing knowledge, a community content gallery for sharing and user interaction, complete progress monitoring and alerts to stimulate learners, and effective profile and session management functions.</w:t>
      </w:r>
    </w:p>
    <w:p w14:paraId="2176D80E" w14:textId="63868F11" w:rsidR="00990851" w:rsidRDefault="003435D9" w:rsidP="00BB61F6">
      <w:pPr>
        <w:spacing w:line="480" w:lineRule="auto"/>
        <w:ind w:left="720" w:right="720" w:firstLine="720"/>
        <w:jc w:val="both"/>
        <w:rPr>
          <w:sz w:val="24"/>
          <w:szCs w:val="24"/>
        </w:rPr>
      </w:pPr>
      <w:r w:rsidRPr="003435D9">
        <w:rPr>
          <w:sz w:val="24"/>
          <w:szCs w:val="24"/>
        </w:rPr>
        <w:t>The result of this process is the resulting DigiPic: A Digital Photography Learning System for LPU Cavite, designed to allow students to better their photography skills. The usability and performance of this system will be tested against ISO 25010 Standards to ensure its reliability, usability, performance, and overall suitability for its intended purpose.</w:t>
      </w:r>
    </w:p>
    <w:p w14:paraId="195CE661" w14:textId="77777777" w:rsidR="00872F5B" w:rsidRDefault="00872F5B" w:rsidP="00872F5B">
      <w:pPr>
        <w:spacing w:line="480" w:lineRule="auto"/>
        <w:ind w:right="720" w:firstLine="720"/>
        <w:jc w:val="both"/>
        <w:rPr>
          <w:sz w:val="24"/>
          <w:szCs w:val="24"/>
        </w:rPr>
      </w:pPr>
    </w:p>
    <w:p w14:paraId="6D9F8D53" w14:textId="78E00CE5" w:rsidR="00872F5B" w:rsidRPr="00B11402" w:rsidRDefault="00872F5B" w:rsidP="00B11402">
      <w:pPr>
        <w:pStyle w:val="Heading2"/>
        <w:rPr>
          <w:b/>
          <w:bCs/>
        </w:rPr>
      </w:pPr>
      <w:r w:rsidRPr="00B11402">
        <w:rPr>
          <w:b/>
          <w:bCs/>
        </w:rPr>
        <w:t>Definition of Terms</w:t>
      </w:r>
    </w:p>
    <w:p w14:paraId="3C0EF8C1" w14:textId="21227C23" w:rsidR="00872F5B" w:rsidRDefault="00872F5B" w:rsidP="00872F5B">
      <w:pPr>
        <w:spacing w:line="480" w:lineRule="auto"/>
        <w:ind w:left="720" w:right="720" w:firstLine="720"/>
        <w:jc w:val="both"/>
        <w:rPr>
          <w:sz w:val="24"/>
          <w:szCs w:val="24"/>
        </w:rPr>
      </w:pPr>
      <w:r w:rsidRPr="00872F5B">
        <w:rPr>
          <w:sz w:val="24"/>
          <w:szCs w:val="24"/>
        </w:rPr>
        <w:t>For the readers to fully comprehend this study, the following are the notable terms that have been utilized in the study:</w:t>
      </w:r>
    </w:p>
    <w:p w14:paraId="1C38F586" w14:textId="77777777" w:rsidR="005E549C" w:rsidRDefault="005E549C" w:rsidP="00872F5B">
      <w:pPr>
        <w:spacing w:line="480" w:lineRule="auto"/>
        <w:ind w:left="720" w:right="720" w:firstLine="720"/>
        <w:jc w:val="both"/>
        <w:rPr>
          <w:sz w:val="24"/>
          <w:szCs w:val="24"/>
        </w:rPr>
      </w:pPr>
    </w:p>
    <w:p w14:paraId="746B1579" w14:textId="0A6A1394" w:rsidR="00481681" w:rsidRPr="002C2981" w:rsidRDefault="005E549C" w:rsidP="4CAB7039">
      <w:pPr>
        <w:tabs>
          <w:tab w:val="left" w:pos="3588"/>
        </w:tabs>
        <w:spacing w:line="480" w:lineRule="auto"/>
        <w:ind w:left="720" w:right="720"/>
        <w:jc w:val="both"/>
        <w:rPr>
          <w:sz w:val="24"/>
          <w:szCs w:val="24"/>
        </w:rPr>
      </w:pPr>
      <w:r w:rsidRPr="4CAB7039">
        <w:rPr>
          <w:b/>
          <w:bCs/>
          <w:sz w:val="24"/>
          <w:szCs w:val="24"/>
        </w:rPr>
        <w:t>Agile Methodology</w:t>
      </w:r>
      <w:r w:rsidRPr="4CAB7039">
        <w:rPr>
          <w:sz w:val="24"/>
          <w:szCs w:val="24"/>
        </w:rPr>
        <w:t xml:space="preserve"> – A method of software development that is iterative and incremental, with an important</w:t>
      </w:r>
      <w:r w:rsidR="7B0393B0" w:rsidRPr="4CAB7039">
        <w:rPr>
          <w:sz w:val="24"/>
          <w:szCs w:val="24"/>
        </w:rPr>
        <w:t xml:space="preserve"> focus</w:t>
      </w:r>
      <w:r w:rsidRPr="4CAB7039">
        <w:rPr>
          <w:sz w:val="24"/>
          <w:szCs w:val="24"/>
        </w:rPr>
        <w:t xml:space="preserve"> on collaboration and flexibility of functional pieces through ongoing cycles of planning, analysis, design, execution, and testing.</w:t>
      </w:r>
      <w:r>
        <w:br/>
      </w:r>
      <w:r>
        <w:br/>
      </w:r>
      <w:r w:rsidRPr="4CAB7039">
        <w:rPr>
          <w:b/>
          <w:bCs/>
          <w:sz w:val="24"/>
          <w:szCs w:val="24"/>
        </w:rPr>
        <w:t>Angle Shots</w:t>
      </w:r>
      <w:r w:rsidRPr="4CAB7039">
        <w:rPr>
          <w:sz w:val="24"/>
          <w:szCs w:val="24"/>
        </w:rPr>
        <w:t xml:space="preserve"> – Detailed camera angles used in photography to create a specific visual effects or show subjects, including techniques like low angle, high angle, bird's-eye view, and eye-level.</w:t>
      </w:r>
      <w:r>
        <w:br/>
      </w:r>
      <w:r>
        <w:br/>
      </w:r>
      <w:r w:rsidRPr="4CAB7039">
        <w:rPr>
          <w:b/>
          <w:bCs/>
          <w:sz w:val="24"/>
          <w:szCs w:val="24"/>
        </w:rPr>
        <w:t>Collaborative Gallery</w:t>
      </w:r>
      <w:r w:rsidRPr="4CAB7039">
        <w:rPr>
          <w:sz w:val="24"/>
          <w:szCs w:val="24"/>
        </w:rPr>
        <w:t xml:space="preserve"> – A user feature in the DigiPic system where users can post and get feedback on their photos from users through likes and comments.</w:t>
      </w:r>
      <w:r>
        <w:br/>
      </w:r>
      <w:r>
        <w:br/>
      </w:r>
      <w:r w:rsidRPr="4CAB7039">
        <w:rPr>
          <w:b/>
          <w:bCs/>
          <w:sz w:val="24"/>
          <w:szCs w:val="24"/>
        </w:rPr>
        <w:t>Composition (Photography)</w:t>
      </w:r>
      <w:r w:rsidRPr="4CAB7039">
        <w:rPr>
          <w:sz w:val="24"/>
          <w:szCs w:val="24"/>
        </w:rPr>
        <w:t xml:space="preserve"> – The intentional organization of visual elements in a photographic composition, required for producing visually appealing, balanced, and effective photos.</w:t>
      </w:r>
      <w:r>
        <w:br/>
      </w:r>
      <w:r>
        <w:br/>
      </w:r>
      <w:r w:rsidRPr="4CAB7039">
        <w:rPr>
          <w:b/>
          <w:bCs/>
          <w:sz w:val="24"/>
          <w:szCs w:val="24"/>
        </w:rPr>
        <w:t>DigiPic</w:t>
      </w:r>
      <w:r w:rsidRPr="4CAB7039">
        <w:rPr>
          <w:sz w:val="24"/>
          <w:szCs w:val="24"/>
        </w:rPr>
        <w:t xml:space="preserve"> – A web-based photography e-learning system created for Lyceum of the Philippines University-Cavite to increase the photography skills of its users through modules, situational challenges, Quizzes and social interaction. </w:t>
      </w:r>
      <w:r>
        <w:br/>
      </w:r>
      <w:r>
        <w:br/>
      </w:r>
      <w:r w:rsidRPr="4CAB7039">
        <w:rPr>
          <w:b/>
          <w:bCs/>
          <w:sz w:val="24"/>
          <w:szCs w:val="24"/>
        </w:rPr>
        <w:t>Digital Photography</w:t>
      </w:r>
      <w:r w:rsidRPr="4CAB7039">
        <w:rPr>
          <w:sz w:val="24"/>
          <w:szCs w:val="24"/>
        </w:rPr>
        <w:t xml:space="preserve"> – The art and technique of shooting and recording images using electric sensors instead of film, including techniques dealing with light, focusing, composition, and post-processing.</w:t>
      </w:r>
      <w:r>
        <w:br/>
      </w:r>
      <w:r>
        <w:br/>
      </w:r>
      <w:r w:rsidRPr="4CAB7039">
        <w:rPr>
          <w:b/>
          <w:bCs/>
          <w:sz w:val="24"/>
          <w:szCs w:val="24"/>
        </w:rPr>
        <w:t>E-Learning System</w:t>
      </w:r>
      <w:r w:rsidRPr="4CAB7039">
        <w:rPr>
          <w:sz w:val="24"/>
          <w:szCs w:val="24"/>
        </w:rPr>
        <w:t xml:space="preserve"> – An education platform that utilizes digital technologies and connectivity on the internet to provide instruction content, conduct assessments, and administer learner interactions with education resources.</w:t>
      </w:r>
      <w:r>
        <w:br/>
      </w:r>
      <w:r>
        <w:br/>
      </w:r>
      <w:r w:rsidRPr="4CAB7039">
        <w:rPr>
          <w:b/>
          <w:bCs/>
          <w:sz w:val="24"/>
          <w:szCs w:val="24"/>
        </w:rPr>
        <w:t xml:space="preserve">Firebase </w:t>
      </w:r>
      <w:r w:rsidRPr="4CAB7039">
        <w:rPr>
          <w:sz w:val="24"/>
          <w:szCs w:val="24"/>
        </w:rPr>
        <w:t>– A full-featured web and mobile app development platform from Google, used as the backend service of DigiPic, with features such as real-time database, authentication, and cloud hosting.</w:t>
      </w:r>
      <w:r>
        <w:br/>
      </w:r>
      <w:r>
        <w:br/>
      </w:r>
      <w:r w:rsidRPr="4CAB7039">
        <w:rPr>
          <w:b/>
          <w:bCs/>
          <w:sz w:val="24"/>
          <w:szCs w:val="24"/>
        </w:rPr>
        <w:t>Interactive Photo Exercises</w:t>
      </w:r>
      <w:r w:rsidRPr="4CAB7039">
        <w:rPr>
          <w:sz w:val="24"/>
          <w:szCs w:val="24"/>
        </w:rPr>
        <w:t xml:space="preserve"> – A hands-on activities within the DigiPic framework that copies the actual photography situations, so users can practice techniques learned and present their creative efforts for assessment, frequently in conjunction with built-in quizzes to ascertain if understanding is being transferred.</w:t>
      </w:r>
      <w:r>
        <w:br/>
      </w:r>
      <w:r>
        <w:br/>
      </w:r>
      <w:r w:rsidRPr="4CAB7039">
        <w:rPr>
          <w:b/>
          <w:bCs/>
          <w:sz w:val="24"/>
          <w:szCs w:val="24"/>
        </w:rPr>
        <w:t>ISO 25010</w:t>
      </w:r>
      <w:r w:rsidRPr="4CAB7039">
        <w:rPr>
          <w:sz w:val="24"/>
          <w:szCs w:val="24"/>
        </w:rPr>
        <w:t xml:space="preserve"> – A global software product quality standard that specifies an extensive model for assessing different attributes of a system, such as its functional suitability, efficiency in performance, compatibility, usability, reliability, security, maintenance, and portability.</w:t>
      </w:r>
      <w:r>
        <w:br/>
      </w:r>
      <w:r>
        <w:br/>
      </w:r>
      <w:r w:rsidRPr="4CAB7039">
        <w:rPr>
          <w:b/>
          <w:bCs/>
          <w:sz w:val="24"/>
          <w:szCs w:val="24"/>
        </w:rPr>
        <w:t>Learning Modules</w:t>
      </w:r>
      <w:r w:rsidRPr="4CAB7039">
        <w:rPr>
          <w:sz w:val="24"/>
          <w:szCs w:val="24"/>
        </w:rPr>
        <w:t xml:space="preserve"> – Independent units of instructional material within the DigiPic environment, organized to sequentially instruct particular digital photography principles and capabilities through lessons, illustrations, and embedded quizzes.</w:t>
      </w:r>
      <w:r>
        <w:br/>
      </w:r>
      <w:r>
        <w:br/>
      </w:r>
      <w:r w:rsidRPr="4CAB7039">
        <w:rPr>
          <w:b/>
          <w:bCs/>
          <w:sz w:val="24"/>
          <w:szCs w:val="24"/>
        </w:rPr>
        <w:t>Mobile Application</w:t>
      </w:r>
      <w:r w:rsidRPr="4CAB7039">
        <w:rPr>
          <w:sz w:val="24"/>
          <w:szCs w:val="24"/>
        </w:rPr>
        <w:t xml:space="preserve"> – An application program specifically coded to run on portable hardware such as smartphones and tablets, used as the main user interface to access the DigiPic instructional content.</w:t>
      </w:r>
      <w:r>
        <w:br/>
      </w:r>
      <w:r>
        <w:br/>
      </w:r>
      <w:r w:rsidRPr="4CAB7039">
        <w:rPr>
          <w:b/>
          <w:bCs/>
          <w:sz w:val="24"/>
          <w:szCs w:val="24"/>
        </w:rPr>
        <w:t>Web-Based Platform</w:t>
      </w:r>
      <w:r w:rsidRPr="4CAB7039">
        <w:rPr>
          <w:sz w:val="24"/>
          <w:szCs w:val="24"/>
        </w:rPr>
        <w:t xml:space="preserve"> – A computer program that is accessed through a web browser on the internet, used in the DigiPic for the management control (Admin Portal) and technical support activities (IT Support Portal).</w:t>
      </w:r>
    </w:p>
    <w:p w14:paraId="437FCA50" w14:textId="04A0ADCA" w:rsidR="4CAB7039" w:rsidRDefault="4CAB7039" w:rsidP="4CAB7039">
      <w:pPr>
        <w:tabs>
          <w:tab w:val="left" w:pos="3588"/>
        </w:tabs>
        <w:spacing w:line="480" w:lineRule="auto"/>
        <w:ind w:left="720" w:right="720"/>
        <w:jc w:val="both"/>
        <w:rPr>
          <w:sz w:val="24"/>
          <w:szCs w:val="24"/>
        </w:rPr>
      </w:pPr>
    </w:p>
    <w:p w14:paraId="263EE4B9" w14:textId="1FBBD175" w:rsidR="68D3B12D" w:rsidRDefault="68D3B12D" w:rsidP="4CAB7039">
      <w:pPr>
        <w:tabs>
          <w:tab w:val="left" w:pos="3588"/>
        </w:tabs>
        <w:spacing w:line="480" w:lineRule="auto"/>
        <w:ind w:left="720" w:right="720"/>
        <w:jc w:val="both"/>
        <w:rPr>
          <w:b/>
          <w:bCs/>
          <w:sz w:val="24"/>
          <w:szCs w:val="24"/>
        </w:rPr>
      </w:pPr>
      <w:r w:rsidRPr="4CAB7039">
        <w:rPr>
          <w:b/>
          <w:bCs/>
          <w:sz w:val="24"/>
          <w:szCs w:val="24"/>
        </w:rPr>
        <w:t xml:space="preserve">Trifocal </w:t>
      </w:r>
    </w:p>
    <w:p w14:paraId="4C85B8A8" w14:textId="76103DF2" w:rsidR="68D3B12D" w:rsidRDefault="68D3B12D" w:rsidP="4CAB7039">
      <w:pPr>
        <w:tabs>
          <w:tab w:val="left" w:pos="3588"/>
        </w:tabs>
        <w:spacing w:line="480" w:lineRule="auto"/>
        <w:ind w:left="720" w:right="720"/>
        <w:jc w:val="both"/>
        <w:rPr>
          <w:b/>
          <w:bCs/>
          <w:sz w:val="24"/>
          <w:szCs w:val="24"/>
        </w:rPr>
      </w:pPr>
      <w:r w:rsidRPr="4CAB7039">
        <w:rPr>
          <w:b/>
          <w:bCs/>
          <w:sz w:val="24"/>
          <w:szCs w:val="24"/>
        </w:rPr>
        <w:t>pedagogy</w:t>
      </w:r>
    </w:p>
    <w:p w14:paraId="4F2D085A" w14:textId="77777777" w:rsidR="00742110" w:rsidRDefault="00742110" w:rsidP="00923999">
      <w:pPr>
        <w:spacing w:line="480" w:lineRule="auto"/>
        <w:ind w:left="720" w:right="720" w:firstLine="720"/>
        <w:jc w:val="center"/>
        <w:rPr>
          <w:b/>
          <w:sz w:val="24"/>
          <w:szCs w:val="24"/>
        </w:rPr>
      </w:pPr>
    </w:p>
    <w:p w14:paraId="3FBC684B" w14:textId="77777777" w:rsidR="00742110" w:rsidRPr="00872F5B" w:rsidRDefault="00742110" w:rsidP="00872F5B">
      <w:pPr>
        <w:spacing w:line="480" w:lineRule="auto"/>
        <w:ind w:left="720" w:right="720" w:firstLine="720"/>
        <w:jc w:val="both"/>
        <w:rPr>
          <w:sz w:val="24"/>
          <w:szCs w:val="24"/>
        </w:rPr>
      </w:pPr>
    </w:p>
    <w:p w14:paraId="5BF2AE82" w14:textId="77777777" w:rsidR="00872F5B" w:rsidRPr="00872F5B" w:rsidRDefault="00872F5B" w:rsidP="00872F5B">
      <w:pPr>
        <w:spacing w:line="480" w:lineRule="auto"/>
        <w:ind w:left="720" w:right="720" w:firstLine="720"/>
        <w:jc w:val="both"/>
        <w:rPr>
          <w:sz w:val="24"/>
          <w:szCs w:val="24"/>
        </w:rPr>
      </w:pPr>
    </w:p>
    <w:p w14:paraId="4EC1F859" w14:textId="77777777" w:rsidR="00872F5B" w:rsidRDefault="00872F5B" w:rsidP="00990851">
      <w:pPr>
        <w:spacing w:line="480" w:lineRule="auto"/>
        <w:ind w:left="720" w:right="720" w:firstLine="720"/>
        <w:jc w:val="both"/>
        <w:rPr>
          <w:sz w:val="24"/>
          <w:szCs w:val="24"/>
        </w:rPr>
      </w:pPr>
    </w:p>
    <w:p w14:paraId="45623328" w14:textId="77777777" w:rsidR="00D02454" w:rsidRDefault="00D02454" w:rsidP="00990851">
      <w:pPr>
        <w:spacing w:line="480" w:lineRule="auto"/>
        <w:ind w:left="720" w:right="720" w:firstLine="720"/>
        <w:jc w:val="both"/>
        <w:rPr>
          <w:sz w:val="24"/>
          <w:szCs w:val="24"/>
        </w:rPr>
      </w:pPr>
    </w:p>
    <w:p w14:paraId="41DBE72B" w14:textId="77777777" w:rsidR="00D02454" w:rsidRDefault="00D02454" w:rsidP="00990851">
      <w:pPr>
        <w:spacing w:line="480" w:lineRule="auto"/>
        <w:ind w:left="720" w:right="720" w:firstLine="720"/>
        <w:jc w:val="both"/>
        <w:rPr>
          <w:sz w:val="24"/>
          <w:szCs w:val="24"/>
        </w:rPr>
      </w:pPr>
    </w:p>
    <w:p w14:paraId="37E60DFC" w14:textId="77777777" w:rsidR="00D02454" w:rsidRDefault="00D02454" w:rsidP="00990851">
      <w:pPr>
        <w:spacing w:line="480" w:lineRule="auto"/>
        <w:ind w:left="720" w:right="720" w:firstLine="720"/>
        <w:jc w:val="both"/>
        <w:rPr>
          <w:sz w:val="24"/>
          <w:szCs w:val="24"/>
        </w:rPr>
      </w:pPr>
    </w:p>
    <w:p w14:paraId="228CFD75" w14:textId="77777777" w:rsidR="00D02454" w:rsidRPr="00990851" w:rsidRDefault="00D02454" w:rsidP="00510470">
      <w:pPr>
        <w:spacing w:line="480" w:lineRule="auto"/>
        <w:ind w:right="720"/>
        <w:jc w:val="both"/>
        <w:rPr>
          <w:sz w:val="24"/>
          <w:szCs w:val="24"/>
        </w:rPr>
      </w:pPr>
    </w:p>
    <w:p w14:paraId="76C76192" w14:textId="41A18A1F" w:rsidR="009D77D9" w:rsidRDefault="009D77D9">
      <w:pPr>
        <w:spacing w:after="160" w:line="259" w:lineRule="auto"/>
        <w:rPr>
          <w:rFonts w:eastAsia="SNum-3R"/>
          <w:b/>
          <w:sz w:val="24"/>
          <w:szCs w:val="24"/>
        </w:rPr>
      </w:pPr>
      <w:r>
        <w:rPr>
          <w:rFonts w:eastAsia="SNum-3R"/>
          <w:b/>
          <w:sz w:val="24"/>
          <w:szCs w:val="24"/>
        </w:rPr>
        <w:br w:type="page"/>
      </w:r>
    </w:p>
    <w:p w14:paraId="6D3C8E84" w14:textId="77777777" w:rsidR="00B11402" w:rsidRDefault="00B11402" w:rsidP="00B11402">
      <w:pPr>
        <w:ind w:right="720"/>
        <w:contextualSpacing/>
        <w:rPr>
          <w:rFonts w:eastAsia="SNum-3R"/>
          <w:b/>
          <w:sz w:val="24"/>
          <w:szCs w:val="24"/>
        </w:rPr>
      </w:pPr>
    </w:p>
    <w:p w14:paraId="2A055D6F" w14:textId="77777777" w:rsidR="00516AE3" w:rsidRDefault="00516AE3" w:rsidP="00B11402">
      <w:pPr>
        <w:ind w:right="720"/>
        <w:contextualSpacing/>
        <w:rPr>
          <w:rFonts w:eastAsia="SNum-3R"/>
          <w:b/>
          <w:sz w:val="24"/>
          <w:szCs w:val="24"/>
        </w:rPr>
      </w:pPr>
    </w:p>
    <w:p w14:paraId="7BCAD5AA" w14:textId="3750C4A6" w:rsidR="009302C5" w:rsidRPr="00DD79AF" w:rsidRDefault="009302C5" w:rsidP="00B11402">
      <w:pPr>
        <w:pStyle w:val="Heading1"/>
        <w:rPr>
          <w:rFonts w:eastAsia="SNum-3R"/>
        </w:rPr>
      </w:pPr>
      <w:r w:rsidRPr="00DD79AF">
        <w:rPr>
          <w:rFonts w:eastAsia="SNum-3R"/>
        </w:rPr>
        <w:t>CHAPTER II</w:t>
      </w:r>
      <w:r>
        <w:rPr>
          <w:rFonts w:eastAsia="SNum-3R"/>
        </w:rPr>
        <w:t>I</w:t>
      </w:r>
    </w:p>
    <w:p w14:paraId="2F73CBFA" w14:textId="77777777" w:rsidR="009302C5" w:rsidRDefault="009302C5" w:rsidP="009302C5">
      <w:pPr>
        <w:ind w:left="720" w:right="720"/>
        <w:rPr>
          <w:b/>
          <w:caps/>
          <w:sz w:val="24"/>
          <w:szCs w:val="24"/>
          <w:lang w:val="en-GB" w:eastAsia="nl-NL"/>
        </w:rPr>
      </w:pPr>
    </w:p>
    <w:p w14:paraId="24FD3BC3" w14:textId="2B5E2E31" w:rsidR="009302C5" w:rsidRDefault="009302C5" w:rsidP="00C814AB">
      <w:pPr>
        <w:spacing w:line="480" w:lineRule="auto"/>
        <w:ind w:left="720" w:right="720"/>
        <w:jc w:val="center"/>
        <w:rPr>
          <w:b/>
          <w:caps/>
          <w:sz w:val="24"/>
          <w:szCs w:val="24"/>
          <w:lang w:val="en-GB" w:eastAsia="nl-NL"/>
        </w:rPr>
      </w:pPr>
      <w:r>
        <w:rPr>
          <w:b/>
          <w:caps/>
          <w:sz w:val="24"/>
          <w:szCs w:val="24"/>
          <w:lang w:val="en-GB" w:eastAsia="nl-NL"/>
        </w:rPr>
        <w:t>METHODOLOGY</w:t>
      </w:r>
    </w:p>
    <w:p w14:paraId="57BD6F58" w14:textId="77777777" w:rsidR="00C814AB" w:rsidRPr="00C814AB" w:rsidRDefault="00C814AB" w:rsidP="00C814AB">
      <w:pPr>
        <w:spacing w:line="480" w:lineRule="auto"/>
        <w:ind w:left="720" w:right="720"/>
        <w:jc w:val="center"/>
        <w:rPr>
          <w:b/>
          <w:caps/>
          <w:sz w:val="24"/>
          <w:szCs w:val="24"/>
          <w:lang w:val="en-GB" w:eastAsia="nl-NL"/>
        </w:rPr>
      </w:pPr>
    </w:p>
    <w:p w14:paraId="21EA73BF" w14:textId="14EA2A19" w:rsidR="009302C5" w:rsidRPr="00B11402" w:rsidRDefault="009302C5" w:rsidP="00B11402">
      <w:pPr>
        <w:pStyle w:val="Heading2"/>
        <w:rPr>
          <w:b/>
          <w:bCs/>
        </w:rPr>
      </w:pPr>
      <w:r w:rsidRPr="00B11402">
        <w:rPr>
          <w:b/>
          <w:bCs/>
        </w:rPr>
        <w:t>Research Design</w:t>
      </w:r>
    </w:p>
    <w:p w14:paraId="208B5886" w14:textId="2BF74B7D" w:rsidR="00947670" w:rsidRPr="00947670" w:rsidRDefault="00947670" w:rsidP="00947670">
      <w:pPr>
        <w:spacing w:line="480" w:lineRule="auto"/>
        <w:ind w:left="720" w:right="720" w:firstLine="720"/>
        <w:jc w:val="both"/>
        <w:rPr>
          <w:sz w:val="24"/>
          <w:szCs w:val="24"/>
          <w:lang w:val="en-PH"/>
        </w:rPr>
      </w:pPr>
      <w:r w:rsidRPr="00947670">
        <w:rPr>
          <w:sz w:val="24"/>
          <w:szCs w:val="24"/>
          <w:lang w:val="en-PH"/>
        </w:rPr>
        <w:t>This project will utilize a quantitative research design combined with the Agile development methodology to effectively guide the design, development, and evaluation of the system. Agile methodology is a flexible approach that breaks complex projects into smaller, manageable cycles known as sprints. Each sprint consists of planning, implementation, testing, and review stages, enabling incremental development of functional components and immediate incorporation of user feedback. By emphasizing regular evaluation and continuous improvement, Agile ensures the development process remains responsive and aligned with user needs (Laoyan, 2025). </w:t>
      </w:r>
    </w:p>
    <w:p w14:paraId="1CCFCC39" w14:textId="77777777" w:rsidR="00947670" w:rsidRPr="00947670" w:rsidRDefault="00947670" w:rsidP="00947670">
      <w:pPr>
        <w:spacing w:line="480" w:lineRule="auto"/>
        <w:ind w:left="720" w:right="720" w:firstLine="720"/>
        <w:jc w:val="both"/>
        <w:rPr>
          <w:sz w:val="24"/>
          <w:szCs w:val="24"/>
          <w:lang w:val="en-PH"/>
        </w:rPr>
      </w:pPr>
    </w:p>
    <w:p w14:paraId="6ADA5B61" w14:textId="2D811460" w:rsidR="00947670" w:rsidRPr="00947670" w:rsidRDefault="00947670" w:rsidP="00947670">
      <w:pPr>
        <w:spacing w:line="480" w:lineRule="auto"/>
        <w:ind w:left="720" w:right="720" w:firstLine="720"/>
        <w:jc w:val="both"/>
        <w:rPr>
          <w:sz w:val="24"/>
          <w:szCs w:val="24"/>
          <w:lang w:val="en-PH"/>
        </w:rPr>
      </w:pPr>
      <w:r w:rsidRPr="4CAB7039">
        <w:rPr>
          <w:sz w:val="24"/>
          <w:szCs w:val="24"/>
          <w:lang w:val="en-PH"/>
        </w:rPr>
        <w:t xml:space="preserve">To objectively measure the system’s effectiveness and user experience, a quantitative research approach will be employed. This includes task-based assessments, structured questionnaires, and well-known evaluation frameworks like the Mobile App Rating Scale (MARS) and ISO 25010. These tools evaluate important aspects such as overall program quality, usability, functionality, aesthetics, and engagement. This </w:t>
      </w:r>
      <w:r w:rsidR="09B5A621" w:rsidRPr="4CAB7039">
        <w:rPr>
          <w:sz w:val="24"/>
          <w:szCs w:val="24"/>
          <w:lang w:val="en-PH"/>
        </w:rPr>
        <w:t>approach ensures</w:t>
      </w:r>
      <w:r w:rsidRPr="4CAB7039">
        <w:rPr>
          <w:sz w:val="24"/>
          <w:szCs w:val="24"/>
          <w:lang w:val="en-PH"/>
        </w:rPr>
        <w:t xml:space="preserve"> that the results are accurate, reliable, and applicable by methodically gathering and evaluating numerical data. These discoveries will directly guide incremental improvements inside the Agile cycles.</w:t>
      </w:r>
    </w:p>
    <w:p w14:paraId="55F08CAD" w14:textId="77777777" w:rsidR="00947670" w:rsidRPr="00947670" w:rsidRDefault="00947670" w:rsidP="00947670">
      <w:pPr>
        <w:spacing w:line="480" w:lineRule="auto"/>
        <w:ind w:left="720" w:right="720" w:firstLine="720"/>
        <w:jc w:val="both"/>
        <w:rPr>
          <w:sz w:val="24"/>
          <w:szCs w:val="24"/>
          <w:lang w:val="en-PH"/>
        </w:rPr>
      </w:pPr>
    </w:p>
    <w:p w14:paraId="0851AD2E" w14:textId="77777777" w:rsidR="00947670" w:rsidRPr="00947670" w:rsidRDefault="00947670" w:rsidP="00947670">
      <w:pPr>
        <w:spacing w:line="480" w:lineRule="auto"/>
        <w:ind w:left="720" w:right="720" w:firstLine="720"/>
        <w:jc w:val="both"/>
        <w:rPr>
          <w:sz w:val="24"/>
          <w:szCs w:val="24"/>
          <w:lang w:val="en-PH"/>
        </w:rPr>
      </w:pPr>
      <w:r w:rsidRPr="00947670">
        <w:rPr>
          <w:sz w:val="24"/>
          <w:szCs w:val="24"/>
          <w:lang w:val="en-PH"/>
        </w:rPr>
        <w:t>Together, these research and development methods will help achieve DigiPic's objective of developing a practical, user-oriented digital photography learning platform. Integrating quantitative evaluation within Agile’s iterative process ensures responsive improvements based on accurate, data-driven insights into the system’s usability, effectiveness, and user engagement.</w:t>
      </w:r>
    </w:p>
    <w:p w14:paraId="6C86F4B1" w14:textId="406D7981" w:rsidR="008066B8" w:rsidRPr="00194900" w:rsidRDefault="008066B8" w:rsidP="00923999">
      <w:pPr>
        <w:spacing w:line="480" w:lineRule="auto"/>
        <w:ind w:left="720" w:right="720" w:firstLine="720"/>
        <w:jc w:val="both"/>
        <w:rPr>
          <w:b/>
          <w:bCs/>
          <w:sz w:val="24"/>
          <w:szCs w:val="24"/>
        </w:rPr>
      </w:pPr>
    </w:p>
    <w:p w14:paraId="03BE5A18" w14:textId="64EBB26D" w:rsidR="008066B8" w:rsidRPr="00B11402" w:rsidRDefault="008066B8" w:rsidP="00B11402">
      <w:pPr>
        <w:pStyle w:val="Heading2"/>
        <w:rPr>
          <w:b/>
          <w:bCs/>
        </w:rPr>
      </w:pPr>
      <w:r w:rsidRPr="00B11402">
        <w:rPr>
          <w:b/>
          <w:bCs/>
        </w:rPr>
        <w:t xml:space="preserve">Sampling Technique </w:t>
      </w:r>
    </w:p>
    <w:p w14:paraId="76366DDA" w14:textId="35E40AE9" w:rsidR="008066B8" w:rsidRDefault="00217663" w:rsidP="008066B8">
      <w:pPr>
        <w:spacing w:line="480" w:lineRule="auto"/>
        <w:ind w:left="720" w:right="720" w:firstLine="720"/>
        <w:jc w:val="both"/>
        <w:rPr>
          <w:sz w:val="24"/>
          <w:szCs w:val="24"/>
        </w:rPr>
      </w:pPr>
      <w:r w:rsidRPr="00217663">
        <w:rPr>
          <w:sz w:val="24"/>
          <w:szCs w:val="24"/>
        </w:rPr>
        <w:t>The study will utilize purposive sampling, specifically the quota sampling method, as the main technique for selecting respondents. Purposive quota sampling is a non-probability sampling technique wherein the researcher deliberately selects participants based on predefined criteria to achieve specific quotas. This method ensures that the selected sample accurately represents the key groups that the study intends to examine, thus ensuring relevant and reliable findings. The quota groups range from the primary educational beneficiaries (students), administrative oversight (faculty/admin), and technical support (IT staff) as long as the participants are interested in using the system.</w:t>
      </w:r>
    </w:p>
    <w:p w14:paraId="18F10E1E" w14:textId="77777777" w:rsidR="001F365C" w:rsidRDefault="001F365C" w:rsidP="008066B8">
      <w:pPr>
        <w:spacing w:line="480" w:lineRule="auto"/>
        <w:ind w:left="720" w:right="720" w:firstLine="720"/>
        <w:jc w:val="both"/>
        <w:rPr>
          <w:sz w:val="24"/>
          <w:szCs w:val="24"/>
        </w:rPr>
      </w:pPr>
    </w:p>
    <w:p w14:paraId="52F1FB33" w14:textId="31F1F6CE" w:rsidR="008066B8" w:rsidRPr="00B11402" w:rsidRDefault="008066B8" w:rsidP="00B11402">
      <w:pPr>
        <w:pStyle w:val="Heading2"/>
        <w:rPr>
          <w:b/>
          <w:bCs/>
        </w:rPr>
      </w:pPr>
      <w:r w:rsidRPr="00B11402">
        <w:rPr>
          <w:b/>
          <w:bCs/>
        </w:rPr>
        <w:t>Participants of the Study</w:t>
      </w:r>
    </w:p>
    <w:p w14:paraId="135A21F8" w14:textId="1AC97288" w:rsidR="001F365C" w:rsidRDefault="00FD3213" w:rsidP="00A82CC9">
      <w:pPr>
        <w:spacing w:line="480" w:lineRule="auto"/>
        <w:ind w:left="720" w:right="720" w:firstLine="720"/>
        <w:jc w:val="both"/>
        <w:rPr>
          <w:sz w:val="24"/>
          <w:szCs w:val="24"/>
        </w:rPr>
      </w:pPr>
      <w:r>
        <w:rPr>
          <w:sz w:val="24"/>
          <w:szCs w:val="24"/>
        </w:rPr>
        <w:t xml:space="preserve">The participants who are involved </w:t>
      </w:r>
      <w:r w:rsidR="00463635">
        <w:rPr>
          <w:sz w:val="24"/>
          <w:szCs w:val="24"/>
        </w:rPr>
        <w:t>in</w:t>
      </w:r>
      <w:r>
        <w:rPr>
          <w:sz w:val="24"/>
          <w:szCs w:val="24"/>
        </w:rPr>
        <w:t xml:space="preserve"> the evaluation of </w:t>
      </w:r>
      <w:r>
        <w:rPr>
          <w:b/>
          <w:bCs/>
          <w:sz w:val="24"/>
          <w:szCs w:val="24"/>
        </w:rPr>
        <w:t xml:space="preserve">DigiPic: A Digital Photography E-Learning System </w:t>
      </w:r>
      <w:r w:rsidR="00DF6052">
        <w:rPr>
          <w:sz w:val="24"/>
          <w:szCs w:val="24"/>
        </w:rPr>
        <w:t>are</w:t>
      </w:r>
      <w:r w:rsidR="00463635">
        <w:rPr>
          <w:sz w:val="24"/>
          <w:szCs w:val="24"/>
        </w:rPr>
        <w:t xml:space="preserve"> </w:t>
      </w:r>
      <w:r w:rsidR="002E784E">
        <w:rPr>
          <w:sz w:val="24"/>
          <w:szCs w:val="24"/>
        </w:rPr>
        <w:t xml:space="preserve">constituted within </w:t>
      </w:r>
      <w:r w:rsidR="00597549">
        <w:rPr>
          <w:sz w:val="24"/>
          <w:szCs w:val="24"/>
        </w:rPr>
        <w:t>the target users of the application. These include:</w:t>
      </w:r>
    </w:p>
    <w:p w14:paraId="648741A4" w14:textId="700E535A" w:rsidR="00CE1C3F" w:rsidRPr="00CE1C3F" w:rsidRDefault="00CE1C3F" w:rsidP="4CAB7039">
      <w:pPr>
        <w:spacing w:line="480" w:lineRule="auto"/>
        <w:ind w:left="1440" w:right="720"/>
        <w:jc w:val="both"/>
        <w:rPr>
          <w:sz w:val="24"/>
          <w:szCs w:val="24"/>
        </w:rPr>
      </w:pPr>
      <w:r w:rsidRPr="4CAB7039">
        <w:rPr>
          <w:b/>
          <w:bCs/>
          <w:sz w:val="24"/>
          <w:szCs w:val="24"/>
        </w:rPr>
        <w:t xml:space="preserve">Aspiring </w:t>
      </w:r>
      <w:r w:rsidR="7573E0AB" w:rsidRPr="4CAB7039">
        <w:rPr>
          <w:b/>
          <w:bCs/>
          <w:sz w:val="24"/>
          <w:szCs w:val="24"/>
        </w:rPr>
        <w:t>P</w:t>
      </w:r>
      <w:r w:rsidRPr="4CAB7039">
        <w:rPr>
          <w:b/>
          <w:bCs/>
          <w:sz w:val="24"/>
          <w:szCs w:val="24"/>
        </w:rPr>
        <w:t xml:space="preserve">hotographers and </w:t>
      </w:r>
      <w:r w:rsidR="0CE4DD1D" w:rsidRPr="4CAB7039">
        <w:rPr>
          <w:b/>
          <w:bCs/>
          <w:sz w:val="24"/>
          <w:szCs w:val="24"/>
        </w:rPr>
        <w:t>G</w:t>
      </w:r>
      <w:r w:rsidRPr="4CAB7039">
        <w:rPr>
          <w:b/>
          <w:bCs/>
          <w:sz w:val="24"/>
          <w:szCs w:val="24"/>
        </w:rPr>
        <w:t xml:space="preserve">eneral </w:t>
      </w:r>
      <w:r w:rsidR="52558A26" w:rsidRPr="4CAB7039">
        <w:rPr>
          <w:b/>
          <w:bCs/>
          <w:sz w:val="24"/>
          <w:szCs w:val="24"/>
        </w:rPr>
        <w:t>I</w:t>
      </w:r>
      <w:r w:rsidRPr="4CAB7039">
        <w:rPr>
          <w:b/>
          <w:bCs/>
          <w:sz w:val="24"/>
          <w:szCs w:val="24"/>
        </w:rPr>
        <w:t xml:space="preserve">ndividuals </w:t>
      </w:r>
      <w:r w:rsidRPr="4CAB7039">
        <w:rPr>
          <w:sz w:val="24"/>
          <w:szCs w:val="24"/>
        </w:rPr>
        <w:t>who have little to no skills experience in photography but are willing to learn to take photography lessons for gaining photography skills. These groups serve as supporting users for an additional audience to evaluate the DigiPic application.</w:t>
      </w:r>
      <w:r>
        <w:tab/>
      </w:r>
    </w:p>
    <w:p w14:paraId="09186EAC" w14:textId="11916E45" w:rsidR="4CAB7039" w:rsidRDefault="4CAB7039" w:rsidP="4CAB7039">
      <w:pPr>
        <w:spacing w:line="480" w:lineRule="auto"/>
        <w:ind w:left="1440" w:right="720"/>
        <w:jc w:val="both"/>
        <w:rPr>
          <w:sz w:val="24"/>
          <w:szCs w:val="24"/>
        </w:rPr>
      </w:pPr>
    </w:p>
    <w:p w14:paraId="6A8BADAA" w14:textId="244283CF" w:rsidR="006D08CE" w:rsidRPr="00F02F63" w:rsidRDefault="006D08CE" w:rsidP="4CAB7039">
      <w:pPr>
        <w:spacing w:line="480" w:lineRule="auto"/>
        <w:ind w:left="1440" w:right="720"/>
        <w:jc w:val="both"/>
        <w:rPr>
          <w:sz w:val="24"/>
          <w:szCs w:val="24"/>
        </w:rPr>
      </w:pPr>
      <w:r w:rsidRPr="4CAB7039">
        <w:rPr>
          <w:b/>
          <w:bCs/>
          <w:sz w:val="24"/>
          <w:szCs w:val="24"/>
        </w:rPr>
        <w:t xml:space="preserve">Photography </w:t>
      </w:r>
      <w:r w:rsidR="000BDD56" w:rsidRPr="4CAB7039">
        <w:rPr>
          <w:b/>
          <w:bCs/>
          <w:sz w:val="24"/>
          <w:szCs w:val="24"/>
        </w:rPr>
        <w:t>I</w:t>
      </w:r>
      <w:r w:rsidRPr="4CAB7039">
        <w:rPr>
          <w:b/>
          <w:bCs/>
          <w:sz w:val="24"/>
          <w:szCs w:val="24"/>
        </w:rPr>
        <w:t xml:space="preserve">nstructors and </w:t>
      </w:r>
      <w:r w:rsidR="45775BAE" w:rsidRPr="4CAB7039">
        <w:rPr>
          <w:b/>
          <w:bCs/>
          <w:sz w:val="24"/>
          <w:szCs w:val="24"/>
        </w:rPr>
        <w:t>E</w:t>
      </w:r>
      <w:r w:rsidRPr="4CAB7039">
        <w:rPr>
          <w:b/>
          <w:bCs/>
          <w:sz w:val="24"/>
          <w:szCs w:val="24"/>
        </w:rPr>
        <w:t>ducators</w:t>
      </w:r>
      <w:r w:rsidR="001C7A23" w:rsidRPr="4CAB7039">
        <w:rPr>
          <w:b/>
          <w:bCs/>
          <w:sz w:val="24"/>
          <w:szCs w:val="24"/>
        </w:rPr>
        <w:t xml:space="preserve"> </w:t>
      </w:r>
      <w:r w:rsidR="001C7A23" w:rsidRPr="4CAB7039">
        <w:rPr>
          <w:sz w:val="24"/>
          <w:szCs w:val="24"/>
        </w:rPr>
        <w:t>wh</w:t>
      </w:r>
      <w:r w:rsidR="003A2FB1" w:rsidRPr="4CAB7039">
        <w:rPr>
          <w:sz w:val="24"/>
          <w:szCs w:val="24"/>
        </w:rPr>
        <w:t xml:space="preserve">o speak on the insights and thoughts </w:t>
      </w:r>
      <w:r w:rsidR="00030F07" w:rsidRPr="4CAB7039">
        <w:rPr>
          <w:sz w:val="24"/>
          <w:szCs w:val="24"/>
        </w:rPr>
        <w:t>of the app’s effectiveness</w:t>
      </w:r>
      <w:r w:rsidR="00C06142" w:rsidRPr="4CAB7039">
        <w:rPr>
          <w:sz w:val="24"/>
          <w:szCs w:val="24"/>
        </w:rPr>
        <w:t xml:space="preserve">. They also </w:t>
      </w:r>
      <w:r w:rsidR="00E8569E" w:rsidRPr="4CAB7039">
        <w:rPr>
          <w:sz w:val="24"/>
          <w:szCs w:val="24"/>
        </w:rPr>
        <w:t>serve as</w:t>
      </w:r>
      <w:r w:rsidR="006F520B" w:rsidRPr="4CAB7039">
        <w:rPr>
          <w:sz w:val="24"/>
          <w:szCs w:val="24"/>
        </w:rPr>
        <w:t xml:space="preserve"> a consultant to </w:t>
      </w:r>
      <w:r w:rsidR="00E8306E" w:rsidRPr="4CAB7039">
        <w:rPr>
          <w:sz w:val="24"/>
          <w:szCs w:val="24"/>
        </w:rPr>
        <w:t>see if the app is relevant and adheres to the existing course standards.</w:t>
      </w:r>
    </w:p>
    <w:p w14:paraId="10CEFB19" w14:textId="5FCADADC" w:rsidR="4CAB7039" w:rsidRDefault="4CAB7039" w:rsidP="4CAB7039">
      <w:pPr>
        <w:spacing w:line="480" w:lineRule="auto"/>
        <w:ind w:left="1440" w:right="720"/>
        <w:jc w:val="both"/>
        <w:rPr>
          <w:sz w:val="24"/>
          <w:szCs w:val="24"/>
        </w:rPr>
      </w:pPr>
    </w:p>
    <w:p w14:paraId="13103D6F" w14:textId="4457AB13" w:rsidR="009302C5" w:rsidRPr="00B11402" w:rsidRDefault="009302C5" w:rsidP="00B11402">
      <w:pPr>
        <w:pStyle w:val="Heading2"/>
        <w:rPr>
          <w:b/>
          <w:bCs/>
        </w:rPr>
      </w:pPr>
      <w:r w:rsidRPr="00B11402">
        <w:rPr>
          <w:b/>
          <w:bCs/>
        </w:rPr>
        <w:t>Research Locale</w:t>
      </w:r>
    </w:p>
    <w:p w14:paraId="2E28E41F" w14:textId="70072836" w:rsidR="5AB467CB" w:rsidRDefault="5AB467CB" w:rsidP="64E28E80">
      <w:pPr>
        <w:spacing w:line="480" w:lineRule="auto"/>
        <w:ind w:left="720" w:right="720" w:firstLine="720"/>
        <w:jc w:val="both"/>
        <w:rPr>
          <w:sz w:val="24"/>
          <w:szCs w:val="24"/>
        </w:rPr>
      </w:pPr>
      <w:r w:rsidRPr="4CAB7039">
        <w:rPr>
          <w:sz w:val="24"/>
          <w:szCs w:val="24"/>
        </w:rPr>
        <w:t xml:space="preserve">DigiPic was conducted </w:t>
      </w:r>
      <w:r w:rsidR="0F84988A" w:rsidRPr="4CAB7039">
        <w:rPr>
          <w:sz w:val="24"/>
          <w:szCs w:val="24"/>
        </w:rPr>
        <w:t>in Lyceum of the</w:t>
      </w:r>
      <w:r w:rsidR="2FC64C0E" w:rsidRPr="4CAB7039">
        <w:rPr>
          <w:sz w:val="24"/>
          <w:szCs w:val="24"/>
        </w:rPr>
        <w:t xml:space="preserve"> </w:t>
      </w:r>
      <w:r w:rsidR="0F84988A" w:rsidRPr="4CAB7039">
        <w:rPr>
          <w:sz w:val="24"/>
          <w:szCs w:val="24"/>
        </w:rPr>
        <w:t xml:space="preserve">Philippines University – Cavite (LPU Cavite), </w:t>
      </w:r>
      <w:r w:rsidR="14F17A40" w:rsidRPr="4CAB7039">
        <w:rPr>
          <w:sz w:val="24"/>
          <w:szCs w:val="24"/>
        </w:rPr>
        <w:t>a</w:t>
      </w:r>
      <w:r w:rsidR="0F84988A" w:rsidRPr="4CAB7039">
        <w:rPr>
          <w:sz w:val="24"/>
          <w:szCs w:val="24"/>
        </w:rPr>
        <w:t xml:space="preserve"> private</w:t>
      </w:r>
      <w:r w:rsidR="2C80918A" w:rsidRPr="4CAB7039">
        <w:rPr>
          <w:sz w:val="24"/>
          <w:szCs w:val="24"/>
        </w:rPr>
        <w:t xml:space="preserve">, non-sectarian university that is known for its strong commitment and </w:t>
      </w:r>
      <w:r w:rsidR="6BE5D7F6" w:rsidRPr="4CAB7039">
        <w:rPr>
          <w:sz w:val="24"/>
          <w:szCs w:val="24"/>
        </w:rPr>
        <w:t>academic</w:t>
      </w:r>
      <w:r w:rsidR="2C80918A" w:rsidRPr="4CAB7039">
        <w:rPr>
          <w:sz w:val="24"/>
          <w:szCs w:val="24"/>
        </w:rPr>
        <w:t xml:space="preserve"> excellence, digital innovation, and </w:t>
      </w:r>
      <w:r w:rsidR="4DF3B07C" w:rsidRPr="4CAB7039">
        <w:rPr>
          <w:sz w:val="24"/>
          <w:szCs w:val="24"/>
        </w:rPr>
        <w:t xml:space="preserve">academic performance. </w:t>
      </w:r>
    </w:p>
    <w:p w14:paraId="30B22B52" w14:textId="0AE09D41" w:rsidR="450490D3" w:rsidRDefault="450490D3" w:rsidP="3CEE79C2">
      <w:pPr>
        <w:spacing w:line="480" w:lineRule="auto"/>
        <w:ind w:left="720" w:right="720" w:firstLine="720"/>
        <w:jc w:val="both"/>
        <w:rPr>
          <w:sz w:val="24"/>
          <w:szCs w:val="24"/>
        </w:rPr>
      </w:pPr>
      <w:r w:rsidRPr="4CAB7039">
        <w:rPr>
          <w:sz w:val="24"/>
          <w:szCs w:val="24"/>
        </w:rPr>
        <w:t xml:space="preserve">The university offers a </w:t>
      </w:r>
      <w:r w:rsidR="00247280" w:rsidRPr="4CAB7039">
        <w:rPr>
          <w:sz w:val="24"/>
          <w:szCs w:val="24"/>
        </w:rPr>
        <w:t>wide range of programs</w:t>
      </w:r>
      <w:r w:rsidRPr="4CAB7039">
        <w:rPr>
          <w:sz w:val="24"/>
          <w:szCs w:val="24"/>
        </w:rPr>
        <w:t>, it includes under the College of Fine Arts and Design,</w:t>
      </w:r>
      <w:r w:rsidR="244B22A3" w:rsidRPr="4CAB7039">
        <w:rPr>
          <w:sz w:val="24"/>
          <w:szCs w:val="24"/>
        </w:rPr>
        <w:t xml:space="preserve"> a course in visual arts and media arts, especially digital photography, as a co</w:t>
      </w:r>
      <w:r w:rsidR="1201AA19" w:rsidRPr="4CAB7039">
        <w:rPr>
          <w:sz w:val="24"/>
          <w:szCs w:val="24"/>
        </w:rPr>
        <w:t xml:space="preserve">re </w:t>
      </w:r>
      <w:r w:rsidR="00247280" w:rsidRPr="4CAB7039">
        <w:rPr>
          <w:sz w:val="24"/>
          <w:szCs w:val="24"/>
        </w:rPr>
        <w:t>component of</w:t>
      </w:r>
      <w:r w:rsidR="1201AA19" w:rsidRPr="4CAB7039">
        <w:rPr>
          <w:sz w:val="24"/>
          <w:szCs w:val="24"/>
        </w:rPr>
        <w:t xml:space="preserve"> the depar</w:t>
      </w:r>
      <w:r w:rsidR="00247280" w:rsidRPr="4CAB7039">
        <w:rPr>
          <w:sz w:val="24"/>
          <w:szCs w:val="24"/>
        </w:rPr>
        <w:t>t</w:t>
      </w:r>
      <w:r w:rsidR="1201AA19" w:rsidRPr="4CAB7039">
        <w:rPr>
          <w:sz w:val="24"/>
          <w:szCs w:val="24"/>
        </w:rPr>
        <w:t>ment’s curriculum. This makes DigiPic designed to</w:t>
      </w:r>
      <w:r w:rsidR="2ECEB95D" w:rsidRPr="4CAB7039">
        <w:rPr>
          <w:sz w:val="24"/>
          <w:szCs w:val="24"/>
        </w:rPr>
        <w:t xml:space="preserve"> enhance </w:t>
      </w:r>
      <w:r w:rsidR="00247280" w:rsidRPr="4CAB7039">
        <w:rPr>
          <w:sz w:val="24"/>
          <w:szCs w:val="24"/>
        </w:rPr>
        <w:t>students</w:t>
      </w:r>
      <w:r w:rsidR="6A2FB76D" w:rsidRPr="4CAB7039">
        <w:rPr>
          <w:sz w:val="24"/>
          <w:szCs w:val="24"/>
        </w:rPr>
        <w:t xml:space="preserve">’ </w:t>
      </w:r>
      <w:r w:rsidR="00247280" w:rsidRPr="4CAB7039">
        <w:rPr>
          <w:sz w:val="24"/>
          <w:szCs w:val="24"/>
        </w:rPr>
        <w:t>creativity</w:t>
      </w:r>
      <w:r w:rsidR="2ECEB95D" w:rsidRPr="4CAB7039">
        <w:rPr>
          <w:sz w:val="24"/>
          <w:szCs w:val="24"/>
        </w:rPr>
        <w:t xml:space="preserve"> and technical skills, a perfect fit for implementing </w:t>
      </w:r>
      <w:r w:rsidR="65DA9F72" w:rsidRPr="4CAB7039">
        <w:rPr>
          <w:sz w:val="24"/>
          <w:szCs w:val="24"/>
        </w:rPr>
        <w:t xml:space="preserve">at </w:t>
      </w:r>
      <w:r w:rsidR="66D0B4CA" w:rsidRPr="4CAB7039">
        <w:rPr>
          <w:sz w:val="24"/>
          <w:szCs w:val="24"/>
        </w:rPr>
        <w:t>Lyceum of the Philippines University – Cavite</w:t>
      </w:r>
      <w:r w:rsidR="3418A915" w:rsidRPr="4CAB7039">
        <w:rPr>
          <w:sz w:val="24"/>
          <w:szCs w:val="24"/>
        </w:rPr>
        <w:t xml:space="preserve">. </w:t>
      </w:r>
    </w:p>
    <w:p w14:paraId="0B35ED5C" w14:textId="71E1A45A" w:rsidR="3409CD8A" w:rsidRDefault="3409CD8A" w:rsidP="3CEE79C2">
      <w:pPr>
        <w:spacing w:line="480" w:lineRule="auto"/>
        <w:ind w:left="720" w:right="720" w:firstLine="720"/>
        <w:jc w:val="both"/>
        <w:rPr>
          <w:sz w:val="24"/>
          <w:szCs w:val="24"/>
        </w:rPr>
      </w:pPr>
      <w:r w:rsidRPr="1632A6C2">
        <w:rPr>
          <w:sz w:val="24"/>
          <w:szCs w:val="24"/>
        </w:rPr>
        <w:t>Lyceum of the Philippines University – Cavite was selected as the research locale</w:t>
      </w:r>
      <w:r w:rsidR="0BA2C669" w:rsidRPr="1632A6C2">
        <w:rPr>
          <w:sz w:val="24"/>
          <w:szCs w:val="24"/>
        </w:rPr>
        <w:t xml:space="preserve"> due to its emphasis on</w:t>
      </w:r>
      <w:r w:rsidR="6650E890" w:rsidRPr="1632A6C2">
        <w:rPr>
          <w:sz w:val="24"/>
          <w:szCs w:val="24"/>
        </w:rPr>
        <w:t xml:space="preserve"> offering dynamic, student-centered learning experiences and</w:t>
      </w:r>
      <w:r w:rsidR="696940BD" w:rsidRPr="1632A6C2">
        <w:rPr>
          <w:sz w:val="24"/>
          <w:szCs w:val="24"/>
        </w:rPr>
        <w:t xml:space="preserve"> </w:t>
      </w:r>
      <w:r w:rsidR="49213F49" w:rsidRPr="1632A6C2">
        <w:rPr>
          <w:sz w:val="24"/>
          <w:szCs w:val="24"/>
        </w:rPr>
        <w:t xml:space="preserve">its receptiveness to technology-driven learning. </w:t>
      </w:r>
      <w:r w:rsidR="45C1FA3E" w:rsidRPr="1632A6C2">
        <w:rPr>
          <w:sz w:val="24"/>
          <w:szCs w:val="24"/>
        </w:rPr>
        <w:t xml:space="preserve">Examining the DigiPic system’s usability, effectiveness, and educational value was made possible by the university’s varied student body. </w:t>
      </w:r>
    </w:p>
    <w:p w14:paraId="7111798D" w14:textId="29504E3C" w:rsidR="009302C5" w:rsidRDefault="38D5AF79" w:rsidP="009302C5">
      <w:pPr>
        <w:spacing w:line="480" w:lineRule="auto"/>
        <w:ind w:left="720" w:right="720" w:firstLine="720"/>
        <w:jc w:val="both"/>
        <w:rPr>
          <w:sz w:val="24"/>
          <w:szCs w:val="24"/>
        </w:rPr>
      </w:pPr>
      <w:r w:rsidRPr="48F2FA18">
        <w:rPr>
          <w:sz w:val="24"/>
          <w:szCs w:val="24"/>
        </w:rPr>
        <w:t xml:space="preserve">Through the system’s implementation at Lyceum of the Philippines University – Cavite, the researchers were able to </w:t>
      </w:r>
      <w:r w:rsidR="0635548B" w:rsidRPr="48F2FA18">
        <w:rPr>
          <w:sz w:val="24"/>
          <w:szCs w:val="24"/>
        </w:rPr>
        <w:t>gather relevant</w:t>
      </w:r>
      <w:r w:rsidR="65F06996" w:rsidRPr="48F2FA18">
        <w:rPr>
          <w:sz w:val="24"/>
          <w:szCs w:val="24"/>
        </w:rPr>
        <w:t xml:space="preserve"> feedback from a broad range of users, including the administrators in technology management</w:t>
      </w:r>
      <w:r w:rsidR="621B42B5" w:rsidRPr="48F2FA18">
        <w:rPr>
          <w:sz w:val="24"/>
          <w:szCs w:val="24"/>
        </w:rPr>
        <w:t xml:space="preserve">, students, and students with </w:t>
      </w:r>
      <w:r w:rsidR="3340249A" w:rsidRPr="48F2FA18">
        <w:rPr>
          <w:sz w:val="24"/>
          <w:szCs w:val="24"/>
        </w:rPr>
        <w:t>different degrees of photography knowledge.</w:t>
      </w:r>
    </w:p>
    <w:p w14:paraId="271DF20C" w14:textId="77777777" w:rsidR="008066B8" w:rsidRDefault="008066B8" w:rsidP="008066B8">
      <w:pPr>
        <w:spacing w:line="480" w:lineRule="auto"/>
        <w:ind w:left="720" w:right="720" w:firstLine="720"/>
        <w:jc w:val="both"/>
        <w:rPr>
          <w:sz w:val="24"/>
          <w:szCs w:val="24"/>
        </w:rPr>
      </w:pPr>
    </w:p>
    <w:p w14:paraId="4F0F4F53" w14:textId="287EDAF9" w:rsidR="009302C5" w:rsidRPr="00B11402" w:rsidRDefault="009302C5" w:rsidP="00B11402">
      <w:pPr>
        <w:pStyle w:val="Heading2"/>
        <w:rPr>
          <w:b/>
          <w:bCs/>
        </w:rPr>
      </w:pPr>
      <w:r w:rsidRPr="00B11402">
        <w:rPr>
          <w:b/>
          <w:bCs/>
        </w:rPr>
        <w:t>Research Instrument</w:t>
      </w:r>
    </w:p>
    <w:p w14:paraId="69BC2704" w14:textId="79BFF384" w:rsidR="437C2DCD" w:rsidRDefault="437C2DCD" w:rsidP="48F2FA18">
      <w:pPr>
        <w:spacing w:line="480" w:lineRule="auto"/>
        <w:ind w:left="720" w:right="720" w:firstLine="720"/>
        <w:jc w:val="both"/>
        <w:rPr>
          <w:sz w:val="24"/>
          <w:szCs w:val="24"/>
        </w:rPr>
      </w:pPr>
      <w:r w:rsidRPr="48F2FA18">
        <w:rPr>
          <w:sz w:val="24"/>
          <w:szCs w:val="24"/>
        </w:rPr>
        <w:t xml:space="preserve">The main research tool used by the researchers to evaluate the efficacy, </w:t>
      </w:r>
      <w:r w:rsidR="65C54D7C" w:rsidRPr="48F2FA18">
        <w:rPr>
          <w:sz w:val="24"/>
          <w:szCs w:val="24"/>
        </w:rPr>
        <w:t xml:space="preserve">usability, and overall experience of system of DigiPic, </w:t>
      </w:r>
      <w:r w:rsidR="5768EC76" w:rsidRPr="48F2FA18">
        <w:rPr>
          <w:sz w:val="24"/>
          <w:szCs w:val="24"/>
        </w:rPr>
        <w:t>the</w:t>
      </w:r>
      <w:r w:rsidR="65C54D7C" w:rsidRPr="48F2FA18">
        <w:rPr>
          <w:sz w:val="24"/>
          <w:szCs w:val="24"/>
        </w:rPr>
        <w:t xml:space="preserve"> questionnaire was based on</w:t>
      </w:r>
      <w:r w:rsidR="7B80C99A" w:rsidRPr="48F2FA18">
        <w:rPr>
          <w:sz w:val="24"/>
          <w:szCs w:val="24"/>
        </w:rPr>
        <w:t xml:space="preserve"> the Mobile App Rating Scale (MARS) and the ISO/IEC 25010 Software Quality Model</w:t>
      </w:r>
      <w:r w:rsidR="2CDADAF2" w:rsidRPr="48F2FA18">
        <w:rPr>
          <w:sz w:val="24"/>
          <w:szCs w:val="24"/>
        </w:rPr>
        <w:t xml:space="preserve"> which evaluated important elements such as functionality, engagement, and aesthetics. </w:t>
      </w:r>
    </w:p>
    <w:p w14:paraId="196310A0" w14:textId="34640A91" w:rsidR="009302C5" w:rsidRPr="008A092A" w:rsidRDefault="00F51B1B" w:rsidP="009302C5">
      <w:pPr>
        <w:spacing w:line="480" w:lineRule="auto"/>
        <w:ind w:left="720" w:right="720" w:firstLine="720"/>
        <w:jc w:val="both"/>
        <w:rPr>
          <w:sz w:val="24"/>
          <w:szCs w:val="24"/>
        </w:rPr>
      </w:pPr>
      <w:r w:rsidRPr="4CAB7039">
        <w:rPr>
          <w:sz w:val="24"/>
          <w:szCs w:val="24"/>
        </w:rPr>
        <w:t>The surveys and user experience testing</w:t>
      </w:r>
      <w:r w:rsidR="00B6074D" w:rsidRPr="4CAB7039">
        <w:rPr>
          <w:sz w:val="24"/>
          <w:szCs w:val="24"/>
        </w:rPr>
        <w:t xml:space="preserve"> are the primary research instruments to be used for the study. This will evaluate </w:t>
      </w:r>
      <w:r w:rsidR="00B9730B" w:rsidRPr="4CAB7039">
        <w:rPr>
          <w:sz w:val="24"/>
          <w:szCs w:val="24"/>
        </w:rPr>
        <w:t>students’</w:t>
      </w:r>
      <w:r w:rsidR="00B6074D" w:rsidRPr="4CAB7039">
        <w:rPr>
          <w:sz w:val="24"/>
          <w:szCs w:val="24"/>
        </w:rPr>
        <w:t xml:space="preserve"> opinion and </w:t>
      </w:r>
      <w:r w:rsidR="001410D7" w:rsidRPr="4CAB7039">
        <w:rPr>
          <w:sz w:val="24"/>
          <w:szCs w:val="24"/>
        </w:rPr>
        <w:t>behaviors</w:t>
      </w:r>
      <w:r w:rsidR="00B6074D" w:rsidRPr="4CAB7039">
        <w:rPr>
          <w:sz w:val="24"/>
          <w:szCs w:val="24"/>
        </w:rPr>
        <w:t xml:space="preserve"> about </w:t>
      </w:r>
      <w:r w:rsidR="00EA38A3" w:rsidRPr="4CAB7039">
        <w:rPr>
          <w:sz w:val="24"/>
          <w:szCs w:val="24"/>
        </w:rPr>
        <w:t xml:space="preserve">photography, including the learning experience and overall feedback towards the app. </w:t>
      </w:r>
      <w:r w:rsidR="001A745A" w:rsidRPr="4CAB7039">
        <w:rPr>
          <w:sz w:val="24"/>
          <w:szCs w:val="24"/>
        </w:rPr>
        <w:t xml:space="preserve"> </w:t>
      </w:r>
      <w:r w:rsidR="6B143180" w:rsidRPr="4CAB7039">
        <w:rPr>
          <w:sz w:val="24"/>
          <w:szCs w:val="24"/>
        </w:rPr>
        <w:t>The degree which participants agreed with various statements related to their experience with the s</w:t>
      </w:r>
      <w:r w:rsidR="728427BC" w:rsidRPr="4CAB7039">
        <w:rPr>
          <w:sz w:val="24"/>
          <w:szCs w:val="24"/>
        </w:rPr>
        <w:t xml:space="preserve">ystem was </w:t>
      </w:r>
      <w:r w:rsidR="06499516" w:rsidRPr="4CAB7039">
        <w:rPr>
          <w:sz w:val="24"/>
          <w:szCs w:val="24"/>
        </w:rPr>
        <w:t>gauge</w:t>
      </w:r>
      <w:r w:rsidR="728427BC" w:rsidRPr="4CAB7039">
        <w:rPr>
          <w:sz w:val="24"/>
          <w:szCs w:val="24"/>
        </w:rPr>
        <w:t xml:space="preserve"> using a 5-point Likert scale. This tool was</w:t>
      </w:r>
      <w:r w:rsidR="11C4CF21" w:rsidRPr="4CAB7039">
        <w:rPr>
          <w:sz w:val="24"/>
          <w:szCs w:val="24"/>
        </w:rPr>
        <w:t xml:space="preserve"> given to students to gather data on the system’s effectiveness and </w:t>
      </w:r>
      <w:r w:rsidR="64A14B58" w:rsidRPr="4CAB7039">
        <w:rPr>
          <w:sz w:val="24"/>
          <w:szCs w:val="24"/>
        </w:rPr>
        <w:t>learning</w:t>
      </w:r>
      <w:r w:rsidR="11C4CF21" w:rsidRPr="4CAB7039">
        <w:rPr>
          <w:sz w:val="24"/>
          <w:szCs w:val="24"/>
        </w:rPr>
        <w:t xml:space="preserve"> impact.</w:t>
      </w:r>
    </w:p>
    <w:p w14:paraId="75B150C0" w14:textId="77777777" w:rsidR="00B11402" w:rsidRPr="001F365C" w:rsidRDefault="00B11402" w:rsidP="001F365C">
      <w:pPr>
        <w:spacing w:line="480" w:lineRule="auto"/>
        <w:ind w:right="720"/>
        <w:jc w:val="both"/>
        <w:rPr>
          <w:b/>
          <w:sz w:val="24"/>
          <w:szCs w:val="24"/>
          <w:highlight w:val="yellow"/>
        </w:rPr>
      </w:pPr>
    </w:p>
    <w:p w14:paraId="329ABBD9" w14:textId="079C064C" w:rsidR="009302C5" w:rsidRPr="00B11402" w:rsidRDefault="009302C5" w:rsidP="00B11402">
      <w:pPr>
        <w:pStyle w:val="Heading2"/>
        <w:rPr>
          <w:b/>
          <w:bCs/>
        </w:rPr>
      </w:pPr>
      <w:r w:rsidRPr="00B11402">
        <w:rPr>
          <w:b/>
          <w:bCs/>
        </w:rPr>
        <w:t>Data Gathering Procedure</w:t>
      </w:r>
    </w:p>
    <w:p w14:paraId="62DC7BCD" w14:textId="21F4C690" w:rsidR="00391F47" w:rsidRDefault="00D76534" w:rsidP="003B29F6">
      <w:pPr>
        <w:spacing w:line="480" w:lineRule="auto"/>
        <w:ind w:left="720" w:right="720" w:firstLine="720"/>
        <w:jc w:val="both"/>
        <w:rPr>
          <w:sz w:val="24"/>
          <w:szCs w:val="24"/>
        </w:rPr>
      </w:pPr>
      <w:r>
        <w:rPr>
          <w:sz w:val="24"/>
          <w:szCs w:val="24"/>
        </w:rPr>
        <w:t xml:space="preserve">Data gathering for DigiPic </w:t>
      </w:r>
      <w:r w:rsidR="00F3465B">
        <w:rPr>
          <w:sz w:val="24"/>
          <w:szCs w:val="24"/>
        </w:rPr>
        <w:t xml:space="preserve">is crucial for both development and evaluation </w:t>
      </w:r>
      <w:r w:rsidR="00A0503C">
        <w:rPr>
          <w:sz w:val="24"/>
          <w:szCs w:val="24"/>
        </w:rPr>
        <w:t xml:space="preserve">of the system. </w:t>
      </w:r>
      <w:r w:rsidR="006914A0">
        <w:rPr>
          <w:sz w:val="24"/>
          <w:szCs w:val="24"/>
        </w:rPr>
        <w:t>This method</w:t>
      </w:r>
      <w:r w:rsidR="006B7F66">
        <w:rPr>
          <w:sz w:val="24"/>
          <w:szCs w:val="24"/>
        </w:rPr>
        <w:t xml:space="preserve"> </w:t>
      </w:r>
      <w:r w:rsidR="003D2DBA">
        <w:rPr>
          <w:sz w:val="24"/>
          <w:szCs w:val="24"/>
        </w:rPr>
        <w:t xml:space="preserve">helps </w:t>
      </w:r>
      <w:r w:rsidR="00E20148">
        <w:rPr>
          <w:sz w:val="24"/>
          <w:szCs w:val="24"/>
        </w:rPr>
        <w:t>th</w:t>
      </w:r>
      <w:r w:rsidR="00EE3D05">
        <w:rPr>
          <w:sz w:val="24"/>
          <w:szCs w:val="24"/>
        </w:rPr>
        <w:t xml:space="preserve">e need to assess and meet the needs and expectations </w:t>
      </w:r>
      <w:r w:rsidR="005E4500">
        <w:rPr>
          <w:sz w:val="24"/>
          <w:szCs w:val="24"/>
        </w:rPr>
        <w:t xml:space="preserve">of the app </w:t>
      </w:r>
      <w:r w:rsidR="00EE3D05">
        <w:rPr>
          <w:sz w:val="24"/>
          <w:szCs w:val="24"/>
        </w:rPr>
        <w:t xml:space="preserve">for </w:t>
      </w:r>
      <w:r w:rsidR="00056D60">
        <w:rPr>
          <w:sz w:val="24"/>
          <w:szCs w:val="24"/>
        </w:rPr>
        <w:t xml:space="preserve">intended users—students, instructors, and IT </w:t>
      </w:r>
      <w:r w:rsidR="00847654">
        <w:rPr>
          <w:sz w:val="24"/>
          <w:szCs w:val="24"/>
        </w:rPr>
        <w:t>s</w:t>
      </w:r>
      <w:r w:rsidR="004A103A">
        <w:rPr>
          <w:sz w:val="24"/>
          <w:szCs w:val="24"/>
        </w:rPr>
        <w:t>upport staff</w:t>
      </w:r>
      <w:r w:rsidR="00EE3D05">
        <w:rPr>
          <w:sz w:val="24"/>
          <w:szCs w:val="24"/>
        </w:rPr>
        <w:t xml:space="preserve">. </w:t>
      </w:r>
      <w:r w:rsidR="002228EC">
        <w:rPr>
          <w:sz w:val="24"/>
          <w:szCs w:val="24"/>
        </w:rPr>
        <w:t xml:space="preserve">The </w:t>
      </w:r>
      <w:r w:rsidR="002B5815">
        <w:rPr>
          <w:sz w:val="24"/>
          <w:szCs w:val="24"/>
        </w:rPr>
        <w:t>proponents</w:t>
      </w:r>
      <w:r w:rsidR="002228EC">
        <w:rPr>
          <w:sz w:val="24"/>
          <w:szCs w:val="24"/>
        </w:rPr>
        <w:t xml:space="preserve"> </w:t>
      </w:r>
      <w:r w:rsidR="00F0028B">
        <w:rPr>
          <w:sz w:val="24"/>
          <w:szCs w:val="24"/>
        </w:rPr>
        <w:t xml:space="preserve">use </w:t>
      </w:r>
      <w:r w:rsidR="006C24D2">
        <w:rPr>
          <w:sz w:val="24"/>
          <w:szCs w:val="24"/>
        </w:rPr>
        <w:t>both qualitative and quantitative methods</w:t>
      </w:r>
      <w:r w:rsidR="00161D01">
        <w:rPr>
          <w:sz w:val="24"/>
          <w:szCs w:val="24"/>
        </w:rPr>
        <w:t xml:space="preserve"> to </w:t>
      </w:r>
      <w:r w:rsidR="009317B8">
        <w:rPr>
          <w:sz w:val="24"/>
          <w:szCs w:val="24"/>
        </w:rPr>
        <w:t>gather relevant data</w:t>
      </w:r>
      <w:r w:rsidR="00AF5C18">
        <w:rPr>
          <w:sz w:val="24"/>
          <w:szCs w:val="24"/>
        </w:rPr>
        <w:t xml:space="preserve"> and support the system’s design.</w:t>
      </w:r>
    </w:p>
    <w:p w14:paraId="4D8B64FE" w14:textId="77777777" w:rsidR="00617E48" w:rsidRPr="00617E48" w:rsidRDefault="009317B8" w:rsidP="002D3273">
      <w:pPr>
        <w:pStyle w:val="ListParagraph"/>
        <w:numPr>
          <w:ilvl w:val="0"/>
          <w:numId w:val="30"/>
        </w:numPr>
        <w:spacing w:line="480" w:lineRule="auto"/>
        <w:ind w:left="2154" w:right="720" w:hanging="357"/>
        <w:jc w:val="both"/>
        <w:rPr>
          <w:rFonts w:ascii="Times New Roman" w:hAnsi="Times New Roman" w:cs="Times New Roman"/>
          <w:sz w:val="24"/>
          <w:szCs w:val="24"/>
        </w:rPr>
      </w:pPr>
      <w:r>
        <w:rPr>
          <w:rFonts w:ascii="Times New Roman" w:hAnsi="Times New Roman" w:cs="Times New Roman"/>
          <w:b/>
          <w:bCs/>
          <w:sz w:val="24"/>
          <w:szCs w:val="24"/>
        </w:rPr>
        <w:t>Preliminary Research</w:t>
      </w:r>
      <w:r w:rsidR="008F6B45" w:rsidRPr="002D3273">
        <w:rPr>
          <w:rFonts w:ascii="Times New Roman" w:hAnsi="Times New Roman" w:cs="Times New Roman"/>
          <w:b/>
          <w:bCs/>
          <w:sz w:val="24"/>
          <w:szCs w:val="24"/>
        </w:rPr>
        <w:t xml:space="preserve"> </w:t>
      </w:r>
    </w:p>
    <w:p w14:paraId="65B01D6A" w14:textId="730FE704" w:rsidR="00385C99" w:rsidRPr="002D3273" w:rsidRDefault="00AF5C18" w:rsidP="00617E48">
      <w:pPr>
        <w:pStyle w:val="ListParagraph"/>
        <w:spacing w:line="480" w:lineRule="auto"/>
        <w:ind w:left="2154" w:right="720"/>
        <w:jc w:val="both"/>
        <w:rPr>
          <w:rFonts w:ascii="Times New Roman" w:hAnsi="Times New Roman" w:cs="Times New Roman"/>
          <w:sz w:val="24"/>
          <w:szCs w:val="24"/>
        </w:rPr>
      </w:pPr>
      <w:r>
        <w:rPr>
          <w:rFonts w:ascii="Times New Roman" w:hAnsi="Times New Roman" w:cs="Times New Roman"/>
          <w:sz w:val="24"/>
          <w:szCs w:val="24"/>
        </w:rPr>
        <w:t>Relevant</w:t>
      </w:r>
      <w:r w:rsidR="00E53A2F">
        <w:rPr>
          <w:rFonts w:ascii="Times New Roman" w:hAnsi="Times New Roman" w:cs="Times New Roman"/>
          <w:sz w:val="24"/>
          <w:szCs w:val="24"/>
        </w:rPr>
        <w:t xml:space="preserve"> </w:t>
      </w:r>
      <w:r w:rsidR="005B219C">
        <w:rPr>
          <w:rFonts w:ascii="Times New Roman" w:hAnsi="Times New Roman" w:cs="Times New Roman"/>
          <w:sz w:val="24"/>
          <w:szCs w:val="24"/>
        </w:rPr>
        <w:t>data</w:t>
      </w:r>
      <w:r w:rsidR="003D61BF">
        <w:rPr>
          <w:rFonts w:ascii="Times New Roman" w:hAnsi="Times New Roman" w:cs="Times New Roman"/>
          <w:sz w:val="24"/>
          <w:szCs w:val="24"/>
        </w:rPr>
        <w:t xml:space="preserve"> have gathered</w:t>
      </w:r>
      <w:r w:rsidR="005B219C">
        <w:rPr>
          <w:rFonts w:ascii="Times New Roman" w:hAnsi="Times New Roman" w:cs="Times New Roman"/>
          <w:sz w:val="24"/>
          <w:szCs w:val="24"/>
        </w:rPr>
        <w:t xml:space="preserve"> through </w:t>
      </w:r>
      <w:r w:rsidR="003D61BF">
        <w:rPr>
          <w:rFonts w:ascii="Times New Roman" w:hAnsi="Times New Roman" w:cs="Times New Roman"/>
          <w:sz w:val="24"/>
          <w:szCs w:val="24"/>
        </w:rPr>
        <w:t>review of related literature</w:t>
      </w:r>
      <w:r w:rsidR="003C68D9">
        <w:rPr>
          <w:rFonts w:ascii="Times New Roman" w:hAnsi="Times New Roman" w:cs="Times New Roman"/>
          <w:sz w:val="24"/>
          <w:szCs w:val="24"/>
        </w:rPr>
        <w:t xml:space="preserve"> and </w:t>
      </w:r>
      <w:r w:rsidR="00CA39E4">
        <w:rPr>
          <w:rFonts w:ascii="Times New Roman" w:hAnsi="Times New Roman" w:cs="Times New Roman"/>
          <w:sz w:val="24"/>
          <w:szCs w:val="24"/>
        </w:rPr>
        <w:t xml:space="preserve">research </w:t>
      </w:r>
      <w:r w:rsidR="003C68D9">
        <w:rPr>
          <w:rFonts w:ascii="Times New Roman" w:hAnsi="Times New Roman" w:cs="Times New Roman"/>
          <w:sz w:val="24"/>
          <w:szCs w:val="24"/>
        </w:rPr>
        <w:t xml:space="preserve">existing photography learning systems </w:t>
      </w:r>
      <w:r w:rsidR="00727B05">
        <w:rPr>
          <w:rFonts w:ascii="Times New Roman" w:hAnsi="Times New Roman" w:cs="Times New Roman"/>
          <w:sz w:val="24"/>
          <w:szCs w:val="24"/>
        </w:rPr>
        <w:t xml:space="preserve">to </w:t>
      </w:r>
      <w:r w:rsidR="007C2397">
        <w:rPr>
          <w:rFonts w:ascii="Times New Roman" w:hAnsi="Times New Roman" w:cs="Times New Roman"/>
          <w:sz w:val="24"/>
          <w:szCs w:val="24"/>
        </w:rPr>
        <w:t xml:space="preserve">bridge the </w:t>
      </w:r>
      <w:r w:rsidR="00B857B5">
        <w:rPr>
          <w:rFonts w:ascii="Times New Roman" w:hAnsi="Times New Roman" w:cs="Times New Roman"/>
          <w:sz w:val="24"/>
          <w:szCs w:val="24"/>
        </w:rPr>
        <w:t>problem gap, add more features, and gain user preferences.</w:t>
      </w:r>
    </w:p>
    <w:p w14:paraId="19EF1F5B" w14:textId="77777777" w:rsidR="00273CB5" w:rsidRDefault="00B857B5" w:rsidP="002D3273">
      <w:pPr>
        <w:pStyle w:val="ListParagraph"/>
        <w:numPr>
          <w:ilvl w:val="0"/>
          <w:numId w:val="30"/>
        </w:numPr>
        <w:spacing w:line="480" w:lineRule="auto"/>
        <w:ind w:left="2154" w:right="720" w:hanging="357"/>
        <w:jc w:val="both"/>
        <w:rPr>
          <w:rFonts w:ascii="Times New Roman" w:hAnsi="Times New Roman" w:cs="Times New Roman"/>
          <w:b/>
          <w:bCs/>
          <w:sz w:val="24"/>
          <w:szCs w:val="24"/>
        </w:rPr>
      </w:pPr>
      <w:r>
        <w:rPr>
          <w:rFonts w:ascii="Times New Roman" w:hAnsi="Times New Roman" w:cs="Times New Roman"/>
          <w:b/>
          <w:bCs/>
          <w:sz w:val="24"/>
          <w:szCs w:val="24"/>
        </w:rPr>
        <w:t xml:space="preserve">Interviews and </w:t>
      </w:r>
      <w:r w:rsidR="00B55EF4" w:rsidRPr="002D3273">
        <w:rPr>
          <w:rFonts w:ascii="Times New Roman" w:hAnsi="Times New Roman" w:cs="Times New Roman"/>
          <w:b/>
          <w:bCs/>
          <w:sz w:val="24"/>
          <w:szCs w:val="24"/>
        </w:rPr>
        <w:t>Survey</w:t>
      </w:r>
      <w:r>
        <w:rPr>
          <w:rFonts w:ascii="Times New Roman" w:hAnsi="Times New Roman" w:cs="Times New Roman"/>
          <w:b/>
          <w:bCs/>
          <w:sz w:val="24"/>
          <w:szCs w:val="24"/>
        </w:rPr>
        <w:t>s</w:t>
      </w:r>
      <w:r w:rsidR="00B55EF4" w:rsidRPr="002D3273">
        <w:rPr>
          <w:rFonts w:ascii="Times New Roman" w:hAnsi="Times New Roman" w:cs="Times New Roman"/>
          <w:b/>
          <w:bCs/>
          <w:sz w:val="24"/>
          <w:szCs w:val="24"/>
        </w:rPr>
        <w:t xml:space="preserve"> </w:t>
      </w:r>
    </w:p>
    <w:p w14:paraId="53929B79" w14:textId="2BD575FE" w:rsidR="00B55EF4" w:rsidRPr="0043708A" w:rsidRDefault="009C44CC" w:rsidP="00273CB5">
      <w:pPr>
        <w:pStyle w:val="ListParagraph"/>
        <w:spacing w:line="480" w:lineRule="auto"/>
        <w:ind w:left="2154" w:right="720"/>
        <w:jc w:val="both"/>
        <w:rPr>
          <w:rFonts w:ascii="Times New Roman" w:hAnsi="Times New Roman" w:cs="Times New Roman"/>
          <w:b/>
          <w:bCs/>
          <w:sz w:val="24"/>
          <w:szCs w:val="24"/>
        </w:rPr>
      </w:pPr>
      <w:r>
        <w:rPr>
          <w:rFonts w:ascii="Times New Roman" w:hAnsi="Times New Roman" w:cs="Times New Roman"/>
          <w:sz w:val="24"/>
          <w:szCs w:val="24"/>
        </w:rPr>
        <w:t>Structured</w:t>
      </w:r>
      <w:r w:rsidR="00273CB5">
        <w:rPr>
          <w:rFonts w:ascii="Times New Roman" w:hAnsi="Times New Roman" w:cs="Times New Roman"/>
          <w:sz w:val="24"/>
          <w:szCs w:val="24"/>
        </w:rPr>
        <w:t xml:space="preserve"> </w:t>
      </w:r>
      <w:r w:rsidR="00285C6F">
        <w:rPr>
          <w:rFonts w:ascii="Times New Roman" w:hAnsi="Times New Roman" w:cs="Times New Roman"/>
          <w:sz w:val="24"/>
          <w:szCs w:val="24"/>
        </w:rPr>
        <w:t xml:space="preserve">formal interviews and surveys have </w:t>
      </w:r>
      <w:r w:rsidR="00094616">
        <w:rPr>
          <w:rFonts w:ascii="Times New Roman" w:hAnsi="Times New Roman" w:cs="Times New Roman"/>
          <w:sz w:val="24"/>
          <w:szCs w:val="24"/>
        </w:rPr>
        <w:t>been conducted</w:t>
      </w:r>
      <w:r w:rsidR="00285C6F">
        <w:rPr>
          <w:rFonts w:ascii="Times New Roman" w:hAnsi="Times New Roman" w:cs="Times New Roman"/>
          <w:sz w:val="24"/>
          <w:szCs w:val="24"/>
        </w:rPr>
        <w:t xml:space="preserve"> to the selected participants</w:t>
      </w:r>
      <w:r w:rsidR="0017558A">
        <w:rPr>
          <w:rFonts w:ascii="Times New Roman" w:hAnsi="Times New Roman" w:cs="Times New Roman"/>
          <w:sz w:val="24"/>
          <w:szCs w:val="24"/>
        </w:rPr>
        <w:t xml:space="preserve"> </w:t>
      </w:r>
      <w:r w:rsidR="0008451E">
        <w:rPr>
          <w:rFonts w:ascii="Times New Roman" w:hAnsi="Times New Roman" w:cs="Times New Roman"/>
          <w:sz w:val="24"/>
          <w:szCs w:val="24"/>
        </w:rPr>
        <w:t>to</w:t>
      </w:r>
      <w:r w:rsidR="0017558A">
        <w:rPr>
          <w:rFonts w:ascii="Times New Roman" w:hAnsi="Times New Roman" w:cs="Times New Roman"/>
          <w:sz w:val="24"/>
          <w:szCs w:val="24"/>
        </w:rPr>
        <w:t xml:space="preserve"> </w:t>
      </w:r>
      <w:r w:rsidR="0043708A">
        <w:rPr>
          <w:rFonts w:ascii="Times New Roman" w:hAnsi="Times New Roman" w:cs="Times New Roman"/>
          <w:sz w:val="24"/>
          <w:szCs w:val="24"/>
        </w:rPr>
        <w:t xml:space="preserve">gather requirements on building the DigiPic app. </w:t>
      </w:r>
      <w:r w:rsidR="0008451E">
        <w:rPr>
          <w:rFonts w:ascii="Times New Roman" w:hAnsi="Times New Roman" w:cs="Times New Roman"/>
          <w:sz w:val="24"/>
          <w:szCs w:val="24"/>
        </w:rPr>
        <w:t>These</w:t>
      </w:r>
      <w:r w:rsidR="00F40C7F">
        <w:rPr>
          <w:rFonts w:ascii="Times New Roman" w:hAnsi="Times New Roman" w:cs="Times New Roman"/>
          <w:sz w:val="24"/>
          <w:szCs w:val="24"/>
        </w:rPr>
        <w:t xml:space="preserve"> are important to gather what </w:t>
      </w:r>
      <w:r w:rsidR="005C7120">
        <w:rPr>
          <w:rFonts w:ascii="Times New Roman" w:hAnsi="Times New Roman" w:cs="Times New Roman"/>
          <w:sz w:val="24"/>
          <w:szCs w:val="24"/>
        </w:rPr>
        <w:t>are the requirements of the system</w:t>
      </w:r>
      <w:r w:rsidR="006A0883">
        <w:rPr>
          <w:rFonts w:ascii="Times New Roman" w:hAnsi="Times New Roman" w:cs="Times New Roman"/>
          <w:sz w:val="24"/>
          <w:szCs w:val="24"/>
        </w:rPr>
        <w:t xml:space="preserve"> like UI/UX design</w:t>
      </w:r>
      <w:r w:rsidR="00AC4659">
        <w:rPr>
          <w:rFonts w:ascii="Times New Roman" w:hAnsi="Times New Roman" w:cs="Times New Roman"/>
          <w:sz w:val="24"/>
          <w:szCs w:val="24"/>
        </w:rPr>
        <w:t>, app features, etc</w:t>
      </w:r>
      <w:r w:rsidR="005C7120">
        <w:rPr>
          <w:rFonts w:ascii="Times New Roman" w:hAnsi="Times New Roman" w:cs="Times New Roman"/>
          <w:sz w:val="24"/>
          <w:szCs w:val="24"/>
        </w:rPr>
        <w:t xml:space="preserve">. </w:t>
      </w:r>
    </w:p>
    <w:p w14:paraId="17BFCF06" w14:textId="6FAE89C3" w:rsidR="00273CB5" w:rsidRDefault="0055560A" w:rsidP="002D3273">
      <w:pPr>
        <w:pStyle w:val="ListParagraph"/>
        <w:numPr>
          <w:ilvl w:val="0"/>
          <w:numId w:val="30"/>
        </w:numPr>
        <w:spacing w:line="480" w:lineRule="auto"/>
        <w:ind w:left="2154" w:right="720" w:hanging="357"/>
        <w:jc w:val="both"/>
        <w:rPr>
          <w:rFonts w:ascii="Times New Roman" w:hAnsi="Times New Roman" w:cs="Times New Roman"/>
          <w:b/>
          <w:bCs/>
          <w:sz w:val="24"/>
          <w:szCs w:val="24"/>
        </w:rPr>
      </w:pPr>
      <w:r>
        <w:rPr>
          <w:rFonts w:ascii="Times New Roman" w:hAnsi="Times New Roman" w:cs="Times New Roman"/>
          <w:b/>
          <w:bCs/>
          <w:sz w:val="24"/>
          <w:szCs w:val="24"/>
        </w:rPr>
        <w:t xml:space="preserve">Direct </w:t>
      </w:r>
      <w:r w:rsidR="0043708A">
        <w:rPr>
          <w:rFonts w:ascii="Times New Roman" w:hAnsi="Times New Roman" w:cs="Times New Roman"/>
          <w:b/>
          <w:bCs/>
          <w:sz w:val="24"/>
          <w:szCs w:val="24"/>
        </w:rPr>
        <w:t xml:space="preserve">Observation </w:t>
      </w:r>
    </w:p>
    <w:p w14:paraId="69EAEFB6" w14:textId="768B5326" w:rsidR="0043708A" w:rsidRPr="00392BFE" w:rsidRDefault="00273CB5" w:rsidP="00273CB5">
      <w:pPr>
        <w:pStyle w:val="ListParagraph"/>
        <w:spacing w:line="480" w:lineRule="auto"/>
        <w:ind w:left="2154" w:right="720"/>
        <w:jc w:val="both"/>
        <w:rPr>
          <w:rFonts w:ascii="Times New Roman" w:hAnsi="Times New Roman" w:cs="Times New Roman"/>
          <w:b/>
          <w:bCs/>
          <w:sz w:val="24"/>
          <w:szCs w:val="24"/>
        </w:rPr>
      </w:pPr>
      <w:r>
        <w:rPr>
          <w:rFonts w:ascii="Times New Roman" w:hAnsi="Times New Roman" w:cs="Times New Roman"/>
          <w:sz w:val="24"/>
          <w:szCs w:val="24"/>
        </w:rPr>
        <w:t>A</w:t>
      </w:r>
      <w:r w:rsidR="0043708A">
        <w:rPr>
          <w:rFonts w:ascii="Times New Roman" w:hAnsi="Times New Roman" w:cs="Times New Roman"/>
          <w:sz w:val="24"/>
          <w:szCs w:val="24"/>
        </w:rPr>
        <w:t xml:space="preserve"> direct observation </w:t>
      </w:r>
      <w:r w:rsidR="00352DD2">
        <w:rPr>
          <w:rFonts w:ascii="Times New Roman" w:hAnsi="Times New Roman" w:cs="Times New Roman"/>
          <w:sz w:val="24"/>
          <w:szCs w:val="24"/>
        </w:rPr>
        <w:t xml:space="preserve">was </w:t>
      </w:r>
      <w:r w:rsidR="00D72A80">
        <w:rPr>
          <w:rFonts w:ascii="Times New Roman" w:hAnsi="Times New Roman" w:cs="Times New Roman"/>
          <w:sz w:val="24"/>
          <w:szCs w:val="24"/>
        </w:rPr>
        <w:t>conducted with selected l</w:t>
      </w:r>
      <w:r w:rsidR="008C6BCD">
        <w:rPr>
          <w:rFonts w:ascii="Times New Roman" w:hAnsi="Times New Roman" w:cs="Times New Roman"/>
          <w:sz w:val="24"/>
          <w:szCs w:val="24"/>
        </w:rPr>
        <w:t xml:space="preserve">earners to </w:t>
      </w:r>
      <w:r w:rsidR="002C53B9">
        <w:rPr>
          <w:rFonts w:ascii="Times New Roman" w:hAnsi="Times New Roman" w:cs="Times New Roman"/>
          <w:sz w:val="24"/>
          <w:szCs w:val="24"/>
        </w:rPr>
        <w:t xml:space="preserve">evaluate their behavior towards </w:t>
      </w:r>
      <w:r w:rsidR="00C31EA5">
        <w:rPr>
          <w:rFonts w:ascii="Times New Roman" w:hAnsi="Times New Roman" w:cs="Times New Roman"/>
          <w:sz w:val="24"/>
          <w:szCs w:val="24"/>
        </w:rPr>
        <w:t>e-</w:t>
      </w:r>
      <w:r w:rsidR="002C53B9">
        <w:rPr>
          <w:rFonts w:ascii="Times New Roman" w:hAnsi="Times New Roman" w:cs="Times New Roman"/>
          <w:sz w:val="24"/>
          <w:szCs w:val="24"/>
        </w:rPr>
        <w:t>learning</w:t>
      </w:r>
      <w:r w:rsidR="00C31EA5">
        <w:rPr>
          <w:rFonts w:ascii="Times New Roman" w:hAnsi="Times New Roman" w:cs="Times New Roman"/>
          <w:sz w:val="24"/>
          <w:szCs w:val="24"/>
        </w:rPr>
        <w:t xml:space="preserve"> systems</w:t>
      </w:r>
      <w:r w:rsidR="001C7480">
        <w:rPr>
          <w:rFonts w:ascii="Times New Roman" w:hAnsi="Times New Roman" w:cs="Times New Roman"/>
          <w:sz w:val="24"/>
          <w:szCs w:val="24"/>
        </w:rPr>
        <w:t xml:space="preserve">, </w:t>
      </w:r>
      <w:r w:rsidR="00AC0CBD">
        <w:rPr>
          <w:rFonts w:ascii="Times New Roman" w:hAnsi="Times New Roman" w:cs="Times New Roman"/>
          <w:sz w:val="24"/>
          <w:szCs w:val="24"/>
        </w:rPr>
        <w:t>challenges in learning</w:t>
      </w:r>
      <w:r w:rsidR="00A167F5">
        <w:rPr>
          <w:rFonts w:ascii="Times New Roman" w:hAnsi="Times New Roman" w:cs="Times New Roman"/>
          <w:sz w:val="24"/>
          <w:szCs w:val="24"/>
        </w:rPr>
        <w:t>,</w:t>
      </w:r>
      <w:r w:rsidR="0099071A">
        <w:rPr>
          <w:rFonts w:ascii="Times New Roman" w:hAnsi="Times New Roman" w:cs="Times New Roman"/>
          <w:sz w:val="24"/>
          <w:szCs w:val="24"/>
        </w:rPr>
        <w:t xml:space="preserve"> and </w:t>
      </w:r>
      <w:r w:rsidR="00F66F8A">
        <w:rPr>
          <w:rFonts w:ascii="Times New Roman" w:hAnsi="Times New Roman" w:cs="Times New Roman"/>
          <w:sz w:val="24"/>
          <w:szCs w:val="24"/>
        </w:rPr>
        <w:t>expectations of interface</w:t>
      </w:r>
      <w:r w:rsidR="00392BFE">
        <w:rPr>
          <w:rFonts w:ascii="Times New Roman" w:hAnsi="Times New Roman" w:cs="Times New Roman"/>
          <w:sz w:val="24"/>
          <w:szCs w:val="24"/>
        </w:rPr>
        <w:t xml:space="preserve">. </w:t>
      </w:r>
      <w:r w:rsidR="00366314">
        <w:rPr>
          <w:rFonts w:ascii="Times New Roman" w:hAnsi="Times New Roman" w:cs="Times New Roman"/>
          <w:sz w:val="24"/>
          <w:szCs w:val="24"/>
        </w:rPr>
        <w:t xml:space="preserve">This </w:t>
      </w:r>
      <w:r w:rsidR="00BD2BEA">
        <w:rPr>
          <w:rFonts w:ascii="Times New Roman" w:hAnsi="Times New Roman" w:cs="Times New Roman"/>
          <w:sz w:val="24"/>
          <w:szCs w:val="24"/>
        </w:rPr>
        <w:t xml:space="preserve">phase </w:t>
      </w:r>
      <w:r w:rsidR="004B6370">
        <w:rPr>
          <w:rFonts w:ascii="Times New Roman" w:hAnsi="Times New Roman" w:cs="Times New Roman"/>
          <w:sz w:val="24"/>
          <w:szCs w:val="24"/>
        </w:rPr>
        <w:t>shapes the UI/UX design from initial evaluations</w:t>
      </w:r>
      <w:r w:rsidR="00CC4616">
        <w:rPr>
          <w:rFonts w:ascii="Times New Roman" w:hAnsi="Times New Roman" w:cs="Times New Roman"/>
          <w:sz w:val="24"/>
          <w:szCs w:val="24"/>
        </w:rPr>
        <w:t xml:space="preserve"> to make a</w:t>
      </w:r>
      <w:r w:rsidR="00AD0E40">
        <w:rPr>
          <w:rFonts w:ascii="Times New Roman" w:hAnsi="Times New Roman" w:cs="Times New Roman"/>
          <w:sz w:val="24"/>
          <w:szCs w:val="24"/>
        </w:rPr>
        <w:t xml:space="preserve"> </w:t>
      </w:r>
      <w:r w:rsidR="008A2893">
        <w:rPr>
          <w:rFonts w:ascii="Times New Roman" w:hAnsi="Times New Roman" w:cs="Times New Roman"/>
          <w:sz w:val="24"/>
          <w:szCs w:val="24"/>
        </w:rPr>
        <w:t>cleaner and neater</w:t>
      </w:r>
      <w:r w:rsidR="00AD0E40">
        <w:rPr>
          <w:rFonts w:ascii="Times New Roman" w:hAnsi="Times New Roman" w:cs="Times New Roman"/>
          <w:sz w:val="24"/>
          <w:szCs w:val="24"/>
        </w:rPr>
        <w:t xml:space="preserve"> interface of the app. </w:t>
      </w:r>
    </w:p>
    <w:p w14:paraId="13ECDC31" w14:textId="77777777" w:rsidR="00273CB5" w:rsidRDefault="00F62503" w:rsidP="002D3273">
      <w:pPr>
        <w:pStyle w:val="ListParagraph"/>
        <w:numPr>
          <w:ilvl w:val="0"/>
          <w:numId w:val="30"/>
        </w:numPr>
        <w:spacing w:line="480" w:lineRule="auto"/>
        <w:ind w:left="2154" w:right="720" w:hanging="357"/>
        <w:jc w:val="both"/>
        <w:rPr>
          <w:rFonts w:ascii="Times New Roman" w:hAnsi="Times New Roman" w:cs="Times New Roman"/>
          <w:b/>
          <w:bCs/>
          <w:sz w:val="24"/>
          <w:szCs w:val="24"/>
        </w:rPr>
      </w:pPr>
      <w:r>
        <w:rPr>
          <w:rFonts w:ascii="Times New Roman" w:hAnsi="Times New Roman" w:cs="Times New Roman"/>
          <w:b/>
          <w:bCs/>
          <w:sz w:val="24"/>
          <w:szCs w:val="24"/>
        </w:rPr>
        <w:t xml:space="preserve">System Testing and Feedback </w:t>
      </w:r>
    </w:p>
    <w:p w14:paraId="796E7776" w14:textId="49FB7E61" w:rsidR="00392BFE" w:rsidRDefault="00273CB5" w:rsidP="00273CB5">
      <w:pPr>
        <w:pStyle w:val="ListParagraph"/>
        <w:spacing w:line="480" w:lineRule="auto"/>
        <w:ind w:left="2154" w:right="720"/>
        <w:jc w:val="both"/>
        <w:rPr>
          <w:rFonts w:ascii="Times New Roman" w:hAnsi="Times New Roman" w:cs="Times New Roman"/>
          <w:sz w:val="24"/>
          <w:szCs w:val="24"/>
        </w:rPr>
      </w:pPr>
      <w:r w:rsidRPr="00273CB5">
        <w:rPr>
          <w:rFonts w:ascii="Times New Roman" w:hAnsi="Times New Roman" w:cs="Times New Roman"/>
          <w:sz w:val="24"/>
          <w:szCs w:val="24"/>
        </w:rPr>
        <w:t>The</w:t>
      </w:r>
      <w:r w:rsidR="00F62503">
        <w:rPr>
          <w:rFonts w:ascii="Times New Roman" w:hAnsi="Times New Roman" w:cs="Times New Roman"/>
          <w:b/>
          <w:bCs/>
          <w:sz w:val="24"/>
          <w:szCs w:val="24"/>
        </w:rPr>
        <w:t xml:space="preserve"> </w:t>
      </w:r>
      <w:r w:rsidR="00CC5087">
        <w:rPr>
          <w:rFonts w:ascii="Times New Roman" w:hAnsi="Times New Roman" w:cs="Times New Roman"/>
          <w:sz w:val="24"/>
          <w:szCs w:val="24"/>
        </w:rPr>
        <w:t xml:space="preserve">usability testing </w:t>
      </w:r>
      <w:r w:rsidR="007E224A">
        <w:rPr>
          <w:rFonts w:ascii="Times New Roman" w:hAnsi="Times New Roman" w:cs="Times New Roman"/>
          <w:sz w:val="24"/>
          <w:szCs w:val="24"/>
        </w:rPr>
        <w:t>was conducted once the</w:t>
      </w:r>
      <w:r w:rsidR="00473BF0">
        <w:rPr>
          <w:rFonts w:ascii="Times New Roman" w:hAnsi="Times New Roman" w:cs="Times New Roman"/>
          <w:sz w:val="24"/>
          <w:szCs w:val="24"/>
        </w:rPr>
        <w:t xml:space="preserve"> initial</w:t>
      </w:r>
      <w:r w:rsidR="007E224A">
        <w:rPr>
          <w:rFonts w:ascii="Times New Roman" w:hAnsi="Times New Roman" w:cs="Times New Roman"/>
          <w:sz w:val="24"/>
          <w:szCs w:val="24"/>
        </w:rPr>
        <w:t xml:space="preserve"> </w:t>
      </w:r>
      <w:r w:rsidR="004E464E">
        <w:rPr>
          <w:rFonts w:ascii="Times New Roman" w:hAnsi="Times New Roman" w:cs="Times New Roman"/>
          <w:sz w:val="24"/>
          <w:szCs w:val="24"/>
        </w:rPr>
        <w:t>app is developed</w:t>
      </w:r>
      <w:r w:rsidR="00D2626F">
        <w:rPr>
          <w:rFonts w:ascii="Times New Roman" w:hAnsi="Times New Roman" w:cs="Times New Roman"/>
          <w:sz w:val="24"/>
          <w:szCs w:val="24"/>
        </w:rPr>
        <w:t xml:space="preserve">. </w:t>
      </w:r>
      <w:r w:rsidR="00BD2A50">
        <w:rPr>
          <w:rFonts w:ascii="Times New Roman" w:hAnsi="Times New Roman" w:cs="Times New Roman"/>
          <w:sz w:val="24"/>
          <w:szCs w:val="24"/>
        </w:rPr>
        <w:t>To</w:t>
      </w:r>
      <w:r>
        <w:rPr>
          <w:rFonts w:ascii="Times New Roman" w:hAnsi="Times New Roman" w:cs="Times New Roman"/>
          <w:sz w:val="24"/>
          <w:szCs w:val="24"/>
        </w:rPr>
        <w:t xml:space="preserve"> acquire </w:t>
      </w:r>
      <w:r w:rsidR="00302983">
        <w:rPr>
          <w:rFonts w:ascii="Times New Roman" w:hAnsi="Times New Roman" w:cs="Times New Roman"/>
          <w:sz w:val="24"/>
          <w:szCs w:val="24"/>
        </w:rPr>
        <w:t>feedback</w:t>
      </w:r>
      <w:r>
        <w:rPr>
          <w:rFonts w:ascii="Times New Roman" w:hAnsi="Times New Roman" w:cs="Times New Roman"/>
          <w:sz w:val="24"/>
          <w:szCs w:val="24"/>
        </w:rPr>
        <w:t xml:space="preserve"> </w:t>
      </w:r>
      <w:r w:rsidR="0005179D">
        <w:rPr>
          <w:rFonts w:ascii="Times New Roman" w:hAnsi="Times New Roman" w:cs="Times New Roman"/>
          <w:sz w:val="24"/>
          <w:szCs w:val="24"/>
        </w:rPr>
        <w:t>on</w:t>
      </w:r>
      <w:r>
        <w:rPr>
          <w:rFonts w:ascii="Times New Roman" w:hAnsi="Times New Roman" w:cs="Times New Roman"/>
          <w:sz w:val="24"/>
          <w:szCs w:val="24"/>
        </w:rPr>
        <w:t xml:space="preserve"> the user’s thoughts while using the app</w:t>
      </w:r>
      <w:r w:rsidR="00B45F64">
        <w:rPr>
          <w:rFonts w:ascii="Times New Roman" w:hAnsi="Times New Roman" w:cs="Times New Roman"/>
          <w:sz w:val="24"/>
          <w:szCs w:val="24"/>
        </w:rPr>
        <w:t xml:space="preserve">, </w:t>
      </w:r>
      <w:r w:rsidR="00D006C8">
        <w:rPr>
          <w:rFonts w:ascii="Times New Roman" w:hAnsi="Times New Roman" w:cs="Times New Roman"/>
          <w:sz w:val="24"/>
          <w:szCs w:val="24"/>
        </w:rPr>
        <w:t>th</w:t>
      </w:r>
      <w:r w:rsidR="00F17E7C">
        <w:rPr>
          <w:rFonts w:ascii="Times New Roman" w:hAnsi="Times New Roman" w:cs="Times New Roman"/>
          <w:sz w:val="24"/>
          <w:szCs w:val="24"/>
        </w:rPr>
        <w:t xml:space="preserve">e participants were asked </w:t>
      </w:r>
      <w:r w:rsidR="004D6575">
        <w:rPr>
          <w:rFonts w:ascii="Times New Roman" w:hAnsi="Times New Roman" w:cs="Times New Roman"/>
          <w:sz w:val="24"/>
          <w:szCs w:val="24"/>
        </w:rPr>
        <w:t>to perform specific tasks</w:t>
      </w:r>
      <w:r w:rsidR="003B5234">
        <w:rPr>
          <w:rFonts w:ascii="Times New Roman" w:hAnsi="Times New Roman" w:cs="Times New Roman"/>
          <w:sz w:val="24"/>
          <w:szCs w:val="24"/>
        </w:rPr>
        <w:t xml:space="preserve">. </w:t>
      </w:r>
      <w:r w:rsidR="001E381C">
        <w:rPr>
          <w:rFonts w:ascii="Times New Roman" w:hAnsi="Times New Roman" w:cs="Times New Roman"/>
          <w:sz w:val="24"/>
          <w:szCs w:val="24"/>
        </w:rPr>
        <w:t>Feedback results</w:t>
      </w:r>
      <w:r w:rsidR="00674512">
        <w:rPr>
          <w:rFonts w:ascii="Times New Roman" w:hAnsi="Times New Roman" w:cs="Times New Roman"/>
          <w:sz w:val="24"/>
          <w:szCs w:val="24"/>
        </w:rPr>
        <w:t xml:space="preserve"> </w:t>
      </w:r>
      <w:r w:rsidR="00806518">
        <w:rPr>
          <w:rFonts w:ascii="Times New Roman" w:hAnsi="Times New Roman" w:cs="Times New Roman"/>
          <w:sz w:val="24"/>
          <w:szCs w:val="24"/>
        </w:rPr>
        <w:t>were gathered for the ref</w:t>
      </w:r>
      <w:r w:rsidR="0005179D">
        <w:rPr>
          <w:rFonts w:ascii="Times New Roman" w:hAnsi="Times New Roman" w:cs="Times New Roman"/>
          <w:sz w:val="24"/>
          <w:szCs w:val="24"/>
        </w:rPr>
        <w:t xml:space="preserve">inement </w:t>
      </w:r>
      <w:r w:rsidR="001E381C">
        <w:rPr>
          <w:rFonts w:ascii="Times New Roman" w:hAnsi="Times New Roman" w:cs="Times New Roman"/>
          <w:sz w:val="24"/>
          <w:szCs w:val="24"/>
        </w:rPr>
        <w:t>and</w:t>
      </w:r>
      <w:r w:rsidR="00C130B9">
        <w:rPr>
          <w:rFonts w:ascii="Times New Roman" w:hAnsi="Times New Roman" w:cs="Times New Roman"/>
          <w:sz w:val="24"/>
          <w:szCs w:val="24"/>
        </w:rPr>
        <w:t xml:space="preserve"> final adjustments to use DigiPic for development.</w:t>
      </w:r>
    </w:p>
    <w:p w14:paraId="05C383B3" w14:textId="35A4AD32" w:rsidR="002A7896" w:rsidRDefault="002A7896" w:rsidP="002A7896">
      <w:pPr>
        <w:pStyle w:val="ListParagraph"/>
        <w:numPr>
          <w:ilvl w:val="0"/>
          <w:numId w:val="30"/>
        </w:numPr>
        <w:spacing w:line="48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Evaluation and Documentation</w:t>
      </w:r>
    </w:p>
    <w:p w14:paraId="37CE4FD8" w14:textId="3F86B9CF" w:rsidR="002A7896" w:rsidRPr="002A7896" w:rsidRDefault="00B9730B" w:rsidP="002A7896">
      <w:pPr>
        <w:pStyle w:val="ListParagraph"/>
        <w:spacing w:line="480" w:lineRule="auto"/>
        <w:ind w:left="2160" w:right="720"/>
        <w:jc w:val="both"/>
        <w:rPr>
          <w:rFonts w:ascii="Times New Roman" w:hAnsi="Times New Roman" w:cs="Times New Roman"/>
          <w:sz w:val="24"/>
          <w:szCs w:val="24"/>
        </w:rPr>
      </w:pPr>
      <w:r>
        <w:rPr>
          <w:rFonts w:ascii="Times New Roman" w:hAnsi="Times New Roman" w:cs="Times New Roman"/>
          <w:sz w:val="24"/>
          <w:szCs w:val="24"/>
        </w:rPr>
        <w:t>All</w:t>
      </w:r>
      <w:r w:rsidR="002A7896">
        <w:rPr>
          <w:rFonts w:ascii="Times New Roman" w:hAnsi="Times New Roman" w:cs="Times New Roman"/>
          <w:sz w:val="24"/>
          <w:szCs w:val="24"/>
        </w:rPr>
        <w:t xml:space="preserve"> the compiled feedback, </w:t>
      </w:r>
      <w:r w:rsidR="00D61A56">
        <w:rPr>
          <w:rFonts w:ascii="Times New Roman" w:hAnsi="Times New Roman" w:cs="Times New Roman"/>
          <w:sz w:val="24"/>
          <w:szCs w:val="24"/>
        </w:rPr>
        <w:t xml:space="preserve">user </w:t>
      </w:r>
      <w:r w:rsidR="00484E77">
        <w:rPr>
          <w:rFonts w:ascii="Times New Roman" w:hAnsi="Times New Roman" w:cs="Times New Roman"/>
          <w:sz w:val="24"/>
          <w:szCs w:val="24"/>
        </w:rPr>
        <w:t xml:space="preserve">evaluation results, </w:t>
      </w:r>
      <w:r w:rsidR="00D61A56">
        <w:rPr>
          <w:rFonts w:ascii="Times New Roman" w:hAnsi="Times New Roman" w:cs="Times New Roman"/>
          <w:sz w:val="24"/>
          <w:szCs w:val="24"/>
        </w:rPr>
        <w:t xml:space="preserve">and </w:t>
      </w:r>
      <w:r w:rsidR="00484E77">
        <w:rPr>
          <w:rFonts w:ascii="Times New Roman" w:hAnsi="Times New Roman" w:cs="Times New Roman"/>
          <w:sz w:val="24"/>
          <w:szCs w:val="24"/>
        </w:rPr>
        <w:t>performance rating</w:t>
      </w:r>
      <w:r w:rsidR="00D61A56">
        <w:rPr>
          <w:rFonts w:ascii="Times New Roman" w:hAnsi="Times New Roman" w:cs="Times New Roman"/>
          <w:sz w:val="24"/>
          <w:szCs w:val="24"/>
        </w:rPr>
        <w:t>s</w:t>
      </w:r>
      <w:r w:rsidR="00011476">
        <w:rPr>
          <w:rFonts w:ascii="Times New Roman" w:hAnsi="Times New Roman" w:cs="Times New Roman"/>
          <w:sz w:val="24"/>
          <w:szCs w:val="24"/>
        </w:rPr>
        <w:t xml:space="preserve"> </w:t>
      </w:r>
      <w:r w:rsidR="0063220E">
        <w:rPr>
          <w:rFonts w:ascii="Times New Roman" w:hAnsi="Times New Roman" w:cs="Times New Roman"/>
          <w:sz w:val="24"/>
          <w:szCs w:val="24"/>
        </w:rPr>
        <w:t xml:space="preserve">were used to final system evaluation and </w:t>
      </w:r>
      <w:r w:rsidR="00787CF1">
        <w:rPr>
          <w:rFonts w:ascii="Times New Roman" w:hAnsi="Times New Roman" w:cs="Times New Roman"/>
          <w:sz w:val="24"/>
          <w:szCs w:val="24"/>
        </w:rPr>
        <w:t xml:space="preserve">make a final documentation of the results with </w:t>
      </w:r>
      <w:r w:rsidR="005A04F5">
        <w:rPr>
          <w:rFonts w:ascii="Times New Roman" w:hAnsi="Times New Roman" w:cs="Times New Roman"/>
          <w:sz w:val="24"/>
          <w:szCs w:val="24"/>
        </w:rPr>
        <w:t>conclusion and recommendations of the study</w:t>
      </w:r>
      <w:r w:rsidR="00865708">
        <w:rPr>
          <w:rFonts w:ascii="Times New Roman" w:hAnsi="Times New Roman" w:cs="Times New Roman"/>
          <w:sz w:val="24"/>
          <w:szCs w:val="24"/>
        </w:rPr>
        <w:t xml:space="preserve"> for</w:t>
      </w:r>
      <w:r w:rsidR="00AC4659">
        <w:rPr>
          <w:rFonts w:ascii="Times New Roman" w:hAnsi="Times New Roman" w:cs="Times New Roman"/>
          <w:sz w:val="24"/>
          <w:szCs w:val="24"/>
        </w:rPr>
        <w:t xml:space="preserve"> future development.</w:t>
      </w:r>
    </w:p>
    <w:p w14:paraId="3F865252" w14:textId="108A685A" w:rsidR="00391F47" w:rsidRPr="00B11402" w:rsidRDefault="00391F47" w:rsidP="00391F47">
      <w:pPr>
        <w:pStyle w:val="Heading2"/>
        <w:rPr>
          <w:b/>
          <w:bCs/>
        </w:rPr>
      </w:pPr>
      <w:r>
        <w:rPr>
          <w:b/>
          <w:bCs/>
        </w:rPr>
        <w:t>System Development Process</w:t>
      </w:r>
    </w:p>
    <w:p w14:paraId="748804DE" w14:textId="77F7BD15" w:rsidR="00A4194E" w:rsidRDefault="00DF69CC" w:rsidP="436AD7AA">
      <w:pPr>
        <w:spacing w:line="480" w:lineRule="auto"/>
        <w:ind w:left="720" w:right="720" w:firstLine="720"/>
        <w:jc w:val="both"/>
        <w:rPr>
          <w:sz w:val="24"/>
          <w:szCs w:val="24"/>
        </w:rPr>
      </w:pPr>
      <w:r>
        <w:rPr>
          <w:sz w:val="24"/>
          <w:szCs w:val="24"/>
        </w:rPr>
        <w:t xml:space="preserve">Agile Methodology is the </w:t>
      </w:r>
      <w:r w:rsidR="00C93A26">
        <w:rPr>
          <w:sz w:val="24"/>
          <w:szCs w:val="24"/>
        </w:rPr>
        <w:t xml:space="preserve">main SDLC tool for this project in system development. </w:t>
      </w:r>
      <w:r w:rsidR="00B627F9">
        <w:rPr>
          <w:sz w:val="24"/>
          <w:szCs w:val="24"/>
        </w:rPr>
        <w:t xml:space="preserve">It is also where iterative development and testing could make a </w:t>
      </w:r>
      <w:r w:rsidR="00A4194E">
        <w:rPr>
          <w:sz w:val="24"/>
          <w:szCs w:val="24"/>
        </w:rPr>
        <w:t xml:space="preserve">improvement application process. </w:t>
      </w:r>
    </w:p>
    <w:p w14:paraId="420D8329" w14:textId="7A89FE5B" w:rsidR="00A4194E" w:rsidRDefault="3FB4936D" w:rsidP="65883CC0">
      <w:pPr>
        <w:spacing w:line="480" w:lineRule="auto"/>
        <w:ind w:left="720" w:right="720"/>
        <w:jc w:val="both"/>
      </w:pPr>
      <w:r>
        <w:rPr>
          <w:noProof/>
        </w:rPr>
        <w:drawing>
          <wp:inline distT="0" distB="0" distL="0" distR="0" wp14:anchorId="16E52C35" wp14:editId="1F5F15EC">
            <wp:extent cx="5191849" cy="4782216"/>
            <wp:effectExtent l="0" t="0" r="0" b="0"/>
            <wp:docPr id="573525300" name="Picture 57352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91849" cy="4782216"/>
                    </a:xfrm>
                    <a:prstGeom prst="rect">
                      <a:avLst/>
                    </a:prstGeom>
                  </pic:spPr>
                </pic:pic>
              </a:graphicData>
            </a:graphic>
          </wp:inline>
        </w:drawing>
      </w:r>
    </w:p>
    <w:p w14:paraId="21A5BA6C" w14:textId="099691F2" w:rsidR="00A4194E" w:rsidRDefault="00A4194E" w:rsidP="00A4194E">
      <w:pPr>
        <w:spacing w:line="480" w:lineRule="auto"/>
        <w:ind w:left="720" w:right="720" w:firstLine="720"/>
        <w:jc w:val="both"/>
        <w:rPr>
          <w:sz w:val="24"/>
          <w:szCs w:val="24"/>
        </w:rPr>
      </w:pPr>
      <w:r>
        <w:rPr>
          <w:sz w:val="24"/>
          <w:szCs w:val="24"/>
        </w:rPr>
        <w:t>This involves the following stages:</w:t>
      </w:r>
    </w:p>
    <w:p w14:paraId="0F80F60A" w14:textId="53C03758" w:rsidR="00A4194E" w:rsidRPr="0011713E" w:rsidRDefault="0011713E" w:rsidP="0011713E">
      <w:pPr>
        <w:pStyle w:val="ListParagraph"/>
        <w:numPr>
          <w:ilvl w:val="0"/>
          <w:numId w:val="28"/>
        </w:numPr>
        <w:spacing w:line="480" w:lineRule="auto"/>
        <w:ind w:right="720"/>
        <w:jc w:val="both"/>
        <w:rPr>
          <w:rFonts w:ascii="Times New Roman" w:hAnsi="Times New Roman" w:cs="Times New Roman"/>
          <w:b/>
          <w:bCs/>
          <w:sz w:val="24"/>
          <w:szCs w:val="24"/>
        </w:rPr>
      </w:pPr>
      <w:r w:rsidRPr="0011713E">
        <w:rPr>
          <w:rFonts w:ascii="Times New Roman" w:hAnsi="Times New Roman" w:cs="Times New Roman"/>
          <w:b/>
          <w:bCs/>
          <w:sz w:val="24"/>
          <w:szCs w:val="24"/>
        </w:rPr>
        <w:t>Planning and Design</w:t>
      </w:r>
      <w:r>
        <w:rPr>
          <w:rFonts w:ascii="Times New Roman" w:hAnsi="Times New Roman" w:cs="Times New Roman"/>
          <w:b/>
          <w:bCs/>
          <w:sz w:val="24"/>
          <w:szCs w:val="24"/>
        </w:rPr>
        <w:t xml:space="preserve"> </w:t>
      </w:r>
      <w:r w:rsidR="00A06CC2">
        <w:rPr>
          <w:rFonts w:ascii="Times New Roman" w:hAnsi="Times New Roman" w:cs="Times New Roman"/>
          <w:b/>
          <w:bCs/>
          <w:sz w:val="24"/>
          <w:szCs w:val="24"/>
        </w:rPr>
        <w:t xml:space="preserve">– </w:t>
      </w:r>
      <w:r w:rsidR="00A06CC2">
        <w:rPr>
          <w:rFonts w:ascii="Times New Roman" w:hAnsi="Times New Roman" w:cs="Times New Roman"/>
          <w:sz w:val="24"/>
          <w:szCs w:val="24"/>
        </w:rPr>
        <w:t>The UI, app features, and user experience elements will be</w:t>
      </w:r>
      <w:r w:rsidR="00DB67A2">
        <w:rPr>
          <w:rFonts w:ascii="Times New Roman" w:hAnsi="Times New Roman" w:cs="Times New Roman"/>
          <w:sz w:val="24"/>
          <w:szCs w:val="24"/>
        </w:rPr>
        <w:t xml:space="preserve"> tailored to the students and school theme standards.</w:t>
      </w:r>
    </w:p>
    <w:p w14:paraId="567996DF" w14:textId="5AD59F86" w:rsidR="0011713E" w:rsidRPr="0011713E" w:rsidRDefault="0011713E" w:rsidP="0011713E">
      <w:pPr>
        <w:pStyle w:val="ListParagraph"/>
        <w:numPr>
          <w:ilvl w:val="0"/>
          <w:numId w:val="28"/>
        </w:numPr>
        <w:spacing w:line="480" w:lineRule="auto"/>
        <w:ind w:right="720"/>
        <w:jc w:val="both"/>
        <w:rPr>
          <w:rFonts w:ascii="Times New Roman" w:hAnsi="Times New Roman" w:cs="Times New Roman"/>
          <w:b/>
          <w:bCs/>
          <w:sz w:val="24"/>
          <w:szCs w:val="24"/>
        </w:rPr>
      </w:pPr>
      <w:r w:rsidRPr="0011713E">
        <w:rPr>
          <w:rFonts w:ascii="Times New Roman" w:hAnsi="Times New Roman" w:cs="Times New Roman"/>
          <w:b/>
          <w:bCs/>
          <w:sz w:val="24"/>
          <w:szCs w:val="24"/>
        </w:rPr>
        <w:t>Development</w:t>
      </w:r>
      <w:r>
        <w:rPr>
          <w:rFonts w:ascii="Times New Roman" w:hAnsi="Times New Roman" w:cs="Times New Roman"/>
          <w:b/>
          <w:bCs/>
          <w:sz w:val="24"/>
          <w:szCs w:val="24"/>
        </w:rPr>
        <w:t xml:space="preserve"> </w:t>
      </w:r>
      <w:r w:rsidR="00D66079">
        <w:rPr>
          <w:rFonts w:ascii="Times New Roman" w:hAnsi="Times New Roman" w:cs="Times New Roman"/>
          <w:b/>
          <w:bCs/>
          <w:sz w:val="24"/>
          <w:szCs w:val="24"/>
        </w:rPr>
        <w:t xml:space="preserve">- </w:t>
      </w:r>
      <w:r w:rsidR="00DB67A2">
        <w:rPr>
          <w:rFonts w:ascii="Times New Roman" w:hAnsi="Times New Roman" w:cs="Times New Roman"/>
          <w:b/>
          <w:bCs/>
          <w:sz w:val="24"/>
          <w:szCs w:val="24"/>
        </w:rPr>
        <w:t xml:space="preserve">Android Studio </w:t>
      </w:r>
      <w:r w:rsidR="00DB67A2">
        <w:rPr>
          <w:rFonts w:ascii="Times New Roman" w:hAnsi="Times New Roman" w:cs="Times New Roman"/>
          <w:sz w:val="24"/>
          <w:szCs w:val="24"/>
        </w:rPr>
        <w:t xml:space="preserve">and </w:t>
      </w:r>
      <w:r w:rsidR="00DB67A2">
        <w:rPr>
          <w:rFonts w:ascii="Times New Roman" w:hAnsi="Times New Roman" w:cs="Times New Roman"/>
          <w:b/>
          <w:bCs/>
          <w:sz w:val="24"/>
          <w:szCs w:val="24"/>
        </w:rPr>
        <w:t>Kotlin</w:t>
      </w:r>
      <w:r w:rsidR="00D66079">
        <w:rPr>
          <w:rFonts w:ascii="Times New Roman" w:hAnsi="Times New Roman" w:cs="Times New Roman"/>
          <w:b/>
          <w:bCs/>
          <w:sz w:val="24"/>
          <w:szCs w:val="24"/>
        </w:rPr>
        <w:t xml:space="preserve"> </w:t>
      </w:r>
      <w:r w:rsidR="00D66079" w:rsidRPr="00D66079">
        <w:rPr>
          <w:rFonts w:ascii="Times New Roman" w:hAnsi="Times New Roman" w:cs="Times New Roman"/>
          <w:sz w:val="24"/>
          <w:szCs w:val="24"/>
        </w:rPr>
        <w:t>are for application</w:t>
      </w:r>
      <w:r w:rsidR="00D66079">
        <w:rPr>
          <w:rFonts w:ascii="Times New Roman" w:hAnsi="Times New Roman" w:cs="Times New Roman"/>
          <w:sz w:val="24"/>
          <w:szCs w:val="24"/>
        </w:rPr>
        <w:t xml:space="preserve"> development, while </w:t>
      </w:r>
      <w:r w:rsidR="00D66079">
        <w:rPr>
          <w:rFonts w:ascii="Times New Roman" w:hAnsi="Times New Roman" w:cs="Times New Roman"/>
          <w:b/>
          <w:bCs/>
          <w:sz w:val="24"/>
          <w:szCs w:val="24"/>
        </w:rPr>
        <w:t xml:space="preserve">Firebase </w:t>
      </w:r>
      <w:r w:rsidR="00D66079">
        <w:rPr>
          <w:rFonts w:ascii="Times New Roman" w:hAnsi="Times New Roman" w:cs="Times New Roman"/>
          <w:sz w:val="24"/>
          <w:szCs w:val="24"/>
        </w:rPr>
        <w:t>for user data management and feedback functionality in real-time.</w:t>
      </w:r>
    </w:p>
    <w:p w14:paraId="7A36DA66" w14:textId="7A00A983" w:rsidR="0011713E" w:rsidRPr="0011713E" w:rsidRDefault="0011713E" w:rsidP="0011713E">
      <w:pPr>
        <w:pStyle w:val="ListParagraph"/>
        <w:numPr>
          <w:ilvl w:val="0"/>
          <w:numId w:val="28"/>
        </w:numPr>
        <w:spacing w:line="480" w:lineRule="auto"/>
        <w:ind w:right="720"/>
        <w:jc w:val="both"/>
        <w:rPr>
          <w:rFonts w:ascii="Times New Roman" w:hAnsi="Times New Roman" w:cs="Times New Roman"/>
          <w:b/>
          <w:bCs/>
          <w:sz w:val="24"/>
          <w:szCs w:val="24"/>
        </w:rPr>
      </w:pPr>
      <w:r w:rsidRPr="0011713E">
        <w:rPr>
          <w:rFonts w:ascii="Times New Roman" w:hAnsi="Times New Roman" w:cs="Times New Roman"/>
          <w:b/>
          <w:bCs/>
          <w:sz w:val="24"/>
          <w:szCs w:val="24"/>
        </w:rPr>
        <w:t>Testing</w:t>
      </w:r>
      <w:r>
        <w:rPr>
          <w:rFonts w:ascii="Times New Roman" w:hAnsi="Times New Roman" w:cs="Times New Roman"/>
          <w:b/>
          <w:bCs/>
          <w:sz w:val="24"/>
          <w:szCs w:val="24"/>
        </w:rPr>
        <w:t xml:space="preserve"> </w:t>
      </w:r>
      <w:r w:rsidR="00956EEA">
        <w:rPr>
          <w:rFonts w:ascii="Times New Roman" w:hAnsi="Times New Roman" w:cs="Times New Roman"/>
          <w:b/>
          <w:bCs/>
          <w:sz w:val="24"/>
          <w:szCs w:val="24"/>
        </w:rPr>
        <w:t>–</w:t>
      </w:r>
      <w:r>
        <w:rPr>
          <w:rFonts w:ascii="Times New Roman" w:hAnsi="Times New Roman" w:cs="Times New Roman"/>
          <w:b/>
          <w:bCs/>
          <w:sz w:val="24"/>
          <w:szCs w:val="24"/>
        </w:rPr>
        <w:t xml:space="preserve"> </w:t>
      </w:r>
      <w:r w:rsidR="00956EEA">
        <w:rPr>
          <w:rFonts w:ascii="Times New Roman" w:hAnsi="Times New Roman" w:cs="Times New Roman"/>
          <w:sz w:val="24"/>
          <w:szCs w:val="24"/>
        </w:rPr>
        <w:t>The application will proc</w:t>
      </w:r>
      <w:r w:rsidR="008614B4">
        <w:rPr>
          <w:rFonts w:ascii="Times New Roman" w:hAnsi="Times New Roman" w:cs="Times New Roman"/>
          <w:sz w:val="24"/>
          <w:szCs w:val="24"/>
        </w:rPr>
        <w:t>e</w:t>
      </w:r>
      <w:r w:rsidR="00956EEA">
        <w:rPr>
          <w:rFonts w:ascii="Times New Roman" w:hAnsi="Times New Roman" w:cs="Times New Roman"/>
          <w:sz w:val="24"/>
          <w:szCs w:val="24"/>
        </w:rPr>
        <w:t xml:space="preserve">ed in a series of tests </w:t>
      </w:r>
      <w:r w:rsidR="008614B4">
        <w:rPr>
          <w:rFonts w:ascii="Times New Roman" w:hAnsi="Times New Roman" w:cs="Times New Roman"/>
          <w:sz w:val="24"/>
          <w:szCs w:val="24"/>
        </w:rPr>
        <w:t xml:space="preserve">where users serve as guide </w:t>
      </w:r>
      <w:r w:rsidR="00EC6E02">
        <w:rPr>
          <w:rFonts w:ascii="Times New Roman" w:hAnsi="Times New Roman" w:cs="Times New Roman"/>
          <w:sz w:val="24"/>
          <w:szCs w:val="24"/>
        </w:rPr>
        <w:t>to see what functionalities needed to add or dismissed.</w:t>
      </w:r>
    </w:p>
    <w:p w14:paraId="3D0876AB" w14:textId="7996F8E5" w:rsidR="00391F47" w:rsidRPr="0011713E" w:rsidRDefault="0011713E" w:rsidP="0011713E">
      <w:pPr>
        <w:pStyle w:val="ListParagraph"/>
        <w:numPr>
          <w:ilvl w:val="0"/>
          <w:numId w:val="28"/>
        </w:numPr>
        <w:spacing w:line="480" w:lineRule="auto"/>
        <w:ind w:right="720"/>
        <w:jc w:val="both"/>
        <w:rPr>
          <w:rFonts w:ascii="Times New Roman" w:hAnsi="Times New Roman" w:cs="Times New Roman"/>
          <w:b/>
          <w:bCs/>
          <w:sz w:val="24"/>
          <w:szCs w:val="24"/>
        </w:rPr>
      </w:pPr>
      <w:r w:rsidRPr="0011713E">
        <w:rPr>
          <w:rFonts w:ascii="Times New Roman" w:hAnsi="Times New Roman" w:cs="Times New Roman"/>
          <w:b/>
          <w:bCs/>
          <w:sz w:val="24"/>
          <w:szCs w:val="24"/>
        </w:rPr>
        <w:t>Implementation</w:t>
      </w:r>
      <w:r>
        <w:rPr>
          <w:rFonts w:ascii="Times New Roman" w:hAnsi="Times New Roman" w:cs="Times New Roman"/>
          <w:b/>
          <w:bCs/>
          <w:sz w:val="24"/>
          <w:szCs w:val="24"/>
        </w:rPr>
        <w:t xml:space="preserve"> </w:t>
      </w:r>
      <w:r w:rsidR="009A6348">
        <w:rPr>
          <w:rFonts w:ascii="Times New Roman" w:hAnsi="Times New Roman" w:cs="Times New Roman"/>
          <w:b/>
          <w:bCs/>
          <w:sz w:val="24"/>
          <w:szCs w:val="24"/>
        </w:rPr>
        <w:t>–</w:t>
      </w:r>
      <w:r>
        <w:rPr>
          <w:rFonts w:ascii="Times New Roman" w:hAnsi="Times New Roman" w:cs="Times New Roman"/>
          <w:b/>
          <w:bCs/>
          <w:sz w:val="24"/>
          <w:szCs w:val="24"/>
        </w:rPr>
        <w:t xml:space="preserve"> </w:t>
      </w:r>
      <w:r w:rsidR="009A6348">
        <w:rPr>
          <w:rFonts w:ascii="Times New Roman" w:hAnsi="Times New Roman" w:cs="Times New Roman"/>
          <w:sz w:val="24"/>
          <w:szCs w:val="24"/>
        </w:rPr>
        <w:t>After the app passed the testing phase, the app will be released to the participants for</w:t>
      </w:r>
      <w:r w:rsidR="0032288D">
        <w:rPr>
          <w:rFonts w:ascii="Times New Roman" w:hAnsi="Times New Roman" w:cs="Times New Roman"/>
          <w:sz w:val="24"/>
          <w:szCs w:val="24"/>
        </w:rPr>
        <w:t xml:space="preserve"> final evaluation of its effectiveness and user satisfaction.</w:t>
      </w:r>
      <w:r w:rsidR="009A6348">
        <w:rPr>
          <w:rFonts w:ascii="Times New Roman" w:hAnsi="Times New Roman" w:cs="Times New Roman"/>
          <w:sz w:val="24"/>
          <w:szCs w:val="24"/>
        </w:rPr>
        <w:t xml:space="preserve"> </w:t>
      </w:r>
    </w:p>
    <w:p w14:paraId="4EA7C299" w14:textId="15E3A650" w:rsidR="00391F47" w:rsidRDefault="00391F47" w:rsidP="00391F47">
      <w:pPr>
        <w:pStyle w:val="Heading2"/>
        <w:rPr>
          <w:b/>
          <w:bCs/>
        </w:rPr>
      </w:pPr>
      <w:r>
        <w:rPr>
          <w:b/>
          <w:bCs/>
        </w:rPr>
        <w:t>System Architecture</w:t>
      </w:r>
      <w:r w:rsidR="00C35E6F">
        <w:rPr>
          <w:b/>
          <w:bCs/>
        </w:rPr>
        <w:t xml:space="preserve"> </w:t>
      </w:r>
    </w:p>
    <w:p w14:paraId="104E8051" w14:textId="378EBBD9" w:rsidR="004A4DD7" w:rsidRDefault="004A4DD7" w:rsidP="004A4DD7">
      <w:pPr>
        <w:spacing w:line="480" w:lineRule="auto"/>
        <w:ind w:left="720" w:right="720"/>
        <w:jc w:val="both"/>
        <w:rPr>
          <w:b/>
          <w:bCs/>
          <w:sz w:val="24"/>
          <w:szCs w:val="24"/>
        </w:rPr>
      </w:pPr>
      <w:r>
        <w:rPr>
          <w:b/>
          <w:bCs/>
          <w:sz w:val="24"/>
          <w:szCs w:val="24"/>
        </w:rPr>
        <w:t>Figure 2</w:t>
      </w:r>
    </w:p>
    <w:p w14:paraId="39488195" w14:textId="6820A55A" w:rsidR="004A4DD7" w:rsidRPr="004A4DD7" w:rsidRDefault="004A4DD7" w:rsidP="004A4DD7">
      <w:pPr>
        <w:spacing w:line="480" w:lineRule="auto"/>
        <w:ind w:left="720" w:right="720"/>
        <w:jc w:val="both"/>
        <w:rPr>
          <w:i/>
          <w:iCs/>
          <w:sz w:val="24"/>
          <w:szCs w:val="24"/>
          <w:highlight w:val="yellow"/>
        </w:rPr>
      </w:pPr>
      <w:r>
        <w:rPr>
          <w:i/>
          <w:iCs/>
          <w:sz w:val="24"/>
          <w:szCs w:val="24"/>
        </w:rPr>
        <w:t>The System Architecture for DigiPic: A Digital Photography e-Learning System for LPU Cavite</w:t>
      </w:r>
    </w:p>
    <w:p w14:paraId="1CBF20AC" w14:textId="31408552" w:rsidR="00603443" w:rsidRDefault="00072E63" w:rsidP="00603443">
      <w:pPr>
        <w:spacing w:line="480" w:lineRule="auto"/>
        <w:ind w:right="720"/>
        <w:jc w:val="both"/>
        <w:rPr>
          <w:sz w:val="24"/>
          <w:szCs w:val="24"/>
        </w:rPr>
      </w:pPr>
      <w:r>
        <w:rPr>
          <w:noProof/>
          <w:szCs w:val="24"/>
          <w14:ligatures w14:val="standardContextual"/>
        </w:rPr>
        <w:drawing>
          <wp:anchor distT="0" distB="0" distL="114300" distR="114300" simplePos="0" relativeHeight="251658241" behindDoc="0" locked="0" layoutInCell="1" allowOverlap="1" wp14:anchorId="1E81A59A" wp14:editId="0987F92B">
            <wp:simplePos x="0" y="0"/>
            <wp:positionH relativeFrom="margin">
              <wp:posOffset>480060</wp:posOffset>
            </wp:positionH>
            <wp:positionV relativeFrom="paragraph">
              <wp:posOffset>182245</wp:posOffset>
            </wp:positionV>
            <wp:extent cx="5128260" cy="3326765"/>
            <wp:effectExtent l="0" t="0" r="0" b="6985"/>
            <wp:wrapTopAndBottom/>
            <wp:docPr id="9032644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64469"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128260" cy="3326765"/>
                    </a:xfrm>
                    <a:prstGeom prst="rect">
                      <a:avLst/>
                    </a:prstGeom>
                  </pic:spPr>
                </pic:pic>
              </a:graphicData>
            </a:graphic>
            <wp14:sizeRelH relativeFrom="margin">
              <wp14:pctWidth>0</wp14:pctWidth>
            </wp14:sizeRelH>
            <wp14:sizeRelV relativeFrom="margin">
              <wp14:pctHeight>0</wp14:pctHeight>
            </wp14:sizeRelV>
          </wp:anchor>
        </w:drawing>
      </w:r>
    </w:p>
    <w:p w14:paraId="13722341" w14:textId="4B164ACD" w:rsidR="00603443" w:rsidRPr="00603443" w:rsidRDefault="00603443" w:rsidP="00603443"/>
    <w:p w14:paraId="1AFC496A" w14:textId="77777777" w:rsidR="00603443" w:rsidRPr="00603443" w:rsidRDefault="00603443" w:rsidP="00603443"/>
    <w:p w14:paraId="463C3A10" w14:textId="1F11BB98" w:rsidR="00276952" w:rsidRDefault="00BF7F37" w:rsidP="00D60EFA">
      <w:pPr>
        <w:spacing w:line="480" w:lineRule="auto"/>
        <w:ind w:left="720" w:right="720" w:firstLine="720"/>
        <w:jc w:val="both"/>
        <w:rPr>
          <w:sz w:val="24"/>
          <w:szCs w:val="24"/>
        </w:rPr>
      </w:pPr>
      <w:r>
        <w:rPr>
          <w:sz w:val="24"/>
          <w:szCs w:val="24"/>
        </w:rPr>
        <w:t>Th</w:t>
      </w:r>
      <w:r w:rsidR="009B0355">
        <w:rPr>
          <w:sz w:val="24"/>
          <w:szCs w:val="24"/>
        </w:rPr>
        <w:t>e</w:t>
      </w:r>
      <w:r>
        <w:rPr>
          <w:sz w:val="24"/>
          <w:szCs w:val="24"/>
        </w:rPr>
        <w:t xml:space="preserve"> architecture of </w:t>
      </w:r>
      <w:r w:rsidR="009B0355">
        <w:rPr>
          <w:sz w:val="24"/>
          <w:szCs w:val="24"/>
        </w:rPr>
        <w:t xml:space="preserve">DigiPic </w:t>
      </w:r>
      <w:r w:rsidR="00EE4266">
        <w:rPr>
          <w:sz w:val="24"/>
          <w:szCs w:val="24"/>
        </w:rPr>
        <w:t>was designed a mobile application</w:t>
      </w:r>
      <w:r w:rsidR="00EE42AA">
        <w:rPr>
          <w:sz w:val="24"/>
          <w:szCs w:val="24"/>
        </w:rPr>
        <w:t xml:space="preserve"> that utilizes Fire</w:t>
      </w:r>
      <w:r w:rsidR="00712757">
        <w:rPr>
          <w:sz w:val="24"/>
          <w:szCs w:val="24"/>
        </w:rPr>
        <w:t>base</w:t>
      </w:r>
      <w:r w:rsidR="00882F70">
        <w:rPr>
          <w:sz w:val="24"/>
          <w:szCs w:val="24"/>
        </w:rPr>
        <w:t xml:space="preserve"> as its backend infrastructure</w:t>
      </w:r>
      <w:r w:rsidR="00997772">
        <w:rPr>
          <w:sz w:val="24"/>
          <w:szCs w:val="24"/>
        </w:rPr>
        <w:t>.</w:t>
      </w:r>
      <w:r w:rsidR="008C4D38">
        <w:rPr>
          <w:sz w:val="24"/>
          <w:szCs w:val="24"/>
        </w:rPr>
        <w:t xml:space="preserve"> </w:t>
      </w:r>
      <w:r w:rsidR="00EA1415">
        <w:rPr>
          <w:sz w:val="24"/>
          <w:szCs w:val="24"/>
        </w:rPr>
        <w:t xml:space="preserve">DigiPic implements elient-server </w:t>
      </w:r>
      <w:r w:rsidR="009170F8">
        <w:rPr>
          <w:sz w:val="24"/>
          <w:szCs w:val="24"/>
        </w:rPr>
        <w:t xml:space="preserve">model </w:t>
      </w:r>
      <w:r w:rsidR="00F05A19">
        <w:rPr>
          <w:sz w:val="24"/>
          <w:szCs w:val="24"/>
        </w:rPr>
        <w:t>with three primary user types: Users (learners and students), Admins, and IT Support Staff.</w:t>
      </w:r>
      <w:r w:rsidR="00970FBD">
        <w:rPr>
          <w:sz w:val="24"/>
          <w:szCs w:val="24"/>
        </w:rPr>
        <w:t xml:space="preserve"> </w:t>
      </w:r>
      <w:r w:rsidR="00934103">
        <w:rPr>
          <w:sz w:val="24"/>
          <w:szCs w:val="24"/>
        </w:rPr>
        <w:t xml:space="preserve"> </w:t>
      </w:r>
      <w:r w:rsidR="008A3381">
        <w:rPr>
          <w:sz w:val="24"/>
          <w:szCs w:val="24"/>
        </w:rPr>
        <w:t>Th</w:t>
      </w:r>
      <w:r w:rsidR="007A0382">
        <w:rPr>
          <w:sz w:val="24"/>
          <w:szCs w:val="24"/>
        </w:rPr>
        <w:t>e</w:t>
      </w:r>
      <w:r w:rsidR="008A3381">
        <w:rPr>
          <w:sz w:val="24"/>
          <w:szCs w:val="24"/>
        </w:rPr>
        <w:t xml:space="preserve"> </w:t>
      </w:r>
      <w:r w:rsidR="00D314DB">
        <w:rPr>
          <w:sz w:val="24"/>
          <w:szCs w:val="24"/>
        </w:rPr>
        <w:t>user</w:t>
      </w:r>
      <w:r w:rsidR="00146196">
        <w:rPr>
          <w:sz w:val="24"/>
          <w:szCs w:val="24"/>
        </w:rPr>
        <w:t xml:space="preserve"> side </w:t>
      </w:r>
      <w:r w:rsidR="000D2987">
        <w:rPr>
          <w:sz w:val="24"/>
          <w:szCs w:val="24"/>
        </w:rPr>
        <w:t>provi</w:t>
      </w:r>
      <w:r w:rsidR="00B918AE">
        <w:rPr>
          <w:sz w:val="24"/>
          <w:szCs w:val="24"/>
        </w:rPr>
        <w:t>de</w:t>
      </w:r>
      <w:r w:rsidR="008A3381">
        <w:rPr>
          <w:sz w:val="24"/>
          <w:szCs w:val="24"/>
        </w:rPr>
        <w:t>s</w:t>
      </w:r>
      <w:r w:rsidR="00B918AE">
        <w:rPr>
          <w:sz w:val="24"/>
          <w:szCs w:val="24"/>
        </w:rPr>
        <w:t xml:space="preserve"> access via </w:t>
      </w:r>
      <w:r w:rsidR="00D314DB">
        <w:rPr>
          <w:sz w:val="24"/>
          <w:szCs w:val="24"/>
        </w:rPr>
        <w:t>mobile application</w:t>
      </w:r>
      <w:r w:rsidR="00892678">
        <w:rPr>
          <w:sz w:val="24"/>
          <w:szCs w:val="24"/>
        </w:rPr>
        <w:t>;</w:t>
      </w:r>
      <w:r w:rsidR="005E51A3">
        <w:rPr>
          <w:sz w:val="24"/>
          <w:szCs w:val="24"/>
        </w:rPr>
        <w:t xml:space="preserve"> </w:t>
      </w:r>
      <w:r w:rsidR="00AE2023">
        <w:rPr>
          <w:sz w:val="24"/>
          <w:szCs w:val="24"/>
        </w:rPr>
        <w:t xml:space="preserve">this will give way to </w:t>
      </w:r>
      <w:r w:rsidR="00B6651B">
        <w:rPr>
          <w:sz w:val="24"/>
          <w:szCs w:val="24"/>
        </w:rPr>
        <w:t xml:space="preserve">learners </w:t>
      </w:r>
      <w:r w:rsidR="00F24C53">
        <w:rPr>
          <w:sz w:val="24"/>
          <w:szCs w:val="24"/>
        </w:rPr>
        <w:t xml:space="preserve">to use the </w:t>
      </w:r>
      <w:r w:rsidR="00785B3A">
        <w:rPr>
          <w:sz w:val="24"/>
          <w:szCs w:val="24"/>
        </w:rPr>
        <w:t xml:space="preserve">app </w:t>
      </w:r>
      <w:r w:rsidR="00CF5324">
        <w:rPr>
          <w:sz w:val="24"/>
          <w:szCs w:val="24"/>
        </w:rPr>
        <w:t xml:space="preserve">for </w:t>
      </w:r>
      <w:r w:rsidR="00457936">
        <w:rPr>
          <w:sz w:val="24"/>
          <w:szCs w:val="24"/>
        </w:rPr>
        <w:t xml:space="preserve">educational </w:t>
      </w:r>
      <w:r w:rsidR="00892678">
        <w:rPr>
          <w:sz w:val="24"/>
          <w:szCs w:val="24"/>
        </w:rPr>
        <w:t>journeys</w:t>
      </w:r>
      <w:r w:rsidR="00BA2BF5">
        <w:rPr>
          <w:sz w:val="24"/>
          <w:szCs w:val="24"/>
        </w:rPr>
        <w:t>.</w:t>
      </w:r>
      <w:r w:rsidR="00892678">
        <w:rPr>
          <w:sz w:val="24"/>
          <w:szCs w:val="24"/>
        </w:rPr>
        <w:t xml:space="preserve"> The </w:t>
      </w:r>
      <w:r w:rsidR="009104B3">
        <w:rPr>
          <w:sz w:val="24"/>
          <w:szCs w:val="24"/>
        </w:rPr>
        <w:t xml:space="preserve">administrative staff </w:t>
      </w:r>
      <w:r w:rsidR="0082438B">
        <w:rPr>
          <w:sz w:val="24"/>
          <w:szCs w:val="24"/>
        </w:rPr>
        <w:t>handles</w:t>
      </w:r>
      <w:r w:rsidR="001964B5">
        <w:rPr>
          <w:sz w:val="24"/>
          <w:szCs w:val="24"/>
        </w:rPr>
        <w:t xml:space="preserve"> and overlooks user accounts, course materials, and system maintenance </w:t>
      </w:r>
      <w:r w:rsidR="001D03FC">
        <w:rPr>
          <w:sz w:val="24"/>
          <w:szCs w:val="24"/>
        </w:rPr>
        <w:t>via web browsers</w:t>
      </w:r>
      <w:r w:rsidR="00622FEA">
        <w:rPr>
          <w:sz w:val="24"/>
          <w:szCs w:val="24"/>
        </w:rPr>
        <w:t>. This</w:t>
      </w:r>
      <w:r w:rsidR="00D57186">
        <w:rPr>
          <w:sz w:val="24"/>
          <w:szCs w:val="24"/>
        </w:rPr>
        <w:t xml:space="preserve"> architecture</w:t>
      </w:r>
      <w:r w:rsidR="00C74914">
        <w:rPr>
          <w:sz w:val="24"/>
          <w:szCs w:val="24"/>
        </w:rPr>
        <w:t xml:space="preserve"> allows </w:t>
      </w:r>
      <w:r w:rsidR="00960521">
        <w:rPr>
          <w:sz w:val="24"/>
          <w:szCs w:val="24"/>
        </w:rPr>
        <w:t>consisten</w:t>
      </w:r>
      <w:r w:rsidR="007E6EA5">
        <w:rPr>
          <w:sz w:val="24"/>
          <w:szCs w:val="24"/>
        </w:rPr>
        <w:t>t interaction between users and system services</w:t>
      </w:r>
      <w:r w:rsidR="00592EDE">
        <w:rPr>
          <w:sz w:val="24"/>
          <w:szCs w:val="24"/>
        </w:rPr>
        <w:t xml:space="preserve"> with Firebase </w:t>
      </w:r>
      <w:r w:rsidR="00BC0291">
        <w:rPr>
          <w:sz w:val="24"/>
          <w:szCs w:val="24"/>
        </w:rPr>
        <w:t xml:space="preserve">to take </w:t>
      </w:r>
      <w:r w:rsidR="008E6DF7">
        <w:rPr>
          <w:sz w:val="24"/>
          <w:szCs w:val="24"/>
        </w:rPr>
        <w:t xml:space="preserve">care of backend </w:t>
      </w:r>
      <w:r w:rsidR="00706334">
        <w:rPr>
          <w:sz w:val="24"/>
          <w:szCs w:val="24"/>
        </w:rPr>
        <w:t>functions like authentication, content sharing, and real-time updates.</w:t>
      </w:r>
    </w:p>
    <w:p w14:paraId="764E5A92" w14:textId="77777777" w:rsidR="00276952" w:rsidRDefault="00276952">
      <w:pPr>
        <w:spacing w:after="160" w:line="259" w:lineRule="auto"/>
        <w:rPr>
          <w:sz w:val="24"/>
          <w:szCs w:val="24"/>
        </w:rPr>
      </w:pPr>
      <w:r>
        <w:rPr>
          <w:sz w:val="24"/>
          <w:szCs w:val="24"/>
        </w:rPr>
        <w:br w:type="page"/>
      </w:r>
    </w:p>
    <w:p w14:paraId="5260B4BD" w14:textId="77777777" w:rsidR="000D0930" w:rsidRPr="00BF7F37" w:rsidRDefault="000D0930" w:rsidP="00D60EFA">
      <w:pPr>
        <w:spacing w:line="480" w:lineRule="auto"/>
        <w:ind w:left="720" w:right="720" w:firstLine="720"/>
        <w:jc w:val="both"/>
        <w:rPr>
          <w:sz w:val="24"/>
          <w:szCs w:val="24"/>
        </w:rPr>
      </w:pPr>
    </w:p>
    <w:p w14:paraId="546B5860" w14:textId="3263E1DD" w:rsidR="006C5FAA" w:rsidRDefault="006C5FAA" w:rsidP="006C5FAA">
      <w:pPr>
        <w:spacing w:line="480" w:lineRule="auto"/>
        <w:ind w:left="720" w:right="720" w:firstLine="720"/>
        <w:jc w:val="both"/>
        <w:rPr>
          <w:b/>
          <w:bCs/>
          <w:sz w:val="24"/>
          <w:szCs w:val="24"/>
        </w:rPr>
      </w:pPr>
      <w:r w:rsidRPr="006C5FAA">
        <w:rPr>
          <w:b/>
          <w:bCs/>
          <w:sz w:val="24"/>
          <w:szCs w:val="24"/>
        </w:rPr>
        <w:t>Use Case</w:t>
      </w:r>
      <w:r w:rsidR="00EF463F">
        <w:rPr>
          <w:b/>
          <w:bCs/>
          <w:sz w:val="24"/>
          <w:szCs w:val="24"/>
        </w:rPr>
        <w:t xml:space="preserve"> Diagram</w:t>
      </w:r>
    </w:p>
    <w:p w14:paraId="2E4B7E70" w14:textId="3FC02348" w:rsidR="00EF463F" w:rsidRDefault="00EF463F" w:rsidP="006C5FAA">
      <w:pPr>
        <w:spacing w:line="480" w:lineRule="auto"/>
        <w:ind w:left="720" w:right="720" w:firstLine="720"/>
        <w:jc w:val="both"/>
        <w:rPr>
          <w:b/>
          <w:bCs/>
          <w:sz w:val="24"/>
          <w:szCs w:val="24"/>
        </w:rPr>
      </w:pPr>
      <w:r>
        <w:rPr>
          <w:b/>
          <w:bCs/>
          <w:sz w:val="24"/>
          <w:szCs w:val="24"/>
        </w:rPr>
        <w:t>Figure 3</w:t>
      </w:r>
    </w:p>
    <w:p w14:paraId="749DEF78" w14:textId="7B02365B" w:rsidR="00276952" w:rsidRPr="004A4DD7" w:rsidRDefault="00276952" w:rsidP="00276952">
      <w:pPr>
        <w:spacing w:line="480" w:lineRule="auto"/>
        <w:ind w:left="720" w:right="720"/>
        <w:jc w:val="both"/>
        <w:rPr>
          <w:i/>
          <w:iCs/>
          <w:sz w:val="24"/>
          <w:szCs w:val="24"/>
          <w:highlight w:val="yellow"/>
        </w:rPr>
      </w:pPr>
      <w:r>
        <w:rPr>
          <w:b/>
          <w:bCs/>
          <w:noProof/>
          <w:sz w:val="24"/>
          <w:szCs w:val="24"/>
          <w14:ligatures w14:val="standardContextual"/>
        </w:rPr>
        <w:drawing>
          <wp:anchor distT="0" distB="0" distL="114300" distR="114300" simplePos="0" relativeHeight="251658242" behindDoc="0" locked="0" layoutInCell="1" allowOverlap="1" wp14:anchorId="0AD76115" wp14:editId="4F3F4811">
            <wp:simplePos x="0" y="0"/>
            <wp:positionH relativeFrom="column">
              <wp:posOffset>1036320</wp:posOffset>
            </wp:positionH>
            <wp:positionV relativeFrom="paragraph">
              <wp:posOffset>638810</wp:posOffset>
            </wp:positionV>
            <wp:extent cx="3939540" cy="3778250"/>
            <wp:effectExtent l="0" t="0" r="3810" b="0"/>
            <wp:wrapTopAndBottom/>
            <wp:docPr id="3316901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90159"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3939540" cy="3778250"/>
                    </a:xfrm>
                    <a:prstGeom prst="rect">
                      <a:avLst/>
                    </a:prstGeom>
                  </pic:spPr>
                </pic:pic>
              </a:graphicData>
            </a:graphic>
            <wp14:sizeRelH relativeFrom="margin">
              <wp14:pctWidth>0</wp14:pctWidth>
            </wp14:sizeRelH>
            <wp14:sizeRelV relativeFrom="margin">
              <wp14:pctHeight>0</wp14:pctHeight>
            </wp14:sizeRelV>
          </wp:anchor>
        </w:drawing>
      </w:r>
      <w:r>
        <w:rPr>
          <w:i/>
          <w:iCs/>
          <w:sz w:val="24"/>
          <w:szCs w:val="24"/>
        </w:rPr>
        <w:t>The Use-Case Diagram for DigiPic: A Digital Photography e-Learning System for LPU Cavite</w:t>
      </w:r>
    </w:p>
    <w:p w14:paraId="532E5B11" w14:textId="5D59F407" w:rsidR="00EF463F" w:rsidRDefault="00550F53" w:rsidP="006C5FAA">
      <w:pPr>
        <w:spacing w:line="480" w:lineRule="auto"/>
        <w:ind w:left="720" w:right="720" w:firstLine="720"/>
        <w:jc w:val="both"/>
        <w:rPr>
          <w:sz w:val="24"/>
          <w:szCs w:val="24"/>
        </w:rPr>
      </w:pPr>
      <w:r>
        <w:rPr>
          <w:sz w:val="24"/>
          <w:szCs w:val="24"/>
        </w:rPr>
        <w:t xml:space="preserve">Figure 3 </w:t>
      </w:r>
      <w:r w:rsidR="00FE7EC5">
        <w:rPr>
          <w:sz w:val="24"/>
          <w:szCs w:val="24"/>
        </w:rPr>
        <w:t>represents the Use Case Dia</w:t>
      </w:r>
      <w:r w:rsidR="00CA6B99">
        <w:rPr>
          <w:sz w:val="24"/>
          <w:szCs w:val="24"/>
        </w:rPr>
        <w:t xml:space="preserve">gram of DigiPic, </w:t>
      </w:r>
      <w:r w:rsidR="00384759">
        <w:rPr>
          <w:sz w:val="24"/>
          <w:szCs w:val="24"/>
        </w:rPr>
        <w:t xml:space="preserve">showing the various </w:t>
      </w:r>
      <w:r w:rsidR="0026218A">
        <w:rPr>
          <w:sz w:val="24"/>
          <w:szCs w:val="24"/>
        </w:rPr>
        <w:t>interaction between users and its core func</w:t>
      </w:r>
      <w:r w:rsidR="000B500B">
        <w:rPr>
          <w:sz w:val="24"/>
          <w:szCs w:val="24"/>
        </w:rPr>
        <w:t>tionalities</w:t>
      </w:r>
      <w:r w:rsidR="009A282A">
        <w:rPr>
          <w:sz w:val="24"/>
          <w:szCs w:val="24"/>
        </w:rPr>
        <w:t>. The system supports three main functions: the users, admins, and IT support.</w:t>
      </w:r>
      <w:r w:rsidR="004563B5">
        <w:rPr>
          <w:sz w:val="24"/>
          <w:szCs w:val="24"/>
        </w:rPr>
        <w:t xml:space="preserve"> Users can perform common user action such as account registration</w:t>
      </w:r>
      <w:r w:rsidR="008E0360">
        <w:rPr>
          <w:sz w:val="24"/>
          <w:szCs w:val="24"/>
        </w:rPr>
        <w:t xml:space="preserve">, </w:t>
      </w:r>
      <w:r w:rsidR="00C134E1">
        <w:rPr>
          <w:sz w:val="24"/>
          <w:szCs w:val="24"/>
        </w:rPr>
        <w:t>log</w:t>
      </w:r>
      <w:r w:rsidR="006E04A9">
        <w:rPr>
          <w:sz w:val="24"/>
          <w:szCs w:val="24"/>
        </w:rPr>
        <w:t>in</w:t>
      </w:r>
      <w:r w:rsidR="00A6609F">
        <w:rPr>
          <w:sz w:val="24"/>
          <w:szCs w:val="24"/>
        </w:rPr>
        <w:t xml:space="preserve"> access, and profile management. </w:t>
      </w:r>
      <w:r w:rsidR="006C5075">
        <w:rPr>
          <w:sz w:val="24"/>
          <w:szCs w:val="24"/>
        </w:rPr>
        <w:t>They can also</w:t>
      </w:r>
      <w:r w:rsidR="0050181B">
        <w:rPr>
          <w:sz w:val="24"/>
          <w:szCs w:val="24"/>
        </w:rPr>
        <w:t xml:space="preserve"> read photography lessons, upload and share images through post page, take quizzes and hands-on activities</w:t>
      </w:r>
      <w:r w:rsidR="00F469C9">
        <w:rPr>
          <w:sz w:val="24"/>
          <w:szCs w:val="24"/>
        </w:rPr>
        <w:t>, and view</w:t>
      </w:r>
      <w:r w:rsidR="00E00F89">
        <w:rPr>
          <w:sz w:val="24"/>
          <w:szCs w:val="24"/>
        </w:rPr>
        <w:t xml:space="preserve"> their </w:t>
      </w:r>
      <w:r w:rsidR="006602BF">
        <w:rPr>
          <w:sz w:val="24"/>
          <w:szCs w:val="24"/>
        </w:rPr>
        <w:t>dashboard progress.</w:t>
      </w:r>
    </w:p>
    <w:p w14:paraId="2238C8B9" w14:textId="7967B0EF" w:rsidR="00F36DA1" w:rsidRDefault="00F36DA1" w:rsidP="006C5FAA">
      <w:pPr>
        <w:spacing w:line="480" w:lineRule="auto"/>
        <w:ind w:left="720" w:right="720" w:firstLine="720"/>
        <w:jc w:val="both"/>
        <w:rPr>
          <w:sz w:val="24"/>
          <w:szCs w:val="24"/>
        </w:rPr>
      </w:pPr>
      <w:r>
        <w:rPr>
          <w:sz w:val="24"/>
          <w:szCs w:val="24"/>
        </w:rPr>
        <w:t xml:space="preserve">Admins can </w:t>
      </w:r>
      <w:r w:rsidR="00840973">
        <w:rPr>
          <w:sz w:val="24"/>
          <w:szCs w:val="24"/>
        </w:rPr>
        <w:t>login to</w:t>
      </w:r>
      <w:r>
        <w:rPr>
          <w:sz w:val="24"/>
          <w:szCs w:val="24"/>
        </w:rPr>
        <w:t xml:space="preserve"> </w:t>
      </w:r>
      <w:r w:rsidR="00840973">
        <w:rPr>
          <w:sz w:val="24"/>
          <w:szCs w:val="24"/>
        </w:rPr>
        <w:t>their accounts in the same manner as users but with different approaches. They inspect user progress throughout the photography lessons</w:t>
      </w:r>
      <w:r w:rsidR="00B81F22">
        <w:rPr>
          <w:sz w:val="24"/>
          <w:szCs w:val="24"/>
        </w:rPr>
        <w:t xml:space="preserve">, uploading lesson </w:t>
      </w:r>
      <w:r w:rsidR="00D56317">
        <w:rPr>
          <w:sz w:val="24"/>
          <w:szCs w:val="24"/>
        </w:rPr>
        <w:t xml:space="preserve">resources, and </w:t>
      </w:r>
      <w:r w:rsidR="004A7879">
        <w:rPr>
          <w:sz w:val="24"/>
          <w:szCs w:val="24"/>
        </w:rPr>
        <w:t xml:space="preserve">making quizzes and hands-on activities. They can help </w:t>
      </w:r>
      <w:r w:rsidR="008D62B4">
        <w:rPr>
          <w:sz w:val="24"/>
          <w:szCs w:val="24"/>
        </w:rPr>
        <w:t xml:space="preserve">users to gain </w:t>
      </w:r>
      <w:r w:rsidR="00927908">
        <w:rPr>
          <w:sz w:val="24"/>
          <w:szCs w:val="24"/>
        </w:rPr>
        <w:t xml:space="preserve">access </w:t>
      </w:r>
      <w:r w:rsidR="00E44E97">
        <w:rPr>
          <w:sz w:val="24"/>
          <w:szCs w:val="24"/>
        </w:rPr>
        <w:t>from user</w:t>
      </w:r>
      <w:r w:rsidR="00ED3993">
        <w:rPr>
          <w:sz w:val="24"/>
          <w:szCs w:val="24"/>
        </w:rPr>
        <w:t>s.</w:t>
      </w:r>
      <w:r w:rsidR="00E44E97">
        <w:rPr>
          <w:sz w:val="24"/>
          <w:szCs w:val="24"/>
        </w:rPr>
        <w:t xml:space="preserve"> </w:t>
      </w:r>
    </w:p>
    <w:p w14:paraId="37B5B47B" w14:textId="60B40ECD" w:rsidR="000E7DC2" w:rsidRDefault="000E7DC2" w:rsidP="006C5FAA">
      <w:pPr>
        <w:spacing w:line="480" w:lineRule="auto"/>
        <w:ind w:left="720" w:right="720" w:firstLine="720"/>
        <w:jc w:val="both"/>
        <w:rPr>
          <w:sz w:val="24"/>
          <w:szCs w:val="24"/>
        </w:rPr>
      </w:pPr>
      <w:r>
        <w:rPr>
          <w:sz w:val="24"/>
          <w:szCs w:val="24"/>
        </w:rPr>
        <w:t xml:space="preserve">At the same time, the </w:t>
      </w:r>
      <w:r w:rsidR="00C83792">
        <w:rPr>
          <w:sz w:val="24"/>
          <w:szCs w:val="24"/>
        </w:rPr>
        <w:t>administrators</w:t>
      </w:r>
      <w:r w:rsidR="00A250D8">
        <w:rPr>
          <w:sz w:val="24"/>
          <w:szCs w:val="24"/>
        </w:rPr>
        <w:t xml:space="preserve"> have </w:t>
      </w:r>
      <w:r w:rsidR="00CA5118">
        <w:rPr>
          <w:sz w:val="24"/>
          <w:szCs w:val="24"/>
        </w:rPr>
        <w:t xml:space="preserve">gained </w:t>
      </w:r>
      <w:r w:rsidR="00C83792">
        <w:rPr>
          <w:sz w:val="24"/>
          <w:szCs w:val="24"/>
        </w:rPr>
        <w:t xml:space="preserve">access to manage and operate the system. They can view analytics </w:t>
      </w:r>
      <w:r w:rsidR="00234A03">
        <w:rPr>
          <w:sz w:val="24"/>
          <w:szCs w:val="24"/>
        </w:rPr>
        <w:t>of the server, user and admin activity</w:t>
      </w:r>
      <w:r w:rsidR="00317175">
        <w:rPr>
          <w:sz w:val="24"/>
          <w:szCs w:val="24"/>
        </w:rPr>
        <w:t>,</w:t>
      </w:r>
      <w:r w:rsidR="00302EA3">
        <w:rPr>
          <w:sz w:val="24"/>
          <w:szCs w:val="24"/>
        </w:rPr>
        <w:t xml:space="preserve"> privilege </w:t>
      </w:r>
      <w:r w:rsidR="00637DF3">
        <w:rPr>
          <w:sz w:val="24"/>
          <w:szCs w:val="24"/>
        </w:rPr>
        <w:t xml:space="preserve">management, resolve incoming issues and bugs, </w:t>
      </w:r>
      <w:r w:rsidR="00795EBC">
        <w:rPr>
          <w:sz w:val="24"/>
          <w:szCs w:val="24"/>
        </w:rPr>
        <w:t xml:space="preserve">and content moderation. </w:t>
      </w:r>
      <w:r w:rsidR="00964A26">
        <w:rPr>
          <w:sz w:val="24"/>
          <w:szCs w:val="24"/>
        </w:rPr>
        <w:t xml:space="preserve">They can also </w:t>
      </w:r>
      <w:r w:rsidR="0016633A">
        <w:rPr>
          <w:sz w:val="24"/>
          <w:szCs w:val="24"/>
        </w:rPr>
        <w:t xml:space="preserve">do content </w:t>
      </w:r>
      <w:r w:rsidR="00460BEB">
        <w:rPr>
          <w:sz w:val="24"/>
          <w:szCs w:val="24"/>
        </w:rPr>
        <w:t>moderatio</w:t>
      </w:r>
      <w:r w:rsidR="004C5115">
        <w:rPr>
          <w:sz w:val="24"/>
          <w:szCs w:val="24"/>
        </w:rPr>
        <w:t>n,</w:t>
      </w:r>
      <w:r w:rsidR="0016633A">
        <w:rPr>
          <w:sz w:val="24"/>
          <w:szCs w:val="24"/>
        </w:rPr>
        <w:t xml:space="preserve"> view log sessions of both admin and users</w:t>
      </w:r>
      <w:r w:rsidR="00D35871">
        <w:rPr>
          <w:sz w:val="24"/>
          <w:szCs w:val="24"/>
        </w:rPr>
        <w:t>,</w:t>
      </w:r>
      <w:r w:rsidR="00E87A9E">
        <w:rPr>
          <w:sz w:val="24"/>
          <w:szCs w:val="24"/>
        </w:rPr>
        <w:t xml:space="preserve"> and </w:t>
      </w:r>
      <w:r w:rsidR="00D35871">
        <w:rPr>
          <w:sz w:val="24"/>
          <w:szCs w:val="24"/>
        </w:rPr>
        <w:t>maintain</w:t>
      </w:r>
      <w:r w:rsidR="00E87A9E">
        <w:rPr>
          <w:sz w:val="24"/>
          <w:szCs w:val="24"/>
        </w:rPr>
        <w:t xml:space="preserve"> </w:t>
      </w:r>
      <w:r w:rsidR="00AC4248">
        <w:rPr>
          <w:sz w:val="24"/>
          <w:szCs w:val="24"/>
        </w:rPr>
        <w:t>server</w:t>
      </w:r>
      <w:r w:rsidR="00D35871">
        <w:rPr>
          <w:sz w:val="24"/>
          <w:szCs w:val="24"/>
        </w:rPr>
        <w:t xml:space="preserve"> and app runtimes.</w:t>
      </w:r>
      <w:r w:rsidR="00AC4248">
        <w:rPr>
          <w:sz w:val="24"/>
          <w:szCs w:val="24"/>
        </w:rPr>
        <w:t xml:space="preserve"> </w:t>
      </w:r>
      <w:r w:rsidR="00795EBC">
        <w:rPr>
          <w:sz w:val="24"/>
          <w:szCs w:val="24"/>
        </w:rPr>
        <w:t xml:space="preserve">These tasks ensure the high standards and provide </w:t>
      </w:r>
      <w:r w:rsidR="00E65724">
        <w:rPr>
          <w:sz w:val="24"/>
          <w:szCs w:val="24"/>
        </w:rPr>
        <w:t>non-</w:t>
      </w:r>
      <w:r w:rsidR="002924EA">
        <w:rPr>
          <w:sz w:val="24"/>
          <w:szCs w:val="24"/>
        </w:rPr>
        <w:t>threatening content</w:t>
      </w:r>
      <w:r w:rsidR="00066279">
        <w:rPr>
          <w:sz w:val="24"/>
          <w:szCs w:val="24"/>
        </w:rPr>
        <w:t xml:space="preserve"> to show within </w:t>
      </w:r>
      <w:r w:rsidR="00602740">
        <w:rPr>
          <w:sz w:val="24"/>
          <w:szCs w:val="24"/>
        </w:rPr>
        <w:t>the</w:t>
      </w:r>
      <w:r w:rsidR="00066279">
        <w:rPr>
          <w:sz w:val="24"/>
          <w:szCs w:val="24"/>
        </w:rPr>
        <w:t xml:space="preserve"> </w:t>
      </w:r>
      <w:r w:rsidR="00BF138D">
        <w:rPr>
          <w:sz w:val="24"/>
          <w:szCs w:val="24"/>
        </w:rPr>
        <w:t>system.</w:t>
      </w:r>
      <w:r w:rsidR="00964A26">
        <w:rPr>
          <w:sz w:val="24"/>
          <w:szCs w:val="24"/>
        </w:rPr>
        <w:t xml:space="preserve"> </w:t>
      </w:r>
      <w:r w:rsidR="00D35871">
        <w:rPr>
          <w:sz w:val="24"/>
          <w:szCs w:val="24"/>
        </w:rPr>
        <w:t>Overall, this diagra</w:t>
      </w:r>
      <w:r w:rsidR="004E774F">
        <w:rPr>
          <w:sz w:val="24"/>
          <w:szCs w:val="24"/>
        </w:rPr>
        <w:t xml:space="preserve">m </w:t>
      </w:r>
      <w:r w:rsidR="00595196">
        <w:rPr>
          <w:sz w:val="24"/>
          <w:szCs w:val="24"/>
        </w:rPr>
        <w:t>explains the functional boundaries of Digi</w:t>
      </w:r>
      <w:r w:rsidR="004D4C08">
        <w:rPr>
          <w:sz w:val="24"/>
          <w:szCs w:val="24"/>
        </w:rPr>
        <w:t>P</w:t>
      </w:r>
      <w:r w:rsidR="00595196">
        <w:rPr>
          <w:sz w:val="24"/>
          <w:szCs w:val="24"/>
        </w:rPr>
        <w:t>ic system</w:t>
      </w:r>
      <w:r w:rsidR="007A49C6">
        <w:rPr>
          <w:sz w:val="24"/>
          <w:szCs w:val="24"/>
        </w:rPr>
        <w:t xml:space="preserve">, showcasing how </w:t>
      </w:r>
      <w:r w:rsidR="000C003B">
        <w:rPr>
          <w:sz w:val="24"/>
          <w:szCs w:val="24"/>
        </w:rPr>
        <w:t xml:space="preserve">the service and feature interaction </w:t>
      </w:r>
      <w:r w:rsidR="00656EF6">
        <w:rPr>
          <w:sz w:val="24"/>
          <w:szCs w:val="24"/>
        </w:rPr>
        <w:t>works with different user types.</w:t>
      </w:r>
    </w:p>
    <w:p w14:paraId="02C6C888" w14:textId="77777777" w:rsidR="006602BF" w:rsidRPr="00550F53" w:rsidRDefault="006602BF" w:rsidP="006C5FAA">
      <w:pPr>
        <w:spacing w:line="480" w:lineRule="auto"/>
        <w:ind w:left="720" w:right="720" w:firstLine="720"/>
        <w:jc w:val="both"/>
        <w:rPr>
          <w:sz w:val="24"/>
          <w:szCs w:val="24"/>
        </w:rPr>
      </w:pPr>
    </w:p>
    <w:p w14:paraId="0D49DFC3" w14:textId="4CE6C708" w:rsidR="415A45E9" w:rsidRDefault="415A45E9" w:rsidP="194A1230">
      <w:pPr>
        <w:spacing w:line="480" w:lineRule="auto"/>
        <w:ind w:left="720" w:right="720" w:firstLine="720"/>
        <w:jc w:val="both"/>
        <w:rPr>
          <w:b/>
          <w:bCs/>
          <w:sz w:val="24"/>
          <w:szCs w:val="24"/>
        </w:rPr>
      </w:pPr>
      <w:r w:rsidRPr="0EB9288F">
        <w:rPr>
          <w:b/>
          <w:bCs/>
          <w:sz w:val="24"/>
          <w:szCs w:val="24"/>
        </w:rPr>
        <w:t xml:space="preserve">Flow </w:t>
      </w:r>
      <w:r w:rsidRPr="4F57F529">
        <w:rPr>
          <w:b/>
          <w:bCs/>
          <w:sz w:val="24"/>
          <w:szCs w:val="24"/>
        </w:rPr>
        <w:t>Chart</w:t>
      </w:r>
    </w:p>
    <w:p w14:paraId="0F03F4C2" w14:textId="75286DD0" w:rsidR="006C5FAA" w:rsidRDefault="006C5FAA">
      <w:pPr>
        <w:spacing w:after="160" w:line="259" w:lineRule="auto"/>
        <w:rPr>
          <w:b/>
        </w:rPr>
      </w:pPr>
      <w:r>
        <w:rPr>
          <w:b/>
          <w:bCs/>
        </w:rPr>
        <w:br w:type="page"/>
      </w:r>
      <w:r w:rsidR="682880DC">
        <w:rPr>
          <w:noProof/>
        </w:rPr>
        <w:drawing>
          <wp:inline distT="0" distB="0" distL="0" distR="0" wp14:anchorId="17F299E7" wp14:editId="005DD918">
            <wp:extent cx="5657850" cy="5943600"/>
            <wp:effectExtent l="0" t="0" r="0" b="0"/>
            <wp:docPr id="536110978" name="Picture 53611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11097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57850" cy="5943600"/>
                    </a:xfrm>
                    <a:prstGeom prst="rect">
                      <a:avLst/>
                    </a:prstGeom>
                  </pic:spPr>
                </pic:pic>
              </a:graphicData>
            </a:graphic>
          </wp:inline>
        </w:drawing>
      </w:r>
    </w:p>
    <w:p w14:paraId="47AA2EC0" w14:textId="635B016B" w:rsidR="4FAE3FBF" w:rsidRDefault="2730FDE4" w:rsidP="4FAE3FBF">
      <w:pPr>
        <w:spacing w:after="160" w:line="259" w:lineRule="auto"/>
        <w:rPr>
          <w:b/>
          <w:sz w:val="24"/>
          <w:szCs w:val="24"/>
        </w:rPr>
      </w:pPr>
      <w:r w:rsidRPr="75BDC9E6">
        <w:rPr>
          <w:b/>
          <w:sz w:val="24"/>
          <w:szCs w:val="24"/>
        </w:rPr>
        <w:t>Figure 4 User Flowchart</w:t>
      </w:r>
      <w:r w:rsidR="04B12197" w:rsidRPr="75BDC9E6">
        <w:rPr>
          <w:b/>
          <w:sz w:val="24"/>
          <w:szCs w:val="24"/>
        </w:rPr>
        <w:t xml:space="preserve"> </w:t>
      </w:r>
    </w:p>
    <w:p w14:paraId="0A5D30F4" w14:textId="55A28F9D" w:rsidR="7D9BAD04" w:rsidRDefault="04B12197" w:rsidP="742948EC">
      <w:pPr>
        <w:spacing w:after="160" w:line="480" w:lineRule="auto"/>
        <w:ind w:left="720" w:right="720" w:firstLine="720"/>
        <w:jc w:val="both"/>
        <w:rPr>
          <w:sz w:val="24"/>
          <w:szCs w:val="24"/>
        </w:rPr>
      </w:pPr>
      <w:r w:rsidRPr="75BDC9E6">
        <w:rPr>
          <w:sz w:val="24"/>
          <w:szCs w:val="24"/>
        </w:rPr>
        <w:t>Figure 4 presents the User Flowchart</w:t>
      </w:r>
      <w:r w:rsidR="1C963BF0" w:rsidRPr="75BDC9E6">
        <w:rPr>
          <w:sz w:val="24"/>
          <w:szCs w:val="24"/>
        </w:rPr>
        <w:t>. It</w:t>
      </w:r>
      <w:r w:rsidRPr="75BDC9E6">
        <w:rPr>
          <w:sz w:val="24"/>
          <w:szCs w:val="24"/>
        </w:rPr>
        <w:t xml:space="preserve"> begins with the splash screen and startup process that allows </w:t>
      </w:r>
      <w:r w:rsidR="655A9450" w:rsidRPr="75BDC9E6">
        <w:rPr>
          <w:sz w:val="24"/>
          <w:szCs w:val="24"/>
        </w:rPr>
        <w:t>users</w:t>
      </w:r>
      <w:r w:rsidRPr="75BDC9E6">
        <w:rPr>
          <w:sz w:val="24"/>
          <w:szCs w:val="24"/>
        </w:rPr>
        <w:t xml:space="preserve"> to</w:t>
      </w:r>
      <w:r w:rsidR="6D0E0ABD" w:rsidRPr="75BDC9E6">
        <w:rPr>
          <w:sz w:val="24"/>
          <w:szCs w:val="24"/>
        </w:rPr>
        <w:t xml:space="preserve"> create a new account or log in with their existing account. Once the account is verified, the users are directed to the dashboard where t</w:t>
      </w:r>
      <w:r w:rsidR="74DEF666" w:rsidRPr="75BDC9E6">
        <w:rPr>
          <w:sz w:val="24"/>
          <w:szCs w:val="24"/>
        </w:rPr>
        <w:t xml:space="preserve">hey can access a variety of options including viewing photography content, </w:t>
      </w:r>
      <w:r w:rsidR="1C7C74E1" w:rsidRPr="75BDC9E6">
        <w:rPr>
          <w:sz w:val="24"/>
          <w:szCs w:val="24"/>
        </w:rPr>
        <w:t>taking part in challenges, managing their profile, and checking notifications. Us</w:t>
      </w:r>
      <w:r w:rsidR="4B078A51" w:rsidRPr="75BDC9E6">
        <w:rPr>
          <w:sz w:val="24"/>
          <w:szCs w:val="24"/>
        </w:rPr>
        <w:t>ers can choose courses, view modules, take quizzes, and complete challenges in the learning section. In addition, the platform facilitates social</w:t>
      </w:r>
      <w:r w:rsidR="2BFCCE26" w:rsidRPr="75BDC9E6">
        <w:rPr>
          <w:sz w:val="24"/>
          <w:szCs w:val="24"/>
        </w:rPr>
        <w:t xml:space="preserve"> interaction by allowing users to like and comment on </w:t>
      </w:r>
      <w:r w:rsidR="68C3F53E" w:rsidRPr="75BDC9E6">
        <w:rPr>
          <w:sz w:val="24"/>
          <w:szCs w:val="24"/>
        </w:rPr>
        <w:t>content</w:t>
      </w:r>
      <w:r w:rsidR="2BFCCE26" w:rsidRPr="75BDC9E6">
        <w:rPr>
          <w:sz w:val="24"/>
          <w:szCs w:val="24"/>
        </w:rPr>
        <w:t>, browse and follow other users, a</w:t>
      </w:r>
      <w:r w:rsidR="0B5F3007" w:rsidRPr="75BDC9E6">
        <w:rPr>
          <w:sz w:val="24"/>
          <w:szCs w:val="24"/>
        </w:rPr>
        <w:t>nd receive notifications. Additionally, Users can also change their profile information and upload their own photos</w:t>
      </w:r>
      <w:r w:rsidR="443BD3EE" w:rsidRPr="75BDC9E6">
        <w:rPr>
          <w:sz w:val="24"/>
          <w:szCs w:val="24"/>
        </w:rPr>
        <w:t>. When the user signs off of the system, the session ends.</w:t>
      </w:r>
    </w:p>
    <w:p w14:paraId="26CA0CEB" w14:textId="4761ECAD" w:rsidR="66E9DD4D" w:rsidRDefault="40B2E3DD" w:rsidP="66E9DD4D">
      <w:pPr>
        <w:spacing w:after="160" w:line="259" w:lineRule="auto"/>
        <w:rPr>
          <w:b/>
          <w:bCs/>
        </w:rPr>
      </w:pPr>
      <w:r>
        <w:rPr>
          <w:noProof/>
        </w:rPr>
        <w:drawing>
          <wp:inline distT="0" distB="0" distL="0" distR="0" wp14:anchorId="7904BDFF" wp14:editId="14E06A61">
            <wp:extent cx="5819776" cy="5943600"/>
            <wp:effectExtent l="0" t="0" r="0" b="0"/>
            <wp:docPr id="1177204576" name="Picture 117720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19776" cy="5943600"/>
                    </a:xfrm>
                    <a:prstGeom prst="rect">
                      <a:avLst/>
                    </a:prstGeom>
                  </pic:spPr>
                </pic:pic>
              </a:graphicData>
            </a:graphic>
          </wp:inline>
        </w:drawing>
      </w:r>
    </w:p>
    <w:p w14:paraId="505F45A3" w14:textId="3A9751EE" w:rsidR="36A5AE18" w:rsidRDefault="40B2E3DD" w:rsidP="36A5AE18">
      <w:pPr>
        <w:spacing w:after="160" w:line="259" w:lineRule="auto"/>
        <w:rPr>
          <w:b/>
          <w:sz w:val="24"/>
          <w:szCs w:val="24"/>
        </w:rPr>
      </w:pPr>
      <w:r w:rsidRPr="25546AA4">
        <w:rPr>
          <w:b/>
          <w:sz w:val="24"/>
          <w:szCs w:val="24"/>
        </w:rPr>
        <w:t>Figure 5 Admin Flowchart</w:t>
      </w:r>
    </w:p>
    <w:p w14:paraId="0612853E" w14:textId="6722D3A3" w:rsidR="2F35148D" w:rsidRDefault="77F283DB" w:rsidP="40909773">
      <w:pPr>
        <w:spacing w:after="160" w:line="480" w:lineRule="auto"/>
        <w:ind w:left="720" w:firstLine="720"/>
        <w:rPr>
          <w:sz w:val="24"/>
          <w:szCs w:val="24"/>
        </w:rPr>
      </w:pPr>
      <w:r w:rsidRPr="4B62BDA2">
        <w:rPr>
          <w:sz w:val="24"/>
          <w:szCs w:val="24"/>
        </w:rPr>
        <w:t xml:space="preserve">Figure 5 shows the admin flowchart </w:t>
      </w:r>
      <w:r w:rsidR="0397FA5B" w:rsidRPr="4B62BDA2">
        <w:rPr>
          <w:sz w:val="24"/>
          <w:szCs w:val="24"/>
        </w:rPr>
        <w:t xml:space="preserve">begins with the splash screen, and startup, then </w:t>
      </w:r>
      <w:r w:rsidR="766592AA" w:rsidRPr="4B62BDA2">
        <w:rPr>
          <w:sz w:val="24"/>
          <w:szCs w:val="24"/>
        </w:rPr>
        <w:t xml:space="preserve">goes to the sign up or login process with </w:t>
      </w:r>
      <w:r w:rsidR="3A100D91" w:rsidRPr="4B62BDA2">
        <w:rPr>
          <w:sz w:val="24"/>
          <w:szCs w:val="24"/>
        </w:rPr>
        <w:t>their valid credentials. After authentication, the admins can now access the homepage where they</w:t>
      </w:r>
      <w:r w:rsidR="524BD5F5" w:rsidRPr="4B62BDA2">
        <w:rPr>
          <w:sz w:val="24"/>
          <w:szCs w:val="24"/>
        </w:rPr>
        <w:t xml:space="preserve"> can do various administrative tasks. </w:t>
      </w:r>
      <w:r w:rsidR="3F15C614" w:rsidRPr="4B62BDA2">
        <w:rPr>
          <w:sz w:val="24"/>
          <w:szCs w:val="24"/>
        </w:rPr>
        <w:t xml:space="preserve">These </w:t>
      </w:r>
      <w:r w:rsidR="2F0EA2DF" w:rsidRPr="4B62BDA2">
        <w:rPr>
          <w:sz w:val="24"/>
          <w:szCs w:val="24"/>
        </w:rPr>
        <w:t>include viewing analytics, managing courses, modules, quizzes,</w:t>
      </w:r>
      <w:r w:rsidR="2AF493BB" w:rsidRPr="4B62BDA2">
        <w:rPr>
          <w:sz w:val="24"/>
          <w:szCs w:val="24"/>
        </w:rPr>
        <w:t xml:space="preserve"> </w:t>
      </w:r>
      <w:r w:rsidR="2F0EA2DF" w:rsidRPr="4B62BDA2">
        <w:rPr>
          <w:sz w:val="24"/>
          <w:szCs w:val="24"/>
        </w:rPr>
        <w:t>challenges, and monitoring user accounts.</w:t>
      </w:r>
      <w:r w:rsidR="3E156308" w:rsidRPr="4B62BDA2">
        <w:rPr>
          <w:sz w:val="24"/>
          <w:szCs w:val="24"/>
        </w:rPr>
        <w:t xml:space="preserve"> Admins can also create, edit, delete, and upload course and module contents as well as giving users challenges and quizzes</w:t>
      </w:r>
      <w:r w:rsidR="0EC0443F" w:rsidRPr="4B62BDA2">
        <w:rPr>
          <w:sz w:val="24"/>
          <w:szCs w:val="24"/>
        </w:rPr>
        <w:t xml:space="preserve">. The analytics </w:t>
      </w:r>
      <w:r w:rsidR="4199CD07" w:rsidRPr="4B62BDA2">
        <w:rPr>
          <w:sz w:val="24"/>
          <w:szCs w:val="24"/>
        </w:rPr>
        <w:t>show</w:t>
      </w:r>
      <w:r w:rsidR="0EC0443F" w:rsidRPr="4B62BDA2">
        <w:rPr>
          <w:sz w:val="24"/>
          <w:szCs w:val="24"/>
        </w:rPr>
        <w:t xml:space="preserve"> the user’s performance and their engagement with the system. Admins can also </w:t>
      </w:r>
      <w:r w:rsidR="53EEA499" w:rsidRPr="4B62BDA2">
        <w:rPr>
          <w:sz w:val="24"/>
          <w:szCs w:val="24"/>
        </w:rPr>
        <w:t xml:space="preserve">monitor the activity of users. The administrator has the option to </w:t>
      </w:r>
      <w:r w:rsidR="111B2645" w:rsidRPr="4B62BDA2">
        <w:rPr>
          <w:sz w:val="24"/>
          <w:szCs w:val="24"/>
        </w:rPr>
        <w:t xml:space="preserve">end their session by </w:t>
      </w:r>
      <w:r w:rsidR="53EEA499" w:rsidRPr="4B62BDA2">
        <w:rPr>
          <w:sz w:val="24"/>
          <w:szCs w:val="24"/>
        </w:rPr>
        <w:t>log</w:t>
      </w:r>
      <w:r w:rsidR="3B4EF2A5" w:rsidRPr="4B62BDA2">
        <w:rPr>
          <w:sz w:val="24"/>
          <w:szCs w:val="24"/>
        </w:rPr>
        <w:t xml:space="preserve">ging </w:t>
      </w:r>
      <w:r w:rsidR="53EEA499" w:rsidRPr="4B62BDA2">
        <w:rPr>
          <w:sz w:val="24"/>
          <w:szCs w:val="24"/>
        </w:rPr>
        <w:t xml:space="preserve">out </w:t>
      </w:r>
      <w:r w:rsidR="0E738EA6" w:rsidRPr="4B62BDA2">
        <w:rPr>
          <w:sz w:val="24"/>
          <w:szCs w:val="24"/>
        </w:rPr>
        <w:t xml:space="preserve">after the tasks are completed. </w:t>
      </w:r>
    </w:p>
    <w:p w14:paraId="24685B7A" w14:textId="3C832A8B" w:rsidR="00391F47" w:rsidRDefault="009302C5" w:rsidP="00DD6C01">
      <w:pPr>
        <w:pStyle w:val="Heading2"/>
        <w:rPr>
          <w:b/>
          <w:bCs/>
        </w:rPr>
      </w:pPr>
      <w:r w:rsidRPr="00391F47">
        <w:rPr>
          <w:b/>
          <w:bCs/>
        </w:rPr>
        <w:t>Data Analysis</w:t>
      </w:r>
    </w:p>
    <w:p w14:paraId="162946D9" w14:textId="77777777" w:rsidR="00DD6C01" w:rsidRPr="00DD6C01" w:rsidRDefault="00DD6C01" w:rsidP="00DD6C01"/>
    <w:p w14:paraId="5C226343" w14:textId="3AFF955F" w:rsidR="009302C5" w:rsidRDefault="00F81FA3" w:rsidP="00391F47">
      <w:pPr>
        <w:spacing w:line="480" w:lineRule="auto"/>
        <w:ind w:left="720" w:right="720" w:firstLine="720"/>
        <w:jc w:val="both"/>
        <w:rPr>
          <w:sz w:val="24"/>
          <w:szCs w:val="24"/>
        </w:rPr>
      </w:pPr>
      <w:r>
        <w:rPr>
          <w:sz w:val="24"/>
          <w:szCs w:val="24"/>
        </w:rPr>
        <w:t xml:space="preserve">Qualitative and quantitative methods are the </w:t>
      </w:r>
      <w:r w:rsidR="009107C5">
        <w:rPr>
          <w:sz w:val="24"/>
          <w:szCs w:val="24"/>
        </w:rPr>
        <w:t>tools used in the study for data analysis. Here are the reasons:</w:t>
      </w:r>
    </w:p>
    <w:p w14:paraId="2738B100" w14:textId="2FBE51D7" w:rsidR="009107C5" w:rsidRDefault="009107C5" w:rsidP="009107C5">
      <w:pPr>
        <w:pStyle w:val="ListParagraph"/>
        <w:numPr>
          <w:ilvl w:val="0"/>
          <w:numId w:val="29"/>
        </w:numPr>
        <w:spacing w:line="48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Qual</w:t>
      </w:r>
      <w:r w:rsidR="00A85C5D">
        <w:rPr>
          <w:rFonts w:ascii="Times New Roman" w:hAnsi="Times New Roman" w:cs="Times New Roman"/>
          <w:b/>
          <w:bCs/>
          <w:sz w:val="24"/>
          <w:szCs w:val="24"/>
        </w:rPr>
        <w:t xml:space="preserve">itative Analysis </w:t>
      </w:r>
      <w:r w:rsidR="00A02731">
        <w:rPr>
          <w:rFonts w:ascii="Times New Roman" w:hAnsi="Times New Roman" w:cs="Times New Roman"/>
          <w:b/>
          <w:bCs/>
          <w:sz w:val="24"/>
          <w:szCs w:val="24"/>
        </w:rPr>
        <w:t>–</w:t>
      </w:r>
      <w:r w:rsidR="00A85C5D">
        <w:rPr>
          <w:rFonts w:ascii="Times New Roman" w:hAnsi="Times New Roman" w:cs="Times New Roman"/>
          <w:b/>
          <w:bCs/>
          <w:sz w:val="24"/>
          <w:szCs w:val="24"/>
        </w:rPr>
        <w:t xml:space="preserve"> </w:t>
      </w:r>
      <w:r w:rsidR="00A02731">
        <w:rPr>
          <w:rFonts w:ascii="Times New Roman" w:hAnsi="Times New Roman" w:cs="Times New Roman"/>
          <w:sz w:val="24"/>
          <w:szCs w:val="24"/>
        </w:rPr>
        <w:t>user feedback and observation data are used to</w:t>
      </w:r>
      <w:r w:rsidR="00B046EC">
        <w:rPr>
          <w:rFonts w:ascii="Times New Roman" w:hAnsi="Times New Roman" w:cs="Times New Roman"/>
          <w:sz w:val="24"/>
          <w:szCs w:val="24"/>
        </w:rPr>
        <w:t xml:space="preserve"> evaluate the critical criteria for the app.</w:t>
      </w:r>
    </w:p>
    <w:p w14:paraId="0E03F3D0" w14:textId="53CE5256" w:rsidR="00391F47" w:rsidRPr="00896FD5" w:rsidRDefault="00A85C5D" w:rsidP="00896FD5">
      <w:pPr>
        <w:pStyle w:val="ListParagraph"/>
        <w:numPr>
          <w:ilvl w:val="0"/>
          <w:numId w:val="29"/>
        </w:numPr>
        <w:spacing w:line="48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 xml:space="preserve">Quantitative Analysis </w:t>
      </w:r>
      <w:r w:rsidR="00B046EC">
        <w:rPr>
          <w:rFonts w:ascii="Times New Roman" w:hAnsi="Times New Roman" w:cs="Times New Roman"/>
          <w:b/>
          <w:bCs/>
          <w:sz w:val="24"/>
          <w:szCs w:val="24"/>
        </w:rPr>
        <w:t>–</w:t>
      </w:r>
      <w:r>
        <w:rPr>
          <w:rFonts w:ascii="Times New Roman" w:hAnsi="Times New Roman" w:cs="Times New Roman"/>
          <w:b/>
          <w:bCs/>
          <w:sz w:val="24"/>
          <w:szCs w:val="24"/>
        </w:rPr>
        <w:t xml:space="preserve"> </w:t>
      </w:r>
      <w:r w:rsidR="00B046EC">
        <w:rPr>
          <w:rFonts w:ascii="Times New Roman" w:hAnsi="Times New Roman" w:cs="Times New Roman"/>
          <w:sz w:val="24"/>
          <w:szCs w:val="24"/>
        </w:rPr>
        <w:t xml:space="preserve">pre-test and post-test survey results are used to </w:t>
      </w:r>
      <w:r w:rsidR="003D6AA8">
        <w:rPr>
          <w:rFonts w:ascii="Times New Roman" w:hAnsi="Times New Roman" w:cs="Times New Roman"/>
          <w:sz w:val="24"/>
          <w:szCs w:val="24"/>
        </w:rPr>
        <w:t>measure the improvements in student’s photography knowledge and skills.</w:t>
      </w:r>
    </w:p>
    <w:p w14:paraId="4687494F" w14:textId="03457133" w:rsidR="009302C5" w:rsidRDefault="009302C5" w:rsidP="00391F47">
      <w:pPr>
        <w:pStyle w:val="Heading2"/>
        <w:rPr>
          <w:b/>
          <w:bCs/>
        </w:rPr>
      </w:pPr>
      <w:r w:rsidRPr="00391F47">
        <w:rPr>
          <w:b/>
          <w:bCs/>
        </w:rPr>
        <w:t xml:space="preserve">Ethical Considerations </w:t>
      </w:r>
    </w:p>
    <w:p w14:paraId="16974D1A" w14:textId="77777777" w:rsidR="00D60EFA" w:rsidRPr="00D60EFA" w:rsidRDefault="00D60EFA" w:rsidP="00D60EFA"/>
    <w:p w14:paraId="329A0318" w14:textId="111E3BBA" w:rsidR="00896FD5" w:rsidRDefault="00D60EFA" w:rsidP="00F560C8">
      <w:pPr>
        <w:tabs>
          <w:tab w:val="left" w:pos="0"/>
        </w:tabs>
        <w:spacing w:line="480" w:lineRule="auto"/>
        <w:ind w:left="720" w:right="720" w:firstLine="720"/>
        <w:jc w:val="both"/>
        <w:rPr>
          <w:bCs/>
          <w:iCs/>
          <w:color w:val="FF0000"/>
          <w:sz w:val="24"/>
          <w:lang w:val="en-PH"/>
        </w:rPr>
      </w:pPr>
      <w:r w:rsidRPr="002043A3">
        <w:rPr>
          <w:bCs/>
          <w:iCs/>
          <w:color w:val="000000" w:themeColor="text1"/>
          <w:sz w:val="24"/>
          <w:lang w:val="en-PH"/>
        </w:rPr>
        <w:t xml:space="preserve">In an IT research or capstone project, ethical considerations </w:t>
      </w:r>
      <w:r w:rsidR="006F06F9">
        <w:rPr>
          <w:bCs/>
          <w:iCs/>
          <w:color w:val="000000" w:themeColor="text1"/>
          <w:sz w:val="24"/>
          <w:lang w:val="en-PH"/>
        </w:rPr>
        <w:t>made a</w:t>
      </w:r>
      <w:r w:rsidRPr="002043A3">
        <w:rPr>
          <w:bCs/>
          <w:iCs/>
          <w:color w:val="000000" w:themeColor="text1"/>
          <w:sz w:val="24"/>
          <w:lang w:val="en-PH"/>
        </w:rPr>
        <w:t xml:space="preserve"> significant role in ensuring that the project is conducted responsibly and aligns with professional and societal standards. Here are key ethical considerations to keep in mind:</w:t>
      </w:r>
      <w:r>
        <w:rPr>
          <w:bCs/>
          <w:iCs/>
          <w:color w:val="000000" w:themeColor="text1"/>
          <w:sz w:val="24"/>
          <w:lang w:val="en-PH"/>
        </w:rPr>
        <w:t xml:space="preserve"> </w:t>
      </w:r>
    </w:p>
    <w:p w14:paraId="0D54ED8E" w14:textId="77777777" w:rsidR="00896FD5" w:rsidRPr="00D60EFA" w:rsidRDefault="00896FD5" w:rsidP="00896FD5">
      <w:pPr>
        <w:tabs>
          <w:tab w:val="left" w:pos="0"/>
        </w:tabs>
        <w:spacing w:line="480" w:lineRule="auto"/>
        <w:ind w:left="720" w:right="720"/>
        <w:jc w:val="both"/>
        <w:rPr>
          <w:bCs/>
          <w:iCs/>
          <w:color w:val="FF0000"/>
          <w:sz w:val="24"/>
          <w:lang w:val="en-PH"/>
        </w:rPr>
      </w:pPr>
    </w:p>
    <w:p w14:paraId="1C46D119" w14:textId="77777777" w:rsidR="00D60EFA" w:rsidRPr="002043A3" w:rsidRDefault="00D60EFA" w:rsidP="00D60EFA">
      <w:pPr>
        <w:tabs>
          <w:tab w:val="left" w:pos="0"/>
        </w:tabs>
        <w:spacing w:line="480" w:lineRule="auto"/>
        <w:ind w:left="720" w:right="720"/>
        <w:jc w:val="both"/>
        <w:rPr>
          <w:b/>
          <w:bCs/>
          <w:iCs/>
          <w:color w:val="000000" w:themeColor="text1"/>
          <w:sz w:val="24"/>
          <w:lang w:val="en-PH"/>
        </w:rPr>
      </w:pPr>
      <w:r w:rsidRPr="002043A3">
        <w:rPr>
          <w:b/>
          <w:bCs/>
          <w:iCs/>
          <w:color w:val="000000" w:themeColor="text1"/>
          <w:sz w:val="24"/>
          <w:lang w:val="en-PH"/>
        </w:rPr>
        <w:t>1. Data Privacy and Confidentiality</w:t>
      </w:r>
    </w:p>
    <w:p w14:paraId="63D07330" w14:textId="77777777" w:rsidR="00D60EFA" w:rsidRPr="002043A3" w:rsidRDefault="00D60EFA" w:rsidP="00EA0435">
      <w:pPr>
        <w:numPr>
          <w:ilvl w:val="0"/>
          <w:numId w:val="6"/>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Sensitive Information Protection</w:t>
      </w:r>
      <w:r w:rsidRPr="002043A3">
        <w:rPr>
          <w:bCs/>
          <w:iCs/>
          <w:color w:val="000000" w:themeColor="text1"/>
          <w:sz w:val="24"/>
          <w:lang w:val="en-PH"/>
        </w:rPr>
        <w:t>: Researchers must ensure that any personal or sensitive data (e.g., health, financial, or identifiable information) is protected and handled with strict confidentiality.</w:t>
      </w:r>
    </w:p>
    <w:p w14:paraId="4EDFE0BD" w14:textId="77777777" w:rsidR="00D60EFA" w:rsidRPr="002043A3" w:rsidRDefault="00D60EFA" w:rsidP="00EA0435">
      <w:pPr>
        <w:numPr>
          <w:ilvl w:val="0"/>
          <w:numId w:val="6"/>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Data Anonymization</w:t>
      </w:r>
      <w:r w:rsidRPr="002043A3">
        <w:rPr>
          <w:bCs/>
          <w:iCs/>
          <w:color w:val="000000" w:themeColor="text1"/>
          <w:sz w:val="24"/>
          <w:lang w:val="en-PH"/>
        </w:rPr>
        <w:t>: If the research involves user data, it's crucial to anonymize it to prevent identification of individuals.</w:t>
      </w:r>
    </w:p>
    <w:p w14:paraId="7DBD8680" w14:textId="77777777" w:rsidR="00D60EFA" w:rsidRPr="002043A3" w:rsidRDefault="00D60EFA" w:rsidP="00EA0435">
      <w:pPr>
        <w:numPr>
          <w:ilvl w:val="0"/>
          <w:numId w:val="6"/>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Compliance with Data Protection Laws</w:t>
      </w:r>
      <w:r w:rsidRPr="002043A3">
        <w:rPr>
          <w:bCs/>
          <w:iCs/>
          <w:color w:val="000000" w:themeColor="text1"/>
          <w:sz w:val="24"/>
          <w:lang w:val="en-PH"/>
        </w:rPr>
        <w:t>: Adherence to laws such as GDPR (General Data Protection Regulation) or HIPAA (Health Insurance Portability and Accountability Act) is essential when handling sensitive data.</w:t>
      </w:r>
    </w:p>
    <w:p w14:paraId="6ADDE684" w14:textId="77777777" w:rsidR="00D60EFA" w:rsidRPr="002043A3" w:rsidRDefault="00D60EFA" w:rsidP="00D60EFA">
      <w:pPr>
        <w:tabs>
          <w:tab w:val="left" w:pos="0"/>
        </w:tabs>
        <w:spacing w:line="480" w:lineRule="auto"/>
        <w:ind w:left="720" w:right="720"/>
        <w:jc w:val="both"/>
        <w:rPr>
          <w:b/>
          <w:bCs/>
          <w:iCs/>
          <w:color w:val="000000" w:themeColor="text1"/>
          <w:sz w:val="24"/>
          <w:lang w:val="en-PH"/>
        </w:rPr>
      </w:pPr>
      <w:r w:rsidRPr="002043A3">
        <w:rPr>
          <w:b/>
          <w:bCs/>
          <w:iCs/>
          <w:color w:val="000000" w:themeColor="text1"/>
          <w:sz w:val="24"/>
          <w:lang w:val="en-PH"/>
        </w:rPr>
        <w:t>2. Informed Consent</w:t>
      </w:r>
    </w:p>
    <w:p w14:paraId="5DE14645" w14:textId="77777777" w:rsidR="00D60EFA" w:rsidRPr="002043A3" w:rsidRDefault="00D60EFA" w:rsidP="00EA0435">
      <w:pPr>
        <w:numPr>
          <w:ilvl w:val="0"/>
          <w:numId w:val="7"/>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Participants’ Knowledge</w:t>
      </w:r>
      <w:r w:rsidRPr="002043A3">
        <w:rPr>
          <w:bCs/>
          <w:iCs/>
          <w:color w:val="000000" w:themeColor="text1"/>
          <w:sz w:val="24"/>
          <w:lang w:val="en-PH"/>
        </w:rPr>
        <w:t>: When involving human subjects in your research (e.g., surveys, testing), it is important to obtain their informed consent. Participants should be fully aware of what the study involves and any risks.</w:t>
      </w:r>
    </w:p>
    <w:p w14:paraId="2651A9B2" w14:textId="77777777" w:rsidR="00D60EFA" w:rsidRPr="002043A3" w:rsidRDefault="00D60EFA" w:rsidP="00EA0435">
      <w:pPr>
        <w:numPr>
          <w:ilvl w:val="0"/>
          <w:numId w:val="7"/>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Voluntary Participation</w:t>
      </w:r>
      <w:r w:rsidRPr="002043A3">
        <w:rPr>
          <w:bCs/>
          <w:iCs/>
          <w:color w:val="000000" w:themeColor="text1"/>
          <w:sz w:val="24"/>
          <w:lang w:val="en-PH"/>
        </w:rPr>
        <w:t>: Participation should be voluntary, without any form of coercion or undue influence, and subjects should be allowed to withdraw at any time.</w:t>
      </w:r>
    </w:p>
    <w:p w14:paraId="25E7E955" w14:textId="77777777" w:rsidR="00D60EFA" w:rsidRPr="002043A3" w:rsidRDefault="00D60EFA" w:rsidP="00D60EFA">
      <w:pPr>
        <w:tabs>
          <w:tab w:val="left" w:pos="0"/>
        </w:tabs>
        <w:spacing w:line="480" w:lineRule="auto"/>
        <w:ind w:left="720" w:right="720"/>
        <w:jc w:val="both"/>
        <w:rPr>
          <w:b/>
          <w:bCs/>
          <w:iCs/>
          <w:color w:val="000000" w:themeColor="text1"/>
          <w:sz w:val="24"/>
          <w:lang w:val="en-PH"/>
        </w:rPr>
      </w:pPr>
      <w:r w:rsidRPr="002043A3">
        <w:rPr>
          <w:b/>
          <w:bCs/>
          <w:iCs/>
          <w:color w:val="000000" w:themeColor="text1"/>
          <w:sz w:val="24"/>
          <w:lang w:val="en-PH"/>
        </w:rPr>
        <w:t>3. Intellectual Property and Plagiarism</w:t>
      </w:r>
    </w:p>
    <w:p w14:paraId="4CEF2949" w14:textId="77777777" w:rsidR="00D60EFA" w:rsidRPr="002043A3" w:rsidRDefault="00D60EFA" w:rsidP="00EA0435">
      <w:pPr>
        <w:numPr>
          <w:ilvl w:val="0"/>
          <w:numId w:val="8"/>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Original Work</w:t>
      </w:r>
      <w:r w:rsidRPr="002043A3">
        <w:rPr>
          <w:bCs/>
          <w:iCs/>
          <w:color w:val="000000" w:themeColor="text1"/>
          <w:sz w:val="24"/>
          <w:lang w:val="en-PH"/>
        </w:rPr>
        <w:t>: Capstone projects should avoid plagiarism, ensuring proper citation of sources and acknowledgment of previous research.</w:t>
      </w:r>
    </w:p>
    <w:p w14:paraId="0E0FB355" w14:textId="77777777" w:rsidR="00D60EFA" w:rsidRPr="002043A3" w:rsidRDefault="00D60EFA" w:rsidP="00EA0435">
      <w:pPr>
        <w:numPr>
          <w:ilvl w:val="0"/>
          <w:numId w:val="8"/>
        </w:numPr>
        <w:tabs>
          <w:tab w:val="clear" w:pos="720"/>
          <w:tab w:val="left" w:pos="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Copyright and Licensing</w:t>
      </w:r>
      <w:r w:rsidRPr="002043A3">
        <w:rPr>
          <w:bCs/>
          <w:iCs/>
          <w:color w:val="000000" w:themeColor="text1"/>
          <w:sz w:val="24"/>
          <w:lang w:val="en-PH"/>
        </w:rPr>
        <w:t>: Use of third-party software, libraries, or tools should respect copyright and licensing agreements.</w:t>
      </w:r>
    </w:p>
    <w:p w14:paraId="037D1371" w14:textId="0E3A67DD" w:rsidR="00D60EFA" w:rsidRPr="002043A3" w:rsidRDefault="00F830B0" w:rsidP="00D60EFA">
      <w:pPr>
        <w:tabs>
          <w:tab w:val="left" w:pos="0"/>
        </w:tabs>
        <w:spacing w:line="480" w:lineRule="auto"/>
        <w:ind w:left="720" w:right="720"/>
        <w:jc w:val="both"/>
        <w:rPr>
          <w:b/>
          <w:bCs/>
          <w:iCs/>
          <w:color w:val="000000" w:themeColor="text1"/>
          <w:sz w:val="24"/>
          <w:lang w:val="en-PH"/>
        </w:rPr>
      </w:pPr>
      <w:r>
        <w:rPr>
          <w:b/>
          <w:bCs/>
          <w:iCs/>
          <w:color w:val="000000" w:themeColor="text1"/>
          <w:sz w:val="24"/>
          <w:lang w:val="en-PH"/>
        </w:rPr>
        <w:t>4</w:t>
      </w:r>
      <w:r w:rsidR="00D60EFA" w:rsidRPr="002043A3">
        <w:rPr>
          <w:b/>
          <w:bCs/>
          <w:iCs/>
          <w:color w:val="000000" w:themeColor="text1"/>
          <w:sz w:val="24"/>
          <w:lang w:val="en-PH"/>
        </w:rPr>
        <w:t>. Cybersecurity and Protection from Harm</w:t>
      </w:r>
    </w:p>
    <w:p w14:paraId="705F9716" w14:textId="77777777" w:rsidR="00D60EFA" w:rsidRPr="002043A3" w:rsidRDefault="00D60EFA" w:rsidP="00EA0435">
      <w:pPr>
        <w:numPr>
          <w:ilvl w:val="0"/>
          <w:numId w:val="10"/>
        </w:numPr>
        <w:tabs>
          <w:tab w:val="clear" w:pos="720"/>
          <w:tab w:val="left" w:pos="0"/>
          <w:tab w:val="num" w:pos="144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Ensuring Security</w:t>
      </w:r>
      <w:r w:rsidRPr="002043A3">
        <w:rPr>
          <w:bCs/>
          <w:iCs/>
          <w:color w:val="000000" w:themeColor="text1"/>
          <w:sz w:val="24"/>
          <w:lang w:val="en-PH"/>
        </w:rPr>
        <w:t>: If the project involves software development, ethical consideration must include building secure and resilient systems to protect users from cyber threats.</w:t>
      </w:r>
    </w:p>
    <w:p w14:paraId="1E341A4F" w14:textId="77777777" w:rsidR="00D60EFA" w:rsidRPr="002043A3" w:rsidRDefault="00D60EFA" w:rsidP="00EA0435">
      <w:pPr>
        <w:numPr>
          <w:ilvl w:val="0"/>
          <w:numId w:val="10"/>
        </w:numPr>
        <w:tabs>
          <w:tab w:val="clear" w:pos="720"/>
          <w:tab w:val="left" w:pos="0"/>
          <w:tab w:val="num" w:pos="144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Avoiding Harm</w:t>
      </w:r>
      <w:r w:rsidRPr="002043A3">
        <w:rPr>
          <w:bCs/>
          <w:iCs/>
          <w:color w:val="000000" w:themeColor="text1"/>
          <w:sz w:val="24"/>
          <w:lang w:val="en-PH"/>
        </w:rPr>
        <w:t>: Projects should avoid causing harm to individuals or systems, whether through negligence, vulnerabilities, or malicious design.</w:t>
      </w:r>
    </w:p>
    <w:p w14:paraId="4FE21127" w14:textId="692B487C" w:rsidR="00D60EFA" w:rsidRPr="002043A3" w:rsidRDefault="00F830B0" w:rsidP="00D60EFA">
      <w:pPr>
        <w:tabs>
          <w:tab w:val="left" w:pos="0"/>
        </w:tabs>
        <w:spacing w:line="480" w:lineRule="auto"/>
        <w:ind w:left="720" w:right="720"/>
        <w:jc w:val="both"/>
        <w:rPr>
          <w:b/>
          <w:bCs/>
          <w:iCs/>
          <w:color w:val="000000" w:themeColor="text1"/>
          <w:sz w:val="24"/>
          <w:lang w:val="en-PH"/>
        </w:rPr>
      </w:pPr>
      <w:r>
        <w:rPr>
          <w:b/>
          <w:bCs/>
          <w:iCs/>
          <w:color w:val="000000" w:themeColor="text1"/>
          <w:sz w:val="24"/>
          <w:lang w:val="en-PH"/>
        </w:rPr>
        <w:t>5</w:t>
      </w:r>
      <w:r w:rsidR="00D60EFA" w:rsidRPr="002043A3">
        <w:rPr>
          <w:b/>
          <w:bCs/>
          <w:iCs/>
          <w:color w:val="000000" w:themeColor="text1"/>
          <w:sz w:val="24"/>
          <w:lang w:val="en-PH"/>
        </w:rPr>
        <w:t>. Bias and Fairness</w:t>
      </w:r>
    </w:p>
    <w:p w14:paraId="2EB8F7CF" w14:textId="77777777" w:rsidR="00D60EFA" w:rsidRPr="002043A3" w:rsidRDefault="00D60EFA" w:rsidP="00EA0435">
      <w:pPr>
        <w:numPr>
          <w:ilvl w:val="0"/>
          <w:numId w:val="11"/>
        </w:numPr>
        <w:tabs>
          <w:tab w:val="clear" w:pos="720"/>
          <w:tab w:val="left" w:pos="0"/>
          <w:tab w:val="num" w:pos="144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Algorithmic Bias</w:t>
      </w:r>
      <w:r w:rsidRPr="002043A3">
        <w:rPr>
          <w:bCs/>
          <w:iCs/>
          <w:color w:val="000000" w:themeColor="text1"/>
          <w:sz w:val="24"/>
          <w:lang w:val="en-PH"/>
        </w:rPr>
        <w:t>: If the project involves algorithms, ensure that they are fair and unbiased. Biased systems can lead to discriminatory outcomes, so fairness should be a priority.</w:t>
      </w:r>
    </w:p>
    <w:p w14:paraId="09079698" w14:textId="77777777" w:rsidR="00D60EFA" w:rsidRPr="002043A3" w:rsidRDefault="00D60EFA" w:rsidP="00EA0435">
      <w:pPr>
        <w:numPr>
          <w:ilvl w:val="0"/>
          <w:numId w:val="11"/>
        </w:numPr>
        <w:tabs>
          <w:tab w:val="clear" w:pos="720"/>
          <w:tab w:val="left" w:pos="0"/>
          <w:tab w:val="num" w:pos="1440"/>
        </w:tabs>
        <w:spacing w:after="200" w:line="480" w:lineRule="auto"/>
        <w:ind w:left="1440" w:right="720"/>
        <w:jc w:val="both"/>
        <w:rPr>
          <w:bCs/>
          <w:iCs/>
          <w:color w:val="000000" w:themeColor="text1"/>
          <w:sz w:val="24"/>
          <w:lang w:val="en-PH"/>
        </w:rPr>
      </w:pPr>
      <w:r w:rsidRPr="002043A3">
        <w:rPr>
          <w:b/>
          <w:bCs/>
          <w:iCs/>
          <w:color w:val="000000" w:themeColor="text1"/>
          <w:sz w:val="24"/>
          <w:lang w:val="en-PH"/>
        </w:rPr>
        <w:t>Transparency</w:t>
      </w:r>
      <w:r w:rsidRPr="002043A3">
        <w:rPr>
          <w:bCs/>
          <w:iCs/>
          <w:color w:val="000000" w:themeColor="text1"/>
          <w:sz w:val="24"/>
          <w:lang w:val="en-PH"/>
        </w:rPr>
        <w:t>: Be transparent about how data is used and analyzed to prevent hidden biases from affecting results.</w:t>
      </w:r>
    </w:p>
    <w:p w14:paraId="5B5BF9F7" w14:textId="77777777" w:rsidR="00D60EFA" w:rsidRPr="002043A3" w:rsidRDefault="00D60EFA" w:rsidP="00D60EFA">
      <w:pPr>
        <w:tabs>
          <w:tab w:val="left" w:pos="0"/>
        </w:tabs>
        <w:spacing w:line="480" w:lineRule="auto"/>
        <w:ind w:left="720" w:right="720"/>
        <w:jc w:val="both"/>
        <w:rPr>
          <w:bCs/>
          <w:iCs/>
          <w:color w:val="000000" w:themeColor="text1"/>
          <w:sz w:val="24"/>
          <w:lang w:val="en-PH"/>
        </w:rPr>
      </w:pPr>
      <w:r w:rsidRPr="002043A3">
        <w:rPr>
          <w:bCs/>
          <w:iCs/>
          <w:color w:val="000000" w:themeColor="text1"/>
          <w:sz w:val="24"/>
          <w:lang w:val="en-PH"/>
        </w:rPr>
        <w:t>These ethical considerations ensure that an IT capstone project or research is conducted responsibly, safeguarding the interests of individuals, society, and the broader tech community.</w:t>
      </w:r>
    </w:p>
    <w:p w14:paraId="72916812" w14:textId="77777777" w:rsidR="00D60EFA" w:rsidRPr="00C77E74" w:rsidRDefault="00D60EFA" w:rsidP="00D60EFA">
      <w:pPr>
        <w:tabs>
          <w:tab w:val="left" w:pos="0"/>
        </w:tabs>
        <w:spacing w:line="480" w:lineRule="auto"/>
        <w:jc w:val="both"/>
        <w:rPr>
          <w:bCs/>
          <w:iCs/>
          <w:color w:val="000000" w:themeColor="text1"/>
          <w:sz w:val="24"/>
        </w:rPr>
      </w:pPr>
    </w:p>
    <w:p w14:paraId="46BD6351" w14:textId="19C3EA4D" w:rsidR="008066B8" w:rsidRDefault="008066B8" w:rsidP="008066B8">
      <w:pPr>
        <w:spacing w:line="480" w:lineRule="auto"/>
        <w:ind w:left="720" w:right="720" w:firstLine="720"/>
        <w:jc w:val="both"/>
        <w:rPr>
          <w:sz w:val="24"/>
          <w:szCs w:val="24"/>
        </w:rPr>
      </w:pPr>
    </w:p>
    <w:p w14:paraId="33CD33FF" w14:textId="09371469" w:rsidR="000D3D06" w:rsidRDefault="000D3D06">
      <w:pPr>
        <w:spacing w:after="160" w:line="259" w:lineRule="auto"/>
        <w:rPr>
          <w:sz w:val="24"/>
          <w:szCs w:val="24"/>
        </w:rPr>
      </w:pPr>
      <w:r>
        <w:rPr>
          <w:sz w:val="24"/>
          <w:szCs w:val="24"/>
        </w:rPr>
        <w:br w:type="page"/>
      </w:r>
    </w:p>
    <w:p w14:paraId="2116B4BF" w14:textId="77777777" w:rsidR="00391F47" w:rsidRDefault="00391F47" w:rsidP="00A5472F">
      <w:pPr>
        <w:ind w:right="720"/>
        <w:contextualSpacing/>
        <w:rPr>
          <w:sz w:val="24"/>
          <w:szCs w:val="24"/>
        </w:rPr>
      </w:pPr>
    </w:p>
    <w:p w14:paraId="68AD03E3" w14:textId="77777777" w:rsidR="00A5472F" w:rsidRDefault="00A5472F" w:rsidP="00A5472F">
      <w:pPr>
        <w:ind w:right="720"/>
        <w:contextualSpacing/>
        <w:rPr>
          <w:rFonts w:eastAsia="SNum-3R"/>
          <w:b/>
          <w:sz w:val="24"/>
          <w:szCs w:val="24"/>
        </w:rPr>
      </w:pPr>
    </w:p>
    <w:p w14:paraId="5F177521" w14:textId="04166A60" w:rsidR="00C74B7E" w:rsidRDefault="00CE62EE" w:rsidP="00CE62EE">
      <w:pPr>
        <w:pStyle w:val="Heading1"/>
        <w:rPr>
          <w:rFonts w:eastAsia="SNum-3R"/>
        </w:rPr>
      </w:pPr>
      <w:r>
        <w:rPr>
          <w:rFonts w:eastAsia="SNum-3R"/>
        </w:rPr>
        <w:t>LITERATURE CITED</w:t>
      </w:r>
    </w:p>
    <w:p w14:paraId="1A7B17B2" w14:textId="54E9F84E" w:rsidR="00143CAC" w:rsidRPr="00D53D80" w:rsidRDefault="00143CAC" w:rsidP="00D53D80">
      <w:pPr>
        <w:spacing w:line="480" w:lineRule="auto"/>
        <w:ind w:left="720" w:right="720"/>
        <w:contextualSpacing/>
        <w:jc w:val="center"/>
        <w:rPr>
          <w:rFonts w:eastAsia="SNum-3R"/>
          <w:b/>
          <w:sz w:val="24"/>
          <w:szCs w:val="24"/>
        </w:rPr>
      </w:pPr>
    </w:p>
    <w:p w14:paraId="2477A01B" w14:textId="27D453CE" w:rsidR="00B35ACC" w:rsidRDefault="00B35ACC" w:rsidP="00604829">
      <w:pPr>
        <w:widowControl w:val="0"/>
        <w:tabs>
          <w:tab w:val="left" w:pos="4340"/>
        </w:tabs>
        <w:spacing w:before="2" w:line="480" w:lineRule="auto"/>
        <w:ind w:left="1440" w:right="720" w:hanging="720"/>
        <w:jc w:val="both"/>
        <w:rPr>
          <w:sz w:val="24"/>
          <w:szCs w:val="24"/>
        </w:rPr>
      </w:pPr>
      <w:r w:rsidRPr="00902321">
        <w:rPr>
          <w:sz w:val="24"/>
          <w:szCs w:val="24"/>
          <w:highlight w:val="cyan"/>
        </w:rPr>
        <w:t xml:space="preserve">Lu, Y., Liu, S., &amp; Bai, Y. (2022). Analysis of Digital Photography Technology in the Era of Big Data. </w:t>
      </w:r>
      <w:r w:rsidRPr="00902321">
        <w:rPr>
          <w:i/>
          <w:sz w:val="24"/>
          <w:szCs w:val="24"/>
          <w:highlight w:val="cyan"/>
        </w:rPr>
        <w:t>Mobile Information Systems</w:t>
      </w:r>
      <w:r w:rsidRPr="00902321">
        <w:rPr>
          <w:sz w:val="24"/>
          <w:szCs w:val="24"/>
          <w:highlight w:val="cyan"/>
        </w:rPr>
        <w:t xml:space="preserve">, </w:t>
      </w:r>
      <w:r w:rsidRPr="00902321">
        <w:rPr>
          <w:i/>
          <w:sz w:val="24"/>
          <w:szCs w:val="24"/>
          <w:highlight w:val="cyan"/>
        </w:rPr>
        <w:t>2022</w:t>
      </w:r>
      <w:r w:rsidRPr="00902321">
        <w:rPr>
          <w:sz w:val="24"/>
          <w:szCs w:val="24"/>
          <w:highlight w:val="cyan"/>
        </w:rPr>
        <w:t xml:space="preserve">. </w:t>
      </w:r>
      <w:hyperlink r:id="rId24" w:history="1">
        <w:r w:rsidR="00744980" w:rsidRPr="00902321">
          <w:rPr>
            <w:rStyle w:val="Hyperlink"/>
            <w:sz w:val="24"/>
            <w:szCs w:val="24"/>
            <w:highlight w:val="cyan"/>
          </w:rPr>
          <w:t>https://doi.org/10.1155/2022/3880755</w:t>
        </w:r>
      </w:hyperlink>
    </w:p>
    <w:p w14:paraId="747A88E6" w14:textId="77777777" w:rsidR="00744980" w:rsidRDefault="00744980" w:rsidP="00604829">
      <w:pPr>
        <w:widowControl w:val="0"/>
        <w:tabs>
          <w:tab w:val="left" w:pos="4340"/>
        </w:tabs>
        <w:spacing w:before="2" w:line="480" w:lineRule="auto"/>
        <w:ind w:left="1440" w:right="720" w:hanging="720"/>
        <w:jc w:val="both"/>
        <w:rPr>
          <w:sz w:val="24"/>
          <w:szCs w:val="24"/>
        </w:rPr>
      </w:pPr>
    </w:p>
    <w:p w14:paraId="44706D31" w14:textId="7236BA9A" w:rsidR="00B35ACC" w:rsidRDefault="00B35ACC" w:rsidP="00604829">
      <w:pPr>
        <w:widowControl w:val="0"/>
        <w:tabs>
          <w:tab w:val="left" w:pos="4340"/>
        </w:tabs>
        <w:spacing w:before="2" w:line="480" w:lineRule="auto"/>
        <w:ind w:left="1440" w:right="720" w:hanging="720"/>
        <w:jc w:val="both"/>
      </w:pPr>
      <w:r w:rsidRPr="00902321">
        <w:rPr>
          <w:sz w:val="24"/>
          <w:szCs w:val="24"/>
          <w:highlight w:val="cyan"/>
        </w:rPr>
        <w:t xml:space="preserve">Yusof, N. S. M., Dolah, J., &amp; Musa, M. R. A. (2024). Changing Roles of Photographer in Media Evolution and Methods in the Digital Age. </w:t>
      </w:r>
      <w:r w:rsidRPr="00902321">
        <w:rPr>
          <w:i/>
          <w:sz w:val="24"/>
          <w:szCs w:val="24"/>
          <w:highlight w:val="cyan"/>
        </w:rPr>
        <w:t>Quantum Journal of Social Sciences and Humanities</w:t>
      </w:r>
      <w:r w:rsidRPr="00902321">
        <w:rPr>
          <w:sz w:val="24"/>
          <w:szCs w:val="24"/>
          <w:highlight w:val="cyan"/>
        </w:rPr>
        <w:t xml:space="preserve">, </w:t>
      </w:r>
      <w:r w:rsidRPr="00902321">
        <w:rPr>
          <w:i/>
          <w:sz w:val="24"/>
          <w:szCs w:val="24"/>
          <w:highlight w:val="cyan"/>
        </w:rPr>
        <w:t>5</w:t>
      </w:r>
      <w:r w:rsidRPr="00902321">
        <w:rPr>
          <w:sz w:val="24"/>
          <w:szCs w:val="24"/>
          <w:highlight w:val="cyan"/>
        </w:rPr>
        <w:t xml:space="preserve">(6), 467–473. </w:t>
      </w:r>
      <w:hyperlink r:id="rId25" w:history="1">
        <w:r w:rsidR="00744980" w:rsidRPr="00902321">
          <w:rPr>
            <w:rStyle w:val="Hyperlink"/>
            <w:sz w:val="24"/>
            <w:szCs w:val="24"/>
            <w:highlight w:val="cyan"/>
          </w:rPr>
          <w:t>https://doi.org/10.55197/qjssh.v5i6.532</w:t>
        </w:r>
      </w:hyperlink>
    </w:p>
    <w:p w14:paraId="4B5D2386" w14:textId="77777777" w:rsidR="00BA1EC8" w:rsidRDefault="00BA1EC8" w:rsidP="00604829">
      <w:pPr>
        <w:widowControl w:val="0"/>
        <w:tabs>
          <w:tab w:val="left" w:pos="4340"/>
        </w:tabs>
        <w:spacing w:before="2" w:line="480" w:lineRule="auto"/>
        <w:ind w:left="1440" w:right="720" w:hanging="720"/>
        <w:jc w:val="both"/>
      </w:pPr>
    </w:p>
    <w:p w14:paraId="7BAD9826" w14:textId="627A0A46" w:rsidR="00BA1EC8" w:rsidRPr="008D4B17" w:rsidRDefault="00BA1EC8" w:rsidP="00BA1EC8">
      <w:pPr>
        <w:widowControl w:val="0"/>
        <w:tabs>
          <w:tab w:val="left" w:pos="4340"/>
        </w:tabs>
        <w:spacing w:before="2" w:line="480" w:lineRule="auto"/>
        <w:ind w:left="1440" w:right="720" w:hanging="720"/>
        <w:jc w:val="both"/>
        <w:rPr>
          <w:sz w:val="24"/>
          <w:szCs w:val="24"/>
          <w:highlight w:val="cyan"/>
          <w:lang w:val="en-PH"/>
        </w:rPr>
      </w:pPr>
      <w:r w:rsidRPr="00BA1EC8">
        <w:rPr>
          <w:sz w:val="24"/>
          <w:szCs w:val="24"/>
          <w:highlight w:val="cyan"/>
          <w:lang w:val="en-PH"/>
        </w:rPr>
        <w:t xml:space="preserve">Subaih, R. H. A., Sabbah, S. S., &amp; Al-Duais, R. N. E. (2021). Obstacles Facing Teachers in Palestine While Implementing E-learning During the COVID-19 Pandemic. </w:t>
      </w:r>
      <w:r w:rsidRPr="00BA1EC8">
        <w:rPr>
          <w:i/>
          <w:iCs/>
          <w:sz w:val="24"/>
          <w:szCs w:val="24"/>
          <w:highlight w:val="cyan"/>
          <w:lang w:val="en-PH"/>
        </w:rPr>
        <w:t>Asian Social Science</w:t>
      </w:r>
      <w:r w:rsidRPr="00BA1EC8">
        <w:rPr>
          <w:sz w:val="24"/>
          <w:szCs w:val="24"/>
          <w:highlight w:val="cyan"/>
          <w:lang w:val="en-PH"/>
        </w:rPr>
        <w:t xml:space="preserve">, </w:t>
      </w:r>
      <w:r w:rsidRPr="00BA1EC8">
        <w:rPr>
          <w:i/>
          <w:iCs/>
          <w:sz w:val="24"/>
          <w:szCs w:val="24"/>
          <w:highlight w:val="cyan"/>
          <w:lang w:val="en-PH"/>
        </w:rPr>
        <w:t>17</w:t>
      </w:r>
      <w:r w:rsidRPr="00BA1EC8">
        <w:rPr>
          <w:sz w:val="24"/>
          <w:szCs w:val="24"/>
          <w:highlight w:val="cyan"/>
          <w:lang w:val="en-PH"/>
        </w:rPr>
        <w:t xml:space="preserve">(4), 44. </w:t>
      </w:r>
      <w:hyperlink r:id="rId26" w:history="1">
        <w:r w:rsidR="008D4B17" w:rsidRPr="00BA1EC8">
          <w:rPr>
            <w:rStyle w:val="Hyperlink"/>
            <w:sz w:val="24"/>
            <w:szCs w:val="24"/>
            <w:highlight w:val="cyan"/>
            <w:lang w:val="en-PH"/>
          </w:rPr>
          <w:t>https://doi.org/10.5539/ass.v17n4p44</w:t>
        </w:r>
      </w:hyperlink>
    </w:p>
    <w:p w14:paraId="094AD2BF" w14:textId="77777777" w:rsidR="008D4B17" w:rsidRPr="008D4B17" w:rsidRDefault="008D4B17" w:rsidP="00BA1EC8">
      <w:pPr>
        <w:widowControl w:val="0"/>
        <w:tabs>
          <w:tab w:val="left" w:pos="4340"/>
        </w:tabs>
        <w:spacing w:before="2" w:line="480" w:lineRule="auto"/>
        <w:ind w:left="1440" w:right="720" w:hanging="720"/>
        <w:jc w:val="both"/>
        <w:rPr>
          <w:sz w:val="24"/>
          <w:szCs w:val="24"/>
          <w:highlight w:val="cyan"/>
          <w:lang w:val="en-PH"/>
        </w:rPr>
      </w:pPr>
    </w:p>
    <w:p w14:paraId="4EB5E972" w14:textId="2AE97888" w:rsidR="008D4B17" w:rsidRDefault="008D4B17" w:rsidP="008D4B17">
      <w:pPr>
        <w:widowControl w:val="0"/>
        <w:tabs>
          <w:tab w:val="left" w:pos="4340"/>
        </w:tabs>
        <w:spacing w:before="2" w:line="480" w:lineRule="auto"/>
        <w:ind w:left="1440" w:right="720" w:hanging="720"/>
        <w:jc w:val="both"/>
        <w:rPr>
          <w:sz w:val="24"/>
          <w:szCs w:val="24"/>
          <w:lang w:val="en-PH"/>
        </w:rPr>
      </w:pPr>
      <w:r w:rsidRPr="008D4B17">
        <w:rPr>
          <w:sz w:val="24"/>
          <w:szCs w:val="24"/>
          <w:highlight w:val="cyan"/>
          <w:lang w:val="en-PH"/>
        </w:rPr>
        <w:t xml:space="preserve">Chinamasa, E., &amp; Ncube, M. (2023). FACTORS INFLUENCING E-LEARNING ACCEPTANCE IN TEACHER EDUCATION INSTITUTIONS: STUDENTS’ AND LECTURERS’ VIEWS. </w:t>
      </w:r>
      <w:r w:rsidRPr="008D4B17">
        <w:rPr>
          <w:i/>
          <w:iCs/>
          <w:sz w:val="24"/>
          <w:szCs w:val="24"/>
          <w:highlight w:val="cyan"/>
          <w:lang w:val="en-PH"/>
        </w:rPr>
        <w:t>International Journal of Education Humanities and Social Science</w:t>
      </w:r>
      <w:r w:rsidRPr="008D4B17">
        <w:rPr>
          <w:sz w:val="24"/>
          <w:szCs w:val="24"/>
          <w:highlight w:val="cyan"/>
          <w:lang w:val="en-PH"/>
        </w:rPr>
        <w:t xml:space="preserve">, </w:t>
      </w:r>
      <w:r w:rsidRPr="008D4B17">
        <w:rPr>
          <w:i/>
          <w:iCs/>
          <w:sz w:val="24"/>
          <w:szCs w:val="24"/>
          <w:highlight w:val="cyan"/>
          <w:lang w:val="en-PH"/>
        </w:rPr>
        <w:t>06</w:t>
      </w:r>
      <w:r w:rsidRPr="008D4B17">
        <w:rPr>
          <w:sz w:val="24"/>
          <w:szCs w:val="24"/>
          <w:highlight w:val="cyan"/>
          <w:lang w:val="en-PH"/>
        </w:rPr>
        <w:t xml:space="preserve">(01), 80–93. </w:t>
      </w:r>
      <w:hyperlink r:id="rId27" w:history="1">
        <w:r w:rsidRPr="008D4B17">
          <w:rPr>
            <w:rStyle w:val="Hyperlink"/>
            <w:sz w:val="24"/>
            <w:szCs w:val="24"/>
            <w:highlight w:val="cyan"/>
            <w:lang w:val="en-PH"/>
          </w:rPr>
          <w:t>https://doi.org/10.54922/ijehss.2023.0474</w:t>
        </w:r>
      </w:hyperlink>
    </w:p>
    <w:p w14:paraId="144E4DC3" w14:textId="77777777" w:rsidR="00193116" w:rsidRDefault="00193116" w:rsidP="008D4B17">
      <w:pPr>
        <w:widowControl w:val="0"/>
        <w:tabs>
          <w:tab w:val="left" w:pos="4340"/>
        </w:tabs>
        <w:spacing w:before="2" w:line="480" w:lineRule="auto"/>
        <w:ind w:left="1440" w:right="720" w:hanging="720"/>
        <w:jc w:val="both"/>
        <w:rPr>
          <w:sz w:val="24"/>
          <w:szCs w:val="24"/>
          <w:lang w:val="en-PH"/>
        </w:rPr>
      </w:pPr>
    </w:p>
    <w:p w14:paraId="63AB6837" w14:textId="3F6D0225" w:rsidR="00792F69" w:rsidRDefault="000E720E" w:rsidP="00792F69">
      <w:pPr>
        <w:widowControl w:val="0"/>
        <w:tabs>
          <w:tab w:val="left" w:pos="4340"/>
        </w:tabs>
        <w:spacing w:before="2" w:line="480" w:lineRule="auto"/>
        <w:ind w:left="1440" w:right="720" w:hanging="720"/>
        <w:jc w:val="both"/>
        <w:rPr>
          <w:sz w:val="24"/>
          <w:szCs w:val="24"/>
          <w:lang w:val="en-PH"/>
        </w:rPr>
      </w:pPr>
      <w:r w:rsidRPr="000E720E">
        <w:rPr>
          <w:sz w:val="24"/>
          <w:szCs w:val="24"/>
          <w:highlight w:val="cyan"/>
          <w:lang w:val="en-PH"/>
        </w:rPr>
        <w:t xml:space="preserve">Kristanto, A. (2021). Integration of a Constructivism Approach in E-learning Photography Subjects: Feasibility and Effectiveness in Learning. </w:t>
      </w:r>
      <w:r w:rsidRPr="000E720E">
        <w:rPr>
          <w:i/>
          <w:iCs/>
          <w:sz w:val="24"/>
          <w:szCs w:val="24"/>
          <w:highlight w:val="cyan"/>
          <w:lang w:val="en-PH"/>
        </w:rPr>
        <w:t>Journal of Education Technology</w:t>
      </w:r>
      <w:r w:rsidRPr="000E720E">
        <w:rPr>
          <w:sz w:val="24"/>
          <w:szCs w:val="24"/>
          <w:highlight w:val="cyan"/>
          <w:lang w:val="en-PH"/>
        </w:rPr>
        <w:t xml:space="preserve">, </w:t>
      </w:r>
      <w:r w:rsidRPr="000E720E">
        <w:rPr>
          <w:i/>
          <w:iCs/>
          <w:sz w:val="24"/>
          <w:szCs w:val="24"/>
          <w:highlight w:val="cyan"/>
          <w:lang w:val="en-PH"/>
        </w:rPr>
        <w:t>5</w:t>
      </w:r>
      <w:r w:rsidRPr="000E720E">
        <w:rPr>
          <w:sz w:val="24"/>
          <w:szCs w:val="24"/>
          <w:highlight w:val="cyan"/>
          <w:lang w:val="en-PH"/>
        </w:rPr>
        <w:t xml:space="preserve">(2), 167–174. </w:t>
      </w:r>
      <w:hyperlink r:id="rId28" w:history="1">
        <w:r w:rsidR="00792F69" w:rsidRPr="00792F69">
          <w:rPr>
            <w:rStyle w:val="Hyperlink"/>
            <w:sz w:val="24"/>
            <w:szCs w:val="24"/>
            <w:highlight w:val="cyan"/>
            <w:lang w:val="en-PH"/>
          </w:rPr>
          <w:t>http://dx.doi.org/10.23887/jet.v5i2.33380</w:t>
        </w:r>
      </w:hyperlink>
    </w:p>
    <w:p w14:paraId="19AD81CB" w14:textId="77777777" w:rsidR="00A857F7" w:rsidRPr="0045182F" w:rsidRDefault="00A857F7" w:rsidP="00792F69">
      <w:pPr>
        <w:widowControl w:val="0"/>
        <w:tabs>
          <w:tab w:val="left" w:pos="4340"/>
        </w:tabs>
        <w:spacing w:before="2" w:line="480" w:lineRule="auto"/>
        <w:ind w:right="720"/>
        <w:jc w:val="both"/>
        <w:rPr>
          <w:sz w:val="24"/>
          <w:szCs w:val="24"/>
          <w:highlight w:val="cyan"/>
          <w:lang w:val="en-PH"/>
        </w:rPr>
      </w:pPr>
    </w:p>
    <w:p w14:paraId="25761622" w14:textId="0D9CC202" w:rsidR="008D4B17" w:rsidRDefault="006E4091" w:rsidP="003E039D">
      <w:pPr>
        <w:widowControl w:val="0"/>
        <w:tabs>
          <w:tab w:val="left" w:pos="4340"/>
        </w:tabs>
        <w:spacing w:before="2" w:line="480" w:lineRule="auto"/>
        <w:ind w:left="1440" w:right="720" w:hanging="720"/>
        <w:jc w:val="both"/>
      </w:pPr>
      <w:r w:rsidRPr="006E4091">
        <w:rPr>
          <w:sz w:val="24"/>
          <w:szCs w:val="24"/>
          <w:highlight w:val="cyan"/>
          <w:lang w:val="en-PH"/>
        </w:rPr>
        <w:t xml:space="preserve">Wayan Ilia Yuda Sukmana, A. I., &amp; Komang Sudarma, I. (2021). </w:t>
      </w:r>
      <w:r w:rsidRPr="006E4091">
        <w:rPr>
          <w:i/>
          <w:iCs/>
          <w:sz w:val="24"/>
          <w:szCs w:val="24"/>
          <w:highlight w:val="cyan"/>
          <w:lang w:val="en-PH"/>
        </w:rPr>
        <w:t>Optimizing Student Photography Skills Through Development of Project Based E-Learning in Photography Courses</w:t>
      </w:r>
      <w:r w:rsidRPr="006E4091">
        <w:rPr>
          <w:sz w:val="24"/>
          <w:szCs w:val="24"/>
          <w:highlight w:val="cyan"/>
          <w:lang w:val="en-PH"/>
        </w:rPr>
        <w:t>.</w:t>
      </w:r>
      <w:r w:rsidR="002F7EA9" w:rsidRPr="003E039D">
        <w:rPr>
          <w:sz w:val="24"/>
          <w:szCs w:val="24"/>
          <w:highlight w:val="cyan"/>
          <w:lang w:val="en-PH"/>
        </w:rPr>
        <w:t xml:space="preserve"> </w:t>
      </w:r>
      <w:hyperlink r:id="rId29" w:history="1">
        <w:r w:rsidR="002F7EA9" w:rsidRPr="003E039D">
          <w:rPr>
            <w:rStyle w:val="Hyperlink"/>
            <w:sz w:val="24"/>
            <w:szCs w:val="24"/>
            <w:highlight w:val="cyan"/>
            <w:lang w:val="en-PH"/>
          </w:rPr>
          <w:t>https://doi.org/10.2991/assehr.k.210407.238</w:t>
        </w:r>
      </w:hyperlink>
    </w:p>
    <w:p w14:paraId="0826D7A2" w14:textId="77777777" w:rsidR="001120C5" w:rsidRDefault="001120C5" w:rsidP="003E039D">
      <w:pPr>
        <w:widowControl w:val="0"/>
        <w:tabs>
          <w:tab w:val="left" w:pos="4340"/>
        </w:tabs>
        <w:spacing w:before="2" w:line="480" w:lineRule="auto"/>
        <w:ind w:left="1440" w:right="720" w:hanging="720"/>
        <w:jc w:val="both"/>
      </w:pPr>
    </w:p>
    <w:p w14:paraId="528C3382" w14:textId="7C9B1165" w:rsidR="001120C5" w:rsidRPr="007377F7" w:rsidRDefault="001120C5" w:rsidP="001120C5">
      <w:pPr>
        <w:widowControl w:val="0"/>
        <w:tabs>
          <w:tab w:val="left" w:pos="4340"/>
        </w:tabs>
        <w:spacing w:before="2" w:line="480" w:lineRule="auto"/>
        <w:ind w:left="1440" w:right="720" w:hanging="720"/>
        <w:jc w:val="both"/>
        <w:rPr>
          <w:sz w:val="24"/>
          <w:szCs w:val="24"/>
          <w:highlight w:val="cyan"/>
        </w:rPr>
      </w:pPr>
      <w:r w:rsidRPr="001120C5">
        <w:rPr>
          <w:sz w:val="24"/>
          <w:szCs w:val="24"/>
          <w:highlight w:val="cyan"/>
          <w:lang w:val="en-PH"/>
        </w:rPr>
        <w:t xml:space="preserve">Santiago Jr, C. S., Leah Ulanday, M. P., Jane Centeno, Z. R., Cristina Bayla, M. D., &amp; Callanta, J. S. (2021). Flexible Learning Adaptabilities in the New Normal: E-Learning Resources, Digital Meeting Platforms, Online Learning Systems and Learning Engagement. </w:t>
      </w:r>
      <w:r w:rsidRPr="001120C5">
        <w:rPr>
          <w:i/>
          <w:iCs/>
          <w:sz w:val="24"/>
          <w:szCs w:val="24"/>
          <w:highlight w:val="cyan"/>
          <w:lang w:val="en-PH"/>
        </w:rPr>
        <w:t>Asian Journal of Distance Education</w:t>
      </w:r>
      <w:r w:rsidRPr="001120C5">
        <w:rPr>
          <w:sz w:val="24"/>
          <w:szCs w:val="24"/>
          <w:highlight w:val="cyan"/>
          <w:lang w:val="en-PH"/>
        </w:rPr>
        <w:t xml:space="preserve">, </w:t>
      </w:r>
      <w:r w:rsidRPr="001120C5">
        <w:rPr>
          <w:i/>
          <w:iCs/>
          <w:sz w:val="24"/>
          <w:szCs w:val="24"/>
          <w:highlight w:val="cyan"/>
          <w:lang w:val="en-PH"/>
        </w:rPr>
        <w:t>16</w:t>
      </w:r>
      <w:r w:rsidRPr="001120C5">
        <w:rPr>
          <w:sz w:val="24"/>
          <w:szCs w:val="24"/>
          <w:highlight w:val="cyan"/>
          <w:lang w:val="en-PH"/>
        </w:rPr>
        <w:t>(2), 38.</w:t>
      </w:r>
      <w:r w:rsidR="007377F7" w:rsidRPr="007377F7">
        <w:rPr>
          <w:sz w:val="24"/>
          <w:szCs w:val="24"/>
          <w:highlight w:val="cyan"/>
          <w:lang w:val="en-PH"/>
        </w:rPr>
        <w:t xml:space="preserve"> </w:t>
      </w:r>
      <w:hyperlink r:id="rId30" w:history="1">
        <w:r w:rsidR="007377F7" w:rsidRPr="007377F7">
          <w:rPr>
            <w:rStyle w:val="Hyperlink"/>
            <w:sz w:val="24"/>
            <w:szCs w:val="24"/>
            <w:highlight w:val="cyan"/>
          </w:rPr>
          <w:t>https://asianjde.com/ojs/index.php/AsianJDE/article/view/580/355</w:t>
        </w:r>
      </w:hyperlink>
    </w:p>
    <w:p w14:paraId="03B6321F" w14:textId="77777777" w:rsidR="009711CE" w:rsidRPr="007377F7" w:rsidRDefault="009711CE" w:rsidP="007377F7">
      <w:pPr>
        <w:widowControl w:val="0"/>
        <w:tabs>
          <w:tab w:val="left" w:pos="4340"/>
        </w:tabs>
        <w:spacing w:before="2" w:line="480" w:lineRule="auto"/>
        <w:ind w:right="720"/>
        <w:jc w:val="both"/>
        <w:rPr>
          <w:sz w:val="24"/>
          <w:szCs w:val="24"/>
          <w:highlight w:val="cyan"/>
          <w:lang w:val="en-PH"/>
        </w:rPr>
      </w:pPr>
    </w:p>
    <w:p w14:paraId="7D157A0F" w14:textId="174EC1D6" w:rsidR="001120C5" w:rsidRDefault="009711CE" w:rsidP="007377F7">
      <w:pPr>
        <w:widowControl w:val="0"/>
        <w:tabs>
          <w:tab w:val="left" w:pos="4340"/>
        </w:tabs>
        <w:spacing w:before="2" w:line="480" w:lineRule="auto"/>
        <w:ind w:left="1440" w:right="720" w:hanging="720"/>
        <w:jc w:val="both"/>
      </w:pPr>
      <w:r w:rsidRPr="009711CE">
        <w:rPr>
          <w:sz w:val="24"/>
          <w:szCs w:val="24"/>
          <w:highlight w:val="cyan"/>
          <w:lang w:val="en-PH"/>
        </w:rPr>
        <w:t xml:space="preserve">Katsaris, I., &amp; Vidakis, N. (2021). Adaptive e-learning systems through learning styles: A review of the literature. </w:t>
      </w:r>
      <w:r w:rsidRPr="009711CE">
        <w:rPr>
          <w:i/>
          <w:iCs/>
          <w:sz w:val="24"/>
          <w:szCs w:val="24"/>
          <w:highlight w:val="cyan"/>
          <w:lang w:val="en-PH"/>
        </w:rPr>
        <w:t>Advances in Mobile Learning Educational Research</w:t>
      </w:r>
      <w:r w:rsidRPr="009711CE">
        <w:rPr>
          <w:sz w:val="24"/>
          <w:szCs w:val="24"/>
          <w:highlight w:val="cyan"/>
          <w:lang w:val="en-PH"/>
        </w:rPr>
        <w:t xml:space="preserve">, </w:t>
      </w:r>
      <w:r w:rsidRPr="009711CE">
        <w:rPr>
          <w:i/>
          <w:iCs/>
          <w:sz w:val="24"/>
          <w:szCs w:val="24"/>
          <w:highlight w:val="cyan"/>
          <w:lang w:val="en-PH"/>
        </w:rPr>
        <w:t>1</w:t>
      </w:r>
      <w:r w:rsidRPr="009711CE">
        <w:rPr>
          <w:sz w:val="24"/>
          <w:szCs w:val="24"/>
          <w:highlight w:val="cyan"/>
          <w:lang w:val="en-PH"/>
        </w:rPr>
        <w:t xml:space="preserve">(2), 124–145. </w:t>
      </w:r>
      <w:hyperlink r:id="rId31" w:history="1">
        <w:r w:rsidRPr="007377F7">
          <w:rPr>
            <w:rStyle w:val="Hyperlink"/>
            <w:sz w:val="24"/>
            <w:szCs w:val="24"/>
            <w:highlight w:val="cyan"/>
            <w:lang w:val="en-PH"/>
          </w:rPr>
          <w:t>https://doi.org/10.25082/AMLER.2021.02.007</w:t>
        </w:r>
      </w:hyperlink>
    </w:p>
    <w:p w14:paraId="39F83BDA" w14:textId="77777777" w:rsidR="004E09CC" w:rsidRDefault="004E09CC" w:rsidP="007377F7">
      <w:pPr>
        <w:widowControl w:val="0"/>
        <w:tabs>
          <w:tab w:val="left" w:pos="4340"/>
        </w:tabs>
        <w:spacing w:before="2" w:line="480" w:lineRule="auto"/>
        <w:ind w:left="1440" w:right="720" w:hanging="720"/>
        <w:jc w:val="both"/>
      </w:pPr>
    </w:p>
    <w:p w14:paraId="589ADCFA" w14:textId="17E056D0" w:rsidR="004E09CC" w:rsidRDefault="004E09CC" w:rsidP="004E09CC">
      <w:pPr>
        <w:widowControl w:val="0"/>
        <w:tabs>
          <w:tab w:val="left" w:pos="4340"/>
        </w:tabs>
        <w:spacing w:before="2" w:line="480" w:lineRule="auto"/>
        <w:ind w:left="1440" w:right="720" w:hanging="720"/>
        <w:jc w:val="both"/>
        <w:rPr>
          <w:sz w:val="24"/>
          <w:szCs w:val="24"/>
          <w:lang w:val="en-PH"/>
        </w:rPr>
      </w:pPr>
      <w:r w:rsidRPr="004E09CC">
        <w:rPr>
          <w:sz w:val="24"/>
          <w:szCs w:val="24"/>
          <w:highlight w:val="cyan"/>
          <w:lang w:val="en-PH"/>
        </w:rPr>
        <w:t xml:space="preserve">Bencsik, A., Mezeiova, A., &amp; Samu, B. O. (2021). Gamification in higher education (case study on a management subject). </w:t>
      </w:r>
      <w:r w:rsidRPr="004E09CC">
        <w:rPr>
          <w:i/>
          <w:iCs/>
          <w:sz w:val="24"/>
          <w:szCs w:val="24"/>
          <w:highlight w:val="cyan"/>
          <w:lang w:val="en-PH"/>
        </w:rPr>
        <w:t>International Journal of Learning, Teaching and Educational Research</w:t>
      </w:r>
      <w:r w:rsidRPr="004E09CC">
        <w:rPr>
          <w:sz w:val="24"/>
          <w:szCs w:val="24"/>
          <w:highlight w:val="cyan"/>
          <w:lang w:val="en-PH"/>
        </w:rPr>
        <w:t xml:space="preserve">, </w:t>
      </w:r>
      <w:r w:rsidRPr="004E09CC">
        <w:rPr>
          <w:i/>
          <w:iCs/>
          <w:sz w:val="24"/>
          <w:szCs w:val="24"/>
          <w:highlight w:val="cyan"/>
          <w:lang w:val="en-PH"/>
        </w:rPr>
        <w:t>20</w:t>
      </w:r>
      <w:r w:rsidRPr="004E09CC">
        <w:rPr>
          <w:sz w:val="24"/>
          <w:szCs w:val="24"/>
          <w:highlight w:val="cyan"/>
          <w:lang w:val="en-PH"/>
        </w:rPr>
        <w:t xml:space="preserve">(5), 211–231. </w:t>
      </w:r>
      <w:hyperlink r:id="rId32" w:history="1">
        <w:r w:rsidR="00C2656E" w:rsidRPr="0037682A">
          <w:rPr>
            <w:rStyle w:val="Hyperlink"/>
            <w:sz w:val="24"/>
            <w:szCs w:val="24"/>
            <w:highlight w:val="cyan"/>
            <w:lang w:val="en-PH"/>
          </w:rPr>
          <w:t>https://doi.org/10.26803/IJLTER.20.5.12</w:t>
        </w:r>
      </w:hyperlink>
    </w:p>
    <w:p w14:paraId="316C8266" w14:textId="77777777" w:rsidR="00C2656E" w:rsidRPr="004E09CC" w:rsidRDefault="00C2656E" w:rsidP="004E09CC">
      <w:pPr>
        <w:widowControl w:val="0"/>
        <w:tabs>
          <w:tab w:val="left" w:pos="4340"/>
        </w:tabs>
        <w:spacing w:before="2" w:line="480" w:lineRule="auto"/>
        <w:ind w:left="1440" w:right="720" w:hanging="720"/>
        <w:jc w:val="both"/>
        <w:rPr>
          <w:sz w:val="24"/>
          <w:szCs w:val="24"/>
          <w:lang w:val="en-PH"/>
        </w:rPr>
      </w:pPr>
    </w:p>
    <w:p w14:paraId="32B2D9A2" w14:textId="34EEC272" w:rsidR="00C2656E" w:rsidRDefault="00C2656E" w:rsidP="00C2656E">
      <w:pPr>
        <w:widowControl w:val="0"/>
        <w:tabs>
          <w:tab w:val="left" w:pos="4340"/>
        </w:tabs>
        <w:spacing w:before="2" w:line="480" w:lineRule="auto"/>
        <w:ind w:left="1440" w:right="720" w:hanging="720"/>
        <w:jc w:val="both"/>
        <w:rPr>
          <w:sz w:val="24"/>
          <w:szCs w:val="24"/>
          <w:lang w:val="en-PH"/>
        </w:rPr>
      </w:pPr>
      <w:r w:rsidRPr="00C2656E">
        <w:rPr>
          <w:sz w:val="24"/>
          <w:szCs w:val="24"/>
          <w:highlight w:val="cyan"/>
          <w:lang w:val="en-PH"/>
        </w:rPr>
        <w:t xml:space="preserve">Tanwirulqulub, M. (n.d.). </w:t>
      </w:r>
      <w:r w:rsidRPr="00C2656E">
        <w:rPr>
          <w:i/>
          <w:iCs/>
          <w:sz w:val="24"/>
          <w:szCs w:val="24"/>
          <w:highlight w:val="cyan"/>
          <w:lang w:val="en-PH"/>
        </w:rPr>
        <w:t>Designing E-Learning Applications As An Android-Based Student Learning Media With The Waterfall Method</w:t>
      </w:r>
      <w:r w:rsidRPr="00C2656E">
        <w:rPr>
          <w:sz w:val="24"/>
          <w:szCs w:val="24"/>
          <w:highlight w:val="cyan"/>
          <w:lang w:val="en-PH"/>
        </w:rPr>
        <w:t xml:space="preserve">. </w:t>
      </w:r>
      <w:r w:rsidRPr="00C2656E">
        <w:rPr>
          <w:i/>
          <w:iCs/>
          <w:sz w:val="24"/>
          <w:szCs w:val="24"/>
          <w:highlight w:val="cyan"/>
          <w:lang w:val="en-PH"/>
        </w:rPr>
        <w:t>1</w:t>
      </w:r>
      <w:r w:rsidRPr="00C2656E">
        <w:rPr>
          <w:sz w:val="24"/>
          <w:szCs w:val="24"/>
          <w:highlight w:val="cyan"/>
          <w:lang w:val="en-PH"/>
        </w:rPr>
        <w:t xml:space="preserve">, 2025. </w:t>
      </w:r>
      <w:hyperlink r:id="rId33" w:history="1">
        <w:r w:rsidR="00227CC1" w:rsidRPr="00C2656E">
          <w:rPr>
            <w:rStyle w:val="Hyperlink"/>
            <w:sz w:val="24"/>
            <w:szCs w:val="24"/>
            <w:highlight w:val="cyan"/>
            <w:lang w:val="en-PH"/>
          </w:rPr>
          <w:t>https://doi.org/10.14710/jtsiskom.8.2.123-129</w:t>
        </w:r>
      </w:hyperlink>
    </w:p>
    <w:p w14:paraId="5D41E8F0" w14:textId="77777777" w:rsidR="00227CC1" w:rsidRPr="00C2656E" w:rsidRDefault="00227CC1" w:rsidP="00C2656E">
      <w:pPr>
        <w:widowControl w:val="0"/>
        <w:tabs>
          <w:tab w:val="left" w:pos="4340"/>
        </w:tabs>
        <w:spacing w:before="2" w:line="480" w:lineRule="auto"/>
        <w:ind w:left="1440" w:right="720" w:hanging="720"/>
        <w:jc w:val="both"/>
        <w:rPr>
          <w:sz w:val="24"/>
          <w:szCs w:val="24"/>
          <w:lang w:val="en-PH"/>
        </w:rPr>
      </w:pPr>
    </w:p>
    <w:p w14:paraId="22450D58" w14:textId="69A97827" w:rsidR="004E09CC" w:rsidRPr="008D4B17" w:rsidRDefault="00227CC1" w:rsidP="00227CC1">
      <w:pPr>
        <w:widowControl w:val="0"/>
        <w:tabs>
          <w:tab w:val="left" w:pos="4340"/>
        </w:tabs>
        <w:spacing w:before="2" w:line="480" w:lineRule="auto"/>
        <w:ind w:left="1440" w:right="720" w:hanging="720"/>
        <w:jc w:val="both"/>
        <w:rPr>
          <w:sz w:val="24"/>
          <w:szCs w:val="24"/>
          <w:lang w:val="en-PH"/>
        </w:rPr>
      </w:pPr>
      <w:r w:rsidRPr="00227CC1">
        <w:rPr>
          <w:sz w:val="24"/>
          <w:szCs w:val="24"/>
          <w:highlight w:val="cyan"/>
          <w:lang w:val="en-PH"/>
        </w:rPr>
        <w:t xml:space="preserve">Dritsas, E., &amp; Trigka, M. (2025). Methodological and Technological Advancements in E-Learning. In </w:t>
      </w:r>
      <w:r w:rsidRPr="00227CC1">
        <w:rPr>
          <w:i/>
          <w:iCs/>
          <w:sz w:val="24"/>
          <w:szCs w:val="24"/>
          <w:highlight w:val="cyan"/>
          <w:lang w:val="en-PH"/>
        </w:rPr>
        <w:t>Information (Switzerland)</w:t>
      </w:r>
      <w:r w:rsidRPr="00227CC1">
        <w:rPr>
          <w:sz w:val="24"/>
          <w:szCs w:val="24"/>
          <w:highlight w:val="cyan"/>
          <w:lang w:val="en-PH"/>
        </w:rPr>
        <w:t xml:space="preserve"> (Vol. 16, Issue 1). Multidisciplinary Digital Publishing Institute (MDPI). </w:t>
      </w:r>
      <w:hyperlink r:id="rId34" w:history="1">
        <w:r w:rsidRPr="00227CC1">
          <w:rPr>
            <w:rStyle w:val="Hyperlink"/>
            <w:sz w:val="24"/>
            <w:szCs w:val="24"/>
            <w:highlight w:val="cyan"/>
            <w:lang w:val="en-PH"/>
          </w:rPr>
          <w:t>https://doi.org/10.3390/info16010056</w:t>
        </w:r>
      </w:hyperlink>
    </w:p>
    <w:p w14:paraId="13FAAC80" w14:textId="77777777" w:rsidR="00744980" w:rsidRDefault="00744980" w:rsidP="008D4B17">
      <w:pPr>
        <w:widowControl w:val="0"/>
        <w:tabs>
          <w:tab w:val="left" w:pos="4340"/>
        </w:tabs>
        <w:spacing w:before="2" w:line="480" w:lineRule="auto"/>
        <w:ind w:right="720"/>
        <w:jc w:val="both"/>
        <w:rPr>
          <w:sz w:val="24"/>
          <w:szCs w:val="24"/>
        </w:rPr>
      </w:pPr>
    </w:p>
    <w:p w14:paraId="0F174043" w14:textId="7D039E11" w:rsidR="00B35ACC" w:rsidRDefault="00B35ACC" w:rsidP="00604829">
      <w:pPr>
        <w:widowControl w:val="0"/>
        <w:tabs>
          <w:tab w:val="left" w:pos="4340"/>
        </w:tabs>
        <w:spacing w:before="2" w:line="480" w:lineRule="auto"/>
        <w:ind w:left="1440" w:right="720" w:hanging="720"/>
        <w:jc w:val="both"/>
        <w:rPr>
          <w:sz w:val="24"/>
          <w:szCs w:val="24"/>
        </w:rPr>
      </w:pPr>
      <w:r w:rsidRPr="004B4F41">
        <w:rPr>
          <w:sz w:val="24"/>
          <w:szCs w:val="24"/>
          <w:highlight w:val="green"/>
        </w:rPr>
        <w:t xml:space="preserve">Wang, V., &amp; Wang, D. (2021). The Impact of the Increasing Popularity of Digital Art on the Current Job Market for Artists. </w:t>
      </w:r>
      <w:r w:rsidRPr="004B4F41">
        <w:rPr>
          <w:i/>
          <w:sz w:val="24"/>
          <w:szCs w:val="24"/>
          <w:highlight w:val="green"/>
        </w:rPr>
        <w:t>Art and Design Review</w:t>
      </w:r>
      <w:r w:rsidRPr="004B4F41">
        <w:rPr>
          <w:sz w:val="24"/>
          <w:szCs w:val="24"/>
          <w:highlight w:val="green"/>
        </w:rPr>
        <w:t xml:space="preserve">, </w:t>
      </w:r>
      <w:r w:rsidRPr="004B4F41">
        <w:rPr>
          <w:i/>
          <w:sz w:val="24"/>
          <w:szCs w:val="24"/>
          <w:highlight w:val="green"/>
        </w:rPr>
        <w:t>09</w:t>
      </w:r>
      <w:r w:rsidRPr="004B4F41">
        <w:rPr>
          <w:sz w:val="24"/>
          <w:szCs w:val="24"/>
          <w:highlight w:val="green"/>
        </w:rPr>
        <w:t xml:space="preserve">(03), 242–253. </w:t>
      </w:r>
      <w:hyperlink r:id="rId35" w:history="1">
        <w:r w:rsidR="00744980" w:rsidRPr="004B4F41">
          <w:rPr>
            <w:rStyle w:val="Hyperlink"/>
            <w:sz w:val="24"/>
            <w:szCs w:val="24"/>
            <w:highlight w:val="green"/>
          </w:rPr>
          <w:t>https://doi.org/10.4236/adr.2021.93019</w:t>
        </w:r>
      </w:hyperlink>
    </w:p>
    <w:p w14:paraId="39611862" w14:textId="77777777" w:rsidR="00143CAC" w:rsidRDefault="00143CAC" w:rsidP="00C92C99">
      <w:pPr>
        <w:widowControl w:val="0"/>
        <w:tabs>
          <w:tab w:val="left" w:pos="4340"/>
        </w:tabs>
        <w:spacing w:before="2" w:line="480" w:lineRule="auto"/>
        <w:ind w:right="720"/>
        <w:jc w:val="both"/>
        <w:rPr>
          <w:sz w:val="24"/>
          <w:szCs w:val="24"/>
          <w:highlight w:val="yellow"/>
        </w:rPr>
      </w:pPr>
    </w:p>
    <w:p w14:paraId="0617C10A" w14:textId="1F64C31C" w:rsidR="00B35ACC" w:rsidRDefault="00B35ACC" w:rsidP="00604829">
      <w:pPr>
        <w:widowControl w:val="0"/>
        <w:tabs>
          <w:tab w:val="left" w:pos="4340"/>
        </w:tabs>
        <w:spacing w:before="2" w:line="480" w:lineRule="auto"/>
        <w:ind w:left="1440" w:right="720" w:hanging="720"/>
        <w:jc w:val="both"/>
        <w:rPr>
          <w:sz w:val="24"/>
          <w:szCs w:val="24"/>
          <w:highlight w:val="yellow"/>
        </w:rPr>
      </w:pPr>
      <w:r w:rsidRPr="64B0FA97">
        <w:rPr>
          <w:sz w:val="24"/>
          <w:szCs w:val="24"/>
          <w:highlight w:val="yellow"/>
        </w:rPr>
        <w:t xml:space="preserve">González-Carrasco, I., García-Sánchez, J. N., García-Peñalvo, F. J., &amp; Conde, M. Á. (2021). </w:t>
      </w:r>
      <w:r w:rsidRPr="64B0FA97">
        <w:rPr>
          <w:i/>
          <w:sz w:val="24"/>
          <w:szCs w:val="24"/>
          <w:highlight w:val="yellow"/>
        </w:rPr>
        <w:t>Gamification in higher education: A systematic review of recent trends</w:t>
      </w:r>
      <w:r w:rsidRPr="64B0FA97">
        <w:rPr>
          <w:sz w:val="24"/>
          <w:szCs w:val="24"/>
          <w:highlight w:val="yellow"/>
        </w:rPr>
        <w:t>. Education and Information Technologies, 26(5), 5165–5197.</w:t>
      </w:r>
    </w:p>
    <w:p w14:paraId="2AB0E888" w14:textId="77777777" w:rsidR="00143CAC" w:rsidRDefault="00143CAC" w:rsidP="00604829">
      <w:pPr>
        <w:widowControl w:val="0"/>
        <w:tabs>
          <w:tab w:val="left" w:pos="4340"/>
        </w:tabs>
        <w:spacing w:before="2" w:line="480" w:lineRule="auto"/>
        <w:ind w:left="1440" w:right="720" w:hanging="720"/>
        <w:jc w:val="both"/>
        <w:rPr>
          <w:sz w:val="24"/>
          <w:szCs w:val="24"/>
          <w:highlight w:val="yellow"/>
        </w:rPr>
      </w:pPr>
    </w:p>
    <w:p w14:paraId="0728EEEB" w14:textId="269FB7BA" w:rsidR="00D41192" w:rsidRDefault="00D41192" w:rsidP="00D41192">
      <w:pPr>
        <w:widowControl w:val="0"/>
        <w:tabs>
          <w:tab w:val="left" w:pos="4340"/>
        </w:tabs>
        <w:spacing w:line="480" w:lineRule="auto"/>
        <w:ind w:left="1440" w:right="720" w:hanging="720"/>
        <w:jc w:val="both"/>
      </w:pPr>
      <w:r w:rsidRPr="00421EED">
        <w:rPr>
          <w:sz w:val="24"/>
          <w:szCs w:val="24"/>
          <w:highlight w:val="green"/>
        </w:rPr>
        <w:t xml:space="preserve">Serrano, M. C. (2023). Gamification and the History of Art in Secondary Education: A Didactic Intervention. Education Sciences, 13(4), 389. </w:t>
      </w:r>
      <w:hyperlink r:id="rId36">
        <w:r w:rsidR="007639EE" w:rsidRPr="00421EED">
          <w:rPr>
            <w:rStyle w:val="Hyperlink"/>
            <w:sz w:val="24"/>
            <w:szCs w:val="24"/>
            <w:highlight w:val="green"/>
          </w:rPr>
          <w:t>https://doi.org/10.3390/educsci13040389</w:t>
        </w:r>
      </w:hyperlink>
    </w:p>
    <w:p w14:paraId="01FDB6C9" w14:textId="77777777" w:rsidR="005D5114" w:rsidRDefault="005D5114" w:rsidP="00D41192">
      <w:pPr>
        <w:widowControl w:val="0"/>
        <w:tabs>
          <w:tab w:val="left" w:pos="4340"/>
        </w:tabs>
        <w:spacing w:line="480" w:lineRule="auto"/>
        <w:ind w:left="1440" w:right="720" w:hanging="720"/>
        <w:jc w:val="both"/>
      </w:pPr>
    </w:p>
    <w:p w14:paraId="2D1A8A3D" w14:textId="2C5BBBF6" w:rsidR="005D5114" w:rsidRPr="00421EED" w:rsidRDefault="005D5114" w:rsidP="00D41192">
      <w:pPr>
        <w:widowControl w:val="0"/>
        <w:tabs>
          <w:tab w:val="left" w:pos="4340"/>
        </w:tabs>
        <w:spacing w:line="480" w:lineRule="auto"/>
        <w:ind w:left="1440" w:right="720" w:hanging="720"/>
        <w:jc w:val="both"/>
        <w:rPr>
          <w:sz w:val="24"/>
          <w:szCs w:val="24"/>
          <w:highlight w:val="green"/>
        </w:rPr>
      </w:pPr>
      <w:r w:rsidRPr="005D5114">
        <w:rPr>
          <w:sz w:val="24"/>
          <w:szCs w:val="24"/>
          <w:highlight w:val="green"/>
        </w:rPr>
        <w:t xml:space="preserve">Ferroukhi, M., Bourzgui, M. L., Zaoui, N. M., El-Khadiri, T., &amp; Bahije, Y. K. (2020). Digital Tools in Learning Systems. </w:t>
      </w:r>
      <w:r w:rsidRPr="005D5114">
        <w:rPr>
          <w:i/>
          <w:iCs/>
          <w:sz w:val="24"/>
          <w:szCs w:val="24"/>
          <w:highlight w:val="green"/>
        </w:rPr>
        <w:t>Computer Aided Design and Applications, 17</w:t>
      </w:r>
      <w:r w:rsidRPr="005D5114">
        <w:rPr>
          <w:sz w:val="24"/>
          <w:szCs w:val="24"/>
          <w:highlight w:val="green"/>
        </w:rPr>
        <w:t xml:space="preserve">(4), 840-848. </w:t>
      </w:r>
      <w:hyperlink r:id="rId37" w:tgtFrame="_blank" w:history="1">
        <w:r w:rsidRPr="005D5114">
          <w:rPr>
            <w:rStyle w:val="Hyperlink"/>
            <w:sz w:val="24"/>
            <w:szCs w:val="24"/>
            <w:highlight w:val="green"/>
          </w:rPr>
          <w:t>https://doi.org/10.14733/cadaps.2020.840-848</w:t>
        </w:r>
      </w:hyperlink>
    </w:p>
    <w:p w14:paraId="486258C1" w14:textId="41783223" w:rsidR="00D41192" w:rsidRPr="00421EED" w:rsidRDefault="00D41192" w:rsidP="00D41192">
      <w:pPr>
        <w:widowControl w:val="0"/>
        <w:tabs>
          <w:tab w:val="left" w:pos="4340"/>
        </w:tabs>
        <w:spacing w:before="2" w:line="480" w:lineRule="auto"/>
        <w:jc w:val="both"/>
        <w:rPr>
          <w:sz w:val="24"/>
          <w:szCs w:val="24"/>
          <w:highlight w:val="green"/>
        </w:rPr>
      </w:pPr>
    </w:p>
    <w:p w14:paraId="7FF3C478" w14:textId="62B27041" w:rsidR="00D41192" w:rsidRPr="00421EED" w:rsidRDefault="00D41192" w:rsidP="00D41192">
      <w:pPr>
        <w:widowControl w:val="0"/>
        <w:tabs>
          <w:tab w:val="left" w:pos="4340"/>
        </w:tabs>
        <w:spacing w:line="480" w:lineRule="auto"/>
        <w:ind w:left="1440" w:right="720" w:hanging="720"/>
        <w:jc w:val="both"/>
        <w:rPr>
          <w:sz w:val="24"/>
          <w:szCs w:val="24"/>
        </w:rPr>
      </w:pPr>
      <w:r w:rsidRPr="00421EED">
        <w:rPr>
          <w:sz w:val="24"/>
          <w:szCs w:val="24"/>
          <w:highlight w:val="green"/>
        </w:rPr>
        <w:t xml:space="preserve">Er, M. H. (2023). Game-Based learnıng, collaboratıve learnıng, and peer assessment in the photography department. </w:t>
      </w:r>
      <w:r w:rsidRPr="00421EED">
        <w:rPr>
          <w:i/>
          <w:sz w:val="24"/>
          <w:szCs w:val="24"/>
          <w:highlight w:val="green"/>
        </w:rPr>
        <w:t>JOURNAL OF ACADEMIC SOCIAL RESOURCES</w:t>
      </w:r>
      <w:r w:rsidRPr="00421EED">
        <w:rPr>
          <w:sz w:val="24"/>
          <w:szCs w:val="24"/>
          <w:highlight w:val="green"/>
        </w:rPr>
        <w:t xml:space="preserve">, </w:t>
      </w:r>
      <w:r w:rsidRPr="00421EED">
        <w:rPr>
          <w:i/>
          <w:sz w:val="24"/>
          <w:szCs w:val="24"/>
          <w:highlight w:val="green"/>
        </w:rPr>
        <w:t>8</w:t>
      </w:r>
      <w:r w:rsidRPr="00421EED">
        <w:rPr>
          <w:sz w:val="24"/>
          <w:szCs w:val="24"/>
          <w:highlight w:val="green"/>
        </w:rPr>
        <w:t xml:space="preserve">(Cilt 8 Sayı 50), 2718–2735. </w:t>
      </w:r>
      <w:hyperlink r:id="rId38">
        <w:r w:rsidR="007639EE" w:rsidRPr="00421EED">
          <w:rPr>
            <w:rStyle w:val="Hyperlink"/>
            <w:sz w:val="24"/>
            <w:szCs w:val="24"/>
            <w:highlight w:val="green"/>
          </w:rPr>
          <w:t>https://doi.org/10.29228/asrjournal.70582</w:t>
        </w:r>
      </w:hyperlink>
    </w:p>
    <w:p w14:paraId="45C52010" w14:textId="77777777" w:rsidR="00D41192" w:rsidRDefault="00D41192" w:rsidP="00D41192">
      <w:pPr>
        <w:widowControl w:val="0"/>
        <w:tabs>
          <w:tab w:val="left" w:pos="4340"/>
        </w:tabs>
        <w:spacing w:before="2" w:line="480" w:lineRule="auto"/>
        <w:ind w:left="1440" w:right="720" w:hanging="720"/>
        <w:jc w:val="both"/>
        <w:rPr>
          <w:sz w:val="24"/>
          <w:szCs w:val="24"/>
          <w:highlight w:val="yellow"/>
        </w:rPr>
      </w:pPr>
    </w:p>
    <w:p w14:paraId="366BD204" w14:textId="77777777" w:rsidR="00D41192" w:rsidRDefault="00D41192" w:rsidP="00D41192">
      <w:pPr>
        <w:widowControl w:val="0"/>
        <w:tabs>
          <w:tab w:val="left" w:pos="4340"/>
        </w:tabs>
        <w:spacing w:before="2" w:line="480" w:lineRule="auto"/>
        <w:ind w:left="1440" w:right="720" w:hanging="720"/>
        <w:jc w:val="both"/>
        <w:rPr>
          <w:sz w:val="24"/>
          <w:szCs w:val="24"/>
        </w:rPr>
      </w:pPr>
      <w:r w:rsidRPr="00A50F7D">
        <w:rPr>
          <w:sz w:val="24"/>
          <w:szCs w:val="24"/>
          <w:highlight w:val="green"/>
        </w:rPr>
        <w:t xml:space="preserve">Kim, D., Lee, H., &amp; Choi, J. (2022). </w:t>
      </w:r>
      <w:r w:rsidRPr="00A50F7D">
        <w:rPr>
          <w:i/>
          <w:sz w:val="24"/>
          <w:szCs w:val="24"/>
          <w:highlight w:val="green"/>
        </w:rPr>
        <w:t>Effect of interactive media on digital art education</w:t>
      </w:r>
      <w:r w:rsidRPr="00A50F7D">
        <w:rPr>
          <w:sz w:val="24"/>
          <w:szCs w:val="24"/>
          <w:highlight w:val="green"/>
        </w:rPr>
        <w:t>. </w:t>
      </w:r>
      <w:r w:rsidRPr="00A50F7D">
        <w:rPr>
          <w:i/>
          <w:sz w:val="24"/>
          <w:szCs w:val="24"/>
          <w:highlight w:val="green"/>
        </w:rPr>
        <w:t>Computers &amp; Education, 180</w:t>
      </w:r>
      <w:r w:rsidRPr="00A50F7D">
        <w:rPr>
          <w:sz w:val="24"/>
          <w:szCs w:val="24"/>
          <w:highlight w:val="green"/>
        </w:rPr>
        <w:t>, Article 104452.</w:t>
      </w:r>
      <w:hyperlink r:id="rId39">
        <w:r w:rsidRPr="00A50F7D">
          <w:rPr>
            <w:sz w:val="24"/>
            <w:szCs w:val="24"/>
            <w:highlight w:val="green"/>
          </w:rPr>
          <w:t xml:space="preserve"> </w:t>
        </w:r>
      </w:hyperlink>
      <w:hyperlink r:id="rId40">
        <w:r w:rsidRPr="00A50F7D">
          <w:rPr>
            <w:color w:val="1155CC"/>
            <w:sz w:val="24"/>
            <w:szCs w:val="24"/>
            <w:highlight w:val="green"/>
            <w:u w:val="single"/>
          </w:rPr>
          <w:t>https://doi.org/10.1016/j.compedu.2022.10445</w:t>
        </w:r>
      </w:hyperlink>
      <w:hyperlink r:id="rId41">
        <w:r w:rsidRPr="00A50F7D">
          <w:rPr>
            <w:color w:val="1155CC"/>
            <w:sz w:val="24"/>
            <w:szCs w:val="24"/>
            <w:highlight w:val="green"/>
            <w:u w:val="single"/>
          </w:rPr>
          <w:t>2</w:t>
        </w:r>
      </w:hyperlink>
    </w:p>
    <w:p w14:paraId="6164B2E0" w14:textId="77777777" w:rsidR="00D41192" w:rsidRDefault="00D41192" w:rsidP="00D41192">
      <w:pPr>
        <w:widowControl w:val="0"/>
        <w:tabs>
          <w:tab w:val="left" w:pos="4340"/>
        </w:tabs>
        <w:spacing w:before="2" w:line="480" w:lineRule="auto"/>
        <w:ind w:left="1440" w:right="720" w:hanging="720"/>
        <w:jc w:val="both"/>
        <w:rPr>
          <w:sz w:val="24"/>
          <w:szCs w:val="24"/>
        </w:rPr>
      </w:pPr>
    </w:p>
    <w:p w14:paraId="6F2F29E4" w14:textId="04C72CDC" w:rsidR="00D41192" w:rsidRDefault="00D41192" w:rsidP="00D41192">
      <w:pPr>
        <w:widowControl w:val="0"/>
        <w:tabs>
          <w:tab w:val="left" w:pos="4340"/>
        </w:tabs>
        <w:spacing w:line="480" w:lineRule="auto"/>
        <w:ind w:left="1440" w:right="720" w:hanging="720"/>
        <w:jc w:val="both"/>
        <w:rPr>
          <w:sz w:val="24"/>
          <w:szCs w:val="24"/>
        </w:rPr>
      </w:pPr>
      <w:r w:rsidRPr="00A50F7D">
        <w:rPr>
          <w:sz w:val="24"/>
          <w:szCs w:val="24"/>
          <w:highlight w:val="green"/>
        </w:rPr>
        <w:t>Zhao, G., Zhang, L., Chu, J., Zhu, W., Hu, B., He, H., &amp; Yang, L. (2022b)</w:t>
      </w:r>
      <w:r w:rsidRPr="00A50F7D">
        <w:rPr>
          <w:i/>
          <w:sz w:val="24"/>
          <w:szCs w:val="24"/>
          <w:highlight w:val="green"/>
        </w:rPr>
        <w:t>. An Augmented Reality-Based Mobile Photography Application to Improve Learning Gain, Decrease Cognitive Load, and Achieve Better Emotional State. International Journal of Human-Computer Interaction,</w:t>
      </w:r>
      <w:r w:rsidRPr="00A50F7D">
        <w:rPr>
          <w:sz w:val="24"/>
          <w:szCs w:val="24"/>
          <w:highlight w:val="green"/>
        </w:rPr>
        <w:t xml:space="preserve"> 39(3), 643–658. </w:t>
      </w:r>
      <w:hyperlink r:id="rId42" w:history="1">
        <w:r w:rsidR="007639EE" w:rsidRPr="00A50F7D">
          <w:rPr>
            <w:rStyle w:val="Hyperlink"/>
            <w:sz w:val="24"/>
            <w:szCs w:val="24"/>
            <w:highlight w:val="green"/>
          </w:rPr>
          <w:t>https://doi.org/10.1080/10447318.2022.2041911</w:t>
        </w:r>
      </w:hyperlink>
    </w:p>
    <w:p w14:paraId="7F670CF4" w14:textId="77777777" w:rsidR="00D41192" w:rsidRDefault="00D41192" w:rsidP="00D41192">
      <w:pPr>
        <w:widowControl w:val="0"/>
        <w:tabs>
          <w:tab w:val="left" w:pos="4340"/>
        </w:tabs>
        <w:spacing w:line="480" w:lineRule="auto"/>
        <w:ind w:left="1440" w:right="720" w:hanging="720"/>
        <w:jc w:val="both"/>
        <w:rPr>
          <w:i/>
          <w:sz w:val="24"/>
          <w:szCs w:val="24"/>
        </w:rPr>
      </w:pPr>
    </w:p>
    <w:p w14:paraId="2F68FA08" w14:textId="4717EDC7" w:rsidR="00D41192" w:rsidRDefault="00D41192" w:rsidP="00D41192">
      <w:pPr>
        <w:widowControl w:val="0"/>
        <w:tabs>
          <w:tab w:val="left" w:pos="4340"/>
        </w:tabs>
        <w:spacing w:line="480" w:lineRule="auto"/>
        <w:ind w:left="1440" w:right="720" w:hanging="720"/>
        <w:jc w:val="both"/>
        <w:rPr>
          <w:i/>
          <w:sz w:val="24"/>
          <w:szCs w:val="24"/>
        </w:rPr>
      </w:pPr>
      <w:r w:rsidRPr="00A50F7D">
        <w:rPr>
          <w:i/>
          <w:sz w:val="24"/>
          <w:szCs w:val="24"/>
          <w:highlight w:val="green"/>
        </w:rPr>
        <w:t>Wu, X., &amp; Jia, J. (2021b, September 23)</w:t>
      </w:r>
      <w:r w:rsidRPr="00A50F7D">
        <w:rPr>
          <w:sz w:val="24"/>
          <w:szCs w:val="24"/>
          <w:highlight w:val="green"/>
        </w:rPr>
        <w:t>. Tumera: Tutor of Photography Beginners.</w:t>
      </w:r>
      <w:r w:rsidRPr="00A50F7D">
        <w:rPr>
          <w:i/>
          <w:sz w:val="24"/>
          <w:szCs w:val="24"/>
          <w:highlight w:val="green"/>
        </w:rPr>
        <w:t xml:space="preserve"> arXiv.org. </w:t>
      </w:r>
      <w:hyperlink r:id="rId43" w:history="1">
        <w:r w:rsidR="007639EE" w:rsidRPr="00A50F7D">
          <w:rPr>
            <w:rStyle w:val="Hyperlink"/>
            <w:i/>
            <w:sz w:val="24"/>
            <w:szCs w:val="24"/>
            <w:highlight w:val="green"/>
          </w:rPr>
          <w:t>https://arxiv.org/abs/2109.11365</w:t>
        </w:r>
      </w:hyperlink>
    </w:p>
    <w:p w14:paraId="0AB4C010" w14:textId="77777777" w:rsidR="00811017" w:rsidRDefault="00811017" w:rsidP="007D5FC7">
      <w:pPr>
        <w:widowControl w:val="0"/>
        <w:tabs>
          <w:tab w:val="left" w:pos="4340"/>
        </w:tabs>
        <w:spacing w:line="480" w:lineRule="auto"/>
        <w:ind w:right="720"/>
        <w:jc w:val="both"/>
        <w:rPr>
          <w:i/>
          <w:sz w:val="24"/>
          <w:szCs w:val="24"/>
        </w:rPr>
      </w:pPr>
    </w:p>
    <w:p w14:paraId="11AF3B5D" w14:textId="1C151E68" w:rsidR="00404021" w:rsidRDefault="00404021" w:rsidP="00404021">
      <w:pPr>
        <w:widowControl w:val="0"/>
        <w:tabs>
          <w:tab w:val="left" w:pos="4340"/>
        </w:tabs>
        <w:spacing w:before="2" w:line="480" w:lineRule="auto"/>
        <w:ind w:left="1440" w:right="720" w:hanging="720"/>
        <w:jc w:val="both"/>
        <w:rPr>
          <w:sz w:val="24"/>
          <w:szCs w:val="24"/>
          <w:lang w:val="en-PH"/>
        </w:rPr>
      </w:pPr>
      <w:r w:rsidRPr="00A50F7D">
        <w:rPr>
          <w:sz w:val="24"/>
          <w:szCs w:val="24"/>
          <w:highlight w:val="green"/>
          <w:lang w:val="en-PH"/>
        </w:rPr>
        <w:t xml:space="preserve">Sukmana, A. I. W. I. Y., &amp; Sudarma, I. K. (2021). Optimizing student photography skills through development of project based E-Learning in photography courses. </w:t>
      </w:r>
      <w:r w:rsidRPr="00A50F7D">
        <w:rPr>
          <w:i/>
          <w:iCs/>
          <w:sz w:val="24"/>
          <w:szCs w:val="24"/>
          <w:highlight w:val="green"/>
          <w:lang w:val="en-PH"/>
        </w:rPr>
        <w:t>Advances in Social Science, Education and Humanities Research/Advances in Social Science, Education and Humanities Research</w:t>
      </w:r>
      <w:r w:rsidRPr="00A50F7D">
        <w:rPr>
          <w:sz w:val="24"/>
          <w:szCs w:val="24"/>
          <w:highlight w:val="green"/>
          <w:lang w:val="en-PH"/>
        </w:rPr>
        <w:t xml:space="preserve">. </w:t>
      </w:r>
      <w:hyperlink r:id="rId44" w:history="1">
        <w:r w:rsidR="007639EE" w:rsidRPr="00A50F7D">
          <w:rPr>
            <w:rStyle w:val="Hyperlink"/>
            <w:sz w:val="24"/>
            <w:szCs w:val="24"/>
            <w:highlight w:val="green"/>
            <w:lang w:val="en-PH"/>
          </w:rPr>
          <w:t>https://doi.org/10.2991/assehr.k.210407.238</w:t>
        </w:r>
      </w:hyperlink>
    </w:p>
    <w:p w14:paraId="1C355D30" w14:textId="77777777" w:rsidR="007639EE" w:rsidRPr="00404021" w:rsidRDefault="007639EE" w:rsidP="00404021">
      <w:pPr>
        <w:widowControl w:val="0"/>
        <w:tabs>
          <w:tab w:val="left" w:pos="4340"/>
        </w:tabs>
        <w:spacing w:before="2" w:line="480" w:lineRule="auto"/>
        <w:ind w:left="1440" w:right="720" w:hanging="720"/>
        <w:jc w:val="both"/>
        <w:rPr>
          <w:sz w:val="24"/>
          <w:szCs w:val="24"/>
          <w:lang w:val="en-PH"/>
        </w:rPr>
      </w:pPr>
    </w:p>
    <w:p w14:paraId="2638A701" w14:textId="1760F77F" w:rsidR="0040074A" w:rsidRDefault="0040074A" w:rsidP="0040074A">
      <w:pPr>
        <w:widowControl w:val="0"/>
        <w:tabs>
          <w:tab w:val="left" w:pos="4340"/>
        </w:tabs>
        <w:spacing w:before="2" w:line="480" w:lineRule="auto"/>
        <w:ind w:left="1440" w:right="720" w:hanging="720"/>
        <w:jc w:val="both"/>
        <w:rPr>
          <w:sz w:val="24"/>
          <w:szCs w:val="24"/>
        </w:rPr>
      </w:pPr>
      <w:r w:rsidRPr="00A50F7D">
        <w:rPr>
          <w:sz w:val="24"/>
          <w:szCs w:val="24"/>
          <w:highlight w:val="green"/>
        </w:rPr>
        <w:t xml:space="preserve">Xu, Y. (2021, September 24-26). </w:t>
      </w:r>
      <w:r w:rsidRPr="00A50F7D">
        <w:rPr>
          <w:i/>
          <w:iCs/>
          <w:sz w:val="24"/>
          <w:szCs w:val="24"/>
          <w:highlight w:val="green"/>
        </w:rPr>
        <w:t>On the signature pedagogy of photography courses from the perspective of visual communication design</w:t>
      </w:r>
      <w:r w:rsidRPr="00A50F7D">
        <w:rPr>
          <w:sz w:val="24"/>
          <w:szCs w:val="24"/>
          <w:highlight w:val="green"/>
        </w:rPr>
        <w:t xml:space="preserve">. Paper presented at LearnXDesign 2021: Engaging with challenges in design education, Jinan, China. </w:t>
      </w:r>
      <w:hyperlink r:id="rId45" w:tgtFrame="_blank" w:history="1">
        <w:r w:rsidRPr="00A50F7D">
          <w:rPr>
            <w:rStyle w:val="Hyperlink"/>
            <w:sz w:val="24"/>
            <w:szCs w:val="24"/>
            <w:highlight w:val="green"/>
          </w:rPr>
          <w:t>https://doi.org/10.21606/drs_lxd2021.09.201</w:t>
        </w:r>
      </w:hyperlink>
    </w:p>
    <w:p w14:paraId="6F2CAFE0" w14:textId="77777777" w:rsidR="00D41192" w:rsidRDefault="00D41192" w:rsidP="00193116">
      <w:pPr>
        <w:widowControl w:val="0"/>
        <w:tabs>
          <w:tab w:val="left" w:pos="4340"/>
        </w:tabs>
        <w:spacing w:before="2" w:line="480" w:lineRule="auto"/>
        <w:ind w:right="720"/>
        <w:jc w:val="both"/>
        <w:rPr>
          <w:sz w:val="24"/>
          <w:szCs w:val="24"/>
          <w:highlight w:val="yellow"/>
        </w:rPr>
      </w:pPr>
    </w:p>
    <w:p w14:paraId="2064076F" w14:textId="2948734D" w:rsidR="00D41192" w:rsidRDefault="00D41192" w:rsidP="00D41192">
      <w:pPr>
        <w:widowControl w:val="0"/>
        <w:tabs>
          <w:tab w:val="left" w:pos="4340"/>
        </w:tabs>
        <w:spacing w:before="2" w:line="480" w:lineRule="auto"/>
        <w:ind w:left="1440" w:right="720" w:hanging="720"/>
        <w:jc w:val="both"/>
        <w:rPr>
          <w:sz w:val="24"/>
          <w:szCs w:val="24"/>
          <w:highlight w:val="yellow"/>
        </w:rPr>
      </w:pPr>
      <w:r w:rsidRPr="64B0FA97">
        <w:rPr>
          <w:sz w:val="24"/>
          <w:szCs w:val="24"/>
          <w:highlight w:val="yellow"/>
        </w:rPr>
        <w:t xml:space="preserve">Bencsik, A., Mezeiova, A., &amp; Samu, B. O. (2021). Gamification in higher education (case study on a management subject). </w:t>
      </w:r>
      <w:r w:rsidRPr="64B0FA97">
        <w:rPr>
          <w:i/>
          <w:sz w:val="24"/>
          <w:szCs w:val="24"/>
          <w:highlight w:val="yellow"/>
        </w:rPr>
        <w:t>International Journal of Learning, Teaching and Educational Research</w:t>
      </w:r>
      <w:r w:rsidRPr="64B0FA97">
        <w:rPr>
          <w:sz w:val="24"/>
          <w:szCs w:val="24"/>
          <w:highlight w:val="yellow"/>
        </w:rPr>
        <w:t xml:space="preserve">, </w:t>
      </w:r>
      <w:r w:rsidRPr="64B0FA97">
        <w:rPr>
          <w:i/>
          <w:sz w:val="24"/>
          <w:szCs w:val="24"/>
          <w:highlight w:val="yellow"/>
        </w:rPr>
        <w:t>20</w:t>
      </w:r>
      <w:r w:rsidRPr="64B0FA97">
        <w:rPr>
          <w:sz w:val="24"/>
          <w:szCs w:val="24"/>
          <w:highlight w:val="yellow"/>
        </w:rPr>
        <w:t xml:space="preserve">(5), 211–231. </w:t>
      </w:r>
      <w:hyperlink r:id="rId46">
        <w:r w:rsidR="007639EE" w:rsidRPr="64B0FA97">
          <w:rPr>
            <w:rStyle w:val="Hyperlink"/>
            <w:sz w:val="24"/>
            <w:szCs w:val="24"/>
            <w:highlight w:val="yellow"/>
          </w:rPr>
          <w:t>https://doi.org/10.26803/IJLTER.20.5.12</w:t>
        </w:r>
      </w:hyperlink>
    </w:p>
    <w:p w14:paraId="790265AC" w14:textId="77777777" w:rsidR="007D5FC7" w:rsidRDefault="007D5FC7" w:rsidP="00193116">
      <w:pPr>
        <w:widowControl w:val="0"/>
        <w:tabs>
          <w:tab w:val="left" w:pos="4340"/>
        </w:tabs>
        <w:spacing w:before="2" w:line="480" w:lineRule="auto"/>
        <w:ind w:right="720"/>
        <w:jc w:val="both"/>
        <w:rPr>
          <w:sz w:val="24"/>
          <w:szCs w:val="24"/>
        </w:rPr>
      </w:pPr>
    </w:p>
    <w:p w14:paraId="04B12A60" w14:textId="77777777" w:rsidR="00761111" w:rsidRPr="00761111" w:rsidRDefault="00761111" w:rsidP="00761111">
      <w:pPr>
        <w:widowControl w:val="0"/>
        <w:tabs>
          <w:tab w:val="left" w:pos="4340"/>
        </w:tabs>
        <w:spacing w:before="2" w:line="480" w:lineRule="auto"/>
        <w:ind w:left="1440" w:right="720" w:hanging="720"/>
        <w:jc w:val="both"/>
        <w:rPr>
          <w:bCs/>
          <w:sz w:val="24"/>
          <w:szCs w:val="24"/>
          <w:lang w:val="en-PH"/>
        </w:rPr>
      </w:pPr>
      <w:r w:rsidRPr="00761111">
        <w:rPr>
          <w:bCs/>
          <w:sz w:val="24"/>
          <w:szCs w:val="24"/>
          <w:highlight w:val="green"/>
          <w:lang w:val="en-PH"/>
        </w:rPr>
        <w:t xml:space="preserve">Forslind, E., Hrastinski, S., &amp; Forsler, I. (2023). Digital peer feedback on visual ideas: a study of eighth-grade students in visual art. </w:t>
      </w:r>
      <w:r w:rsidRPr="00761111">
        <w:rPr>
          <w:bCs/>
          <w:i/>
          <w:iCs/>
          <w:sz w:val="24"/>
          <w:szCs w:val="24"/>
          <w:highlight w:val="green"/>
          <w:lang w:val="en-PH"/>
        </w:rPr>
        <w:t>Interactive Learning Environments</w:t>
      </w:r>
      <w:r w:rsidRPr="00761111">
        <w:rPr>
          <w:bCs/>
          <w:sz w:val="24"/>
          <w:szCs w:val="24"/>
          <w:highlight w:val="green"/>
          <w:lang w:val="en-PH"/>
        </w:rPr>
        <w:t>, 1–18. https://doi.org/10.1080/10494820.2022.2164785</w:t>
      </w:r>
    </w:p>
    <w:p w14:paraId="41A44B54" w14:textId="77777777" w:rsidR="007639EE" w:rsidRPr="00761111" w:rsidRDefault="007639EE" w:rsidP="00D41192">
      <w:pPr>
        <w:widowControl w:val="0"/>
        <w:tabs>
          <w:tab w:val="left" w:pos="4340"/>
        </w:tabs>
        <w:spacing w:before="2" w:line="480" w:lineRule="auto"/>
        <w:ind w:left="1440" w:right="720" w:hanging="720"/>
        <w:jc w:val="both"/>
        <w:rPr>
          <w:sz w:val="24"/>
          <w:szCs w:val="24"/>
        </w:rPr>
      </w:pPr>
    </w:p>
    <w:p w14:paraId="2EECA724" w14:textId="3ED5FC20" w:rsidR="00251E0F" w:rsidRDefault="00251E0F" w:rsidP="00251E0F">
      <w:pPr>
        <w:widowControl w:val="0"/>
        <w:tabs>
          <w:tab w:val="left" w:pos="4340"/>
        </w:tabs>
        <w:spacing w:before="2" w:line="480" w:lineRule="auto"/>
        <w:ind w:left="1440" w:right="720" w:hanging="720"/>
        <w:jc w:val="both"/>
        <w:rPr>
          <w:bCs/>
          <w:sz w:val="24"/>
          <w:szCs w:val="24"/>
          <w:lang w:val="en-PH"/>
        </w:rPr>
      </w:pPr>
      <w:r w:rsidRPr="00251E0F">
        <w:rPr>
          <w:bCs/>
          <w:sz w:val="24"/>
          <w:szCs w:val="24"/>
          <w:highlight w:val="green"/>
          <w:lang w:val="en-PH"/>
        </w:rPr>
        <w:t xml:space="preserve">Mago, Z., Wojciechowski, Ł. P., Balážiková, M., &amp; Shelton, A. J. (2023). Learning by Playing. A case study of the education in photography by Digital Games. </w:t>
      </w:r>
      <w:r w:rsidRPr="00251E0F">
        <w:rPr>
          <w:bCs/>
          <w:i/>
          <w:iCs/>
          <w:sz w:val="24"/>
          <w:szCs w:val="24"/>
          <w:highlight w:val="green"/>
          <w:lang w:val="en-PH"/>
        </w:rPr>
        <w:t>Journal of Education Culture and Society</w:t>
      </w:r>
      <w:r w:rsidRPr="00251E0F">
        <w:rPr>
          <w:bCs/>
          <w:sz w:val="24"/>
          <w:szCs w:val="24"/>
          <w:highlight w:val="green"/>
          <w:lang w:val="en-PH"/>
        </w:rPr>
        <w:t xml:space="preserve">, </w:t>
      </w:r>
      <w:r w:rsidRPr="00251E0F">
        <w:rPr>
          <w:bCs/>
          <w:i/>
          <w:iCs/>
          <w:sz w:val="24"/>
          <w:szCs w:val="24"/>
          <w:highlight w:val="green"/>
          <w:lang w:val="en-PH"/>
        </w:rPr>
        <w:t>14</w:t>
      </w:r>
      <w:r w:rsidRPr="00251E0F">
        <w:rPr>
          <w:bCs/>
          <w:sz w:val="24"/>
          <w:szCs w:val="24"/>
          <w:highlight w:val="green"/>
          <w:lang w:val="en-PH"/>
        </w:rPr>
        <w:t xml:space="preserve">(1), 465–479. </w:t>
      </w:r>
      <w:hyperlink r:id="rId47" w:history="1">
        <w:r w:rsidR="00F2533D" w:rsidRPr="007B29FC">
          <w:rPr>
            <w:rStyle w:val="Hyperlink"/>
            <w:bCs/>
            <w:sz w:val="24"/>
            <w:szCs w:val="24"/>
            <w:highlight w:val="green"/>
            <w:lang w:val="en-PH"/>
          </w:rPr>
          <w:t>https://doi.org/10.15503/jecs2023.1.465.479</w:t>
        </w:r>
      </w:hyperlink>
    </w:p>
    <w:p w14:paraId="4575DBC3" w14:textId="77777777" w:rsidR="00F2533D" w:rsidRDefault="00F2533D" w:rsidP="00251E0F">
      <w:pPr>
        <w:widowControl w:val="0"/>
        <w:tabs>
          <w:tab w:val="left" w:pos="4340"/>
        </w:tabs>
        <w:spacing w:before="2" w:line="480" w:lineRule="auto"/>
        <w:ind w:left="1440" w:right="720" w:hanging="720"/>
        <w:jc w:val="both"/>
        <w:rPr>
          <w:bCs/>
          <w:sz w:val="24"/>
          <w:szCs w:val="24"/>
          <w:lang w:val="en-PH"/>
        </w:rPr>
      </w:pPr>
    </w:p>
    <w:p w14:paraId="592AE171" w14:textId="76D8AF7F" w:rsidR="00D96118" w:rsidRDefault="004A6BDD" w:rsidP="00251E0F">
      <w:pPr>
        <w:widowControl w:val="0"/>
        <w:tabs>
          <w:tab w:val="left" w:pos="4340"/>
        </w:tabs>
        <w:spacing w:before="2" w:line="480" w:lineRule="auto"/>
        <w:ind w:left="1440" w:right="720" w:hanging="720"/>
        <w:jc w:val="both"/>
        <w:rPr>
          <w:bCs/>
          <w:sz w:val="24"/>
          <w:szCs w:val="24"/>
          <w:lang w:val="en-PH"/>
        </w:rPr>
      </w:pPr>
      <w:r w:rsidRPr="004A6BDD">
        <w:rPr>
          <w:bCs/>
          <w:sz w:val="24"/>
          <w:szCs w:val="24"/>
          <w:highlight w:val="red"/>
        </w:rPr>
        <w:t xml:space="preserve">Sliz, H. R. (2024, February 8). </w:t>
      </w:r>
      <w:r w:rsidRPr="004A6BDD">
        <w:rPr>
          <w:bCs/>
          <w:i/>
          <w:iCs/>
          <w:sz w:val="24"/>
          <w:szCs w:val="24"/>
          <w:highlight w:val="red"/>
        </w:rPr>
        <w:t>The Impact of social media on photography Trends | Hanna Renee Sliz | Arts &amp; Culture</w:t>
      </w:r>
      <w:r w:rsidRPr="004A6BDD">
        <w:rPr>
          <w:bCs/>
          <w:sz w:val="24"/>
          <w:szCs w:val="24"/>
          <w:highlight w:val="red"/>
        </w:rPr>
        <w:t xml:space="preserve">. Hanna Renee Sliz | Arts &amp; Culture | Hanna Renee Sliz’s Arts &amp; Culture Site. </w:t>
      </w:r>
      <w:hyperlink r:id="rId48" w:history="1">
        <w:r w:rsidRPr="004A6BDD">
          <w:rPr>
            <w:rStyle w:val="Hyperlink"/>
            <w:bCs/>
            <w:sz w:val="24"/>
            <w:szCs w:val="24"/>
            <w:highlight w:val="red"/>
          </w:rPr>
          <w:t>https://hannareneesliz.net/the-impact-of-social-media-on-photography-trends/</w:t>
        </w:r>
      </w:hyperlink>
    </w:p>
    <w:p w14:paraId="0EF71A69" w14:textId="77777777" w:rsidR="004A6BDD" w:rsidRDefault="004A6BDD" w:rsidP="00251E0F">
      <w:pPr>
        <w:widowControl w:val="0"/>
        <w:tabs>
          <w:tab w:val="left" w:pos="4340"/>
        </w:tabs>
        <w:spacing w:before="2" w:line="480" w:lineRule="auto"/>
        <w:ind w:left="1440" w:right="720" w:hanging="720"/>
        <w:jc w:val="both"/>
        <w:rPr>
          <w:bCs/>
          <w:sz w:val="24"/>
          <w:szCs w:val="24"/>
          <w:lang w:val="en-PH"/>
        </w:rPr>
      </w:pPr>
    </w:p>
    <w:p w14:paraId="3FA17406" w14:textId="3D4A40E0" w:rsidR="004A6BDD" w:rsidRDefault="00133B69" w:rsidP="00251E0F">
      <w:pPr>
        <w:widowControl w:val="0"/>
        <w:tabs>
          <w:tab w:val="left" w:pos="4340"/>
        </w:tabs>
        <w:spacing w:before="2" w:line="480" w:lineRule="auto"/>
        <w:ind w:left="1440" w:right="720" w:hanging="720"/>
        <w:jc w:val="both"/>
        <w:rPr>
          <w:bCs/>
          <w:sz w:val="24"/>
          <w:szCs w:val="24"/>
          <w:lang w:val="en-PH"/>
        </w:rPr>
      </w:pPr>
      <w:r w:rsidRPr="002132A9">
        <w:rPr>
          <w:bCs/>
          <w:sz w:val="24"/>
          <w:szCs w:val="24"/>
          <w:highlight w:val="red"/>
        </w:rPr>
        <w:t xml:space="preserve">Aperture &amp; Light. (2025, February). </w:t>
      </w:r>
      <w:r w:rsidRPr="002132A9">
        <w:rPr>
          <w:bCs/>
          <w:i/>
          <w:iCs/>
          <w:sz w:val="24"/>
          <w:szCs w:val="24"/>
          <w:highlight w:val="red"/>
        </w:rPr>
        <w:t xml:space="preserve">Framing the future: Is social media transforming our photography? </w:t>
      </w:r>
      <w:r w:rsidRPr="002132A9">
        <w:rPr>
          <w:bCs/>
          <w:sz w:val="24"/>
          <w:szCs w:val="24"/>
          <w:highlight w:val="red"/>
        </w:rPr>
        <w:t xml:space="preserve">| Sheen Watkins </w:t>
      </w:r>
      <w:hyperlink r:id="rId49" w:history="1">
        <w:r w:rsidRPr="002132A9">
          <w:rPr>
            <w:rStyle w:val="Hyperlink"/>
            <w:bCs/>
            <w:sz w:val="24"/>
            <w:szCs w:val="24"/>
            <w:highlight w:val="red"/>
          </w:rPr>
          <w:t>https://hannareneesliz.net/the-impact-of-social-media-on-photography-trends/</w:t>
        </w:r>
      </w:hyperlink>
    </w:p>
    <w:p w14:paraId="3E27C165" w14:textId="77777777" w:rsidR="00133B69" w:rsidRDefault="00133B69" w:rsidP="00251E0F">
      <w:pPr>
        <w:widowControl w:val="0"/>
        <w:tabs>
          <w:tab w:val="left" w:pos="4340"/>
        </w:tabs>
        <w:spacing w:before="2" w:line="480" w:lineRule="auto"/>
        <w:ind w:left="1440" w:right="720" w:hanging="720"/>
        <w:jc w:val="both"/>
        <w:rPr>
          <w:bCs/>
          <w:sz w:val="24"/>
          <w:szCs w:val="24"/>
          <w:lang w:val="en-PH"/>
        </w:rPr>
      </w:pPr>
    </w:p>
    <w:p w14:paraId="41E5C263" w14:textId="0FA0549F" w:rsidR="00133B69" w:rsidRDefault="002132A9" w:rsidP="00251E0F">
      <w:pPr>
        <w:widowControl w:val="0"/>
        <w:tabs>
          <w:tab w:val="left" w:pos="4340"/>
        </w:tabs>
        <w:spacing w:before="2" w:line="480" w:lineRule="auto"/>
        <w:ind w:left="1440" w:right="720" w:hanging="720"/>
        <w:jc w:val="both"/>
        <w:rPr>
          <w:bCs/>
          <w:sz w:val="24"/>
          <w:szCs w:val="24"/>
          <w:lang w:val="en-PH"/>
        </w:rPr>
      </w:pPr>
      <w:r w:rsidRPr="002132A9">
        <w:rPr>
          <w:bCs/>
          <w:sz w:val="24"/>
          <w:szCs w:val="24"/>
          <w:highlight w:val="red"/>
        </w:rPr>
        <w:t xml:space="preserve">Schenker, M. (n.d). </w:t>
      </w:r>
      <w:r w:rsidRPr="002132A9">
        <w:rPr>
          <w:bCs/>
          <w:i/>
          <w:iCs/>
          <w:sz w:val="24"/>
          <w:szCs w:val="24"/>
          <w:highlight w:val="red"/>
        </w:rPr>
        <w:t>What shooting from different angles means for your photograph | Contrastly</w:t>
      </w:r>
      <w:r w:rsidRPr="002132A9">
        <w:rPr>
          <w:bCs/>
          <w:sz w:val="24"/>
          <w:szCs w:val="24"/>
          <w:highlight w:val="red"/>
        </w:rPr>
        <w:t xml:space="preserve">. | Marc Schenker </w:t>
      </w:r>
      <w:hyperlink r:id="rId50" w:history="1">
        <w:r w:rsidRPr="002132A9">
          <w:rPr>
            <w:rStyle w:val="Hyperlink"/>
            <w:bCs/>
            <w:sz w:val="24"/>
            <w:szCs w:val="24"/>
            <w:highlight w:val="red"/>
          </w:rPr>
          <w:t>https://contrastly.com/what-shooting-from-different-angles-means-for-your-photograph/</w:t>
        </w:r>
      </w:hyperlink>
    </w:p>
    <w:p w14:paraId="5202D980" w14:textId="77777777" w:rsidR="002132A9" w:rsidRDefault="002132A9" w:rsidP="00251E0F">
      <w:pPr>
        <w:widowControl w:val="0"/>
        <w:tabs>
          <w:tab w:val="left" w:pos="4340"/>
        </w:tabs>
        <w:spacing w:before="2" w:line="480" w:lineRule="auto"/>
        <w:ind w:left="1440" w:right="720" w:hanging="720"/>
        <w:jc w:val="both"/>
        <w:rPr>
          <w:bCs/>
          <w:sz w:val="24"/>
          <w:szCs w:val="24"/>
          <w:lang w:val="en-PH"/>
        </w:rPr>
      </w:pPr>
    </w:p>
    <w:p w14:paraId="2EB1778F" w14:textId="0B78BEBC" w:rsidR="0044061B" w:rsidRDefault="0044061B" w:rsidP="00251E0F">
      <w:pPr>
        <w:widowControl w:val="0"/>
        <w:tabs>
          <w:tab w:val="left" w:pos="4340"/>
        </w:tabs>
        <w:spacing w:before="2" w:line="480" w:lineRule="auto"/>
        <w:ind w:left="1440" w:right="720" w:hanging="720"/>
        <w:jc w:val="both"/>
        <w:rPr>
          <w:bCs/>
          <w:sz w:val="24"/>
          <w:szCs w:val="24"/>
          <w:lang w:val="en-PH"/>
        </w:rPr>
      </w:pPr>
      <w:r w:rsidRPr="0044061B">
        <w:rPr>
          <w:bCs/>
          <w:sz w:val="24"/>
          <w:szCs w:val="24"/>
          <w:highlight w:val="red"/>
        </w:rPr>
        <w:t xml:space="preserve">Laoyan, S. (2025, February 20). What is Agile Methodology? (A Beginner’s Guide) [2025] • Asana. </w:t>
      </w:r>
      <w:r w:rsidRPr="0044061B">
        <w:rPr>
          <w:bCs/>
          <w:i/>
          <w:iCs/>
          <w:sz w:val="24"/>
          <w:szCs w:val="24"/>
          <w:highlight w:val="red"/>
        </w:rPr>
        <w:t>Asana</w:t>
      </w:r>
      <w:r w:rsidRPr="0044061B">
        <w:rPr>
          <w:bCs/>
          <w:sz w:val="24"/>
          <w:szCs w:val="24"/>
          <w:highlight w:val="red"/>
        </w:rPr>
        <w:t xml:space="preserve">. </w:t>
      </w:r>
      <w:hyperlink r:id="rId51" w:history="1">
        <w:r w:rsidRPr="0044061B">
          <w:rPr>
            <w:rStyle w:val="Hyperlink"/>
            <w:bCs/>
            <w:sz w:val="24"/>
            <w:szCs w:val="24"/>
            <w:highlight w:val="red"/>
          </w:rPr>
          <w:t>https://asana.com/resources/agile-methodology</w:t>
        </w:r>
      </w:hyperlink>
    </w:p>
    <w:p w14:paraId="01329566" w14:textId="77777777" w:rsidR="0044061B" w:rsidRDefault="0044061B" w:rsidP="00251E0F">
      <w:pPr>
        <w:widowControl w:val="0"/>
        <w:tabs>
          <w:tab w:val="left" w:pos="4340"/>
        </w:tabs>
        <w:spacing w:before="2" w:line="480" w:lineRule="auto"/>
        <w:ind w:left="1440" w:right="720" w:hanging="720"/>
        <w:jc w:val="both"/>
        <w:rPr>
          <w:bCs/>
          <w:sz w:val="24"/>
          <w:szCs w:val="24"/>
          <w:lang w:val="en-PH"/>
        </w:rPr>
      </w:pPr>
    </w:p>
    <w:p w14:paraId="1E43EE6C" w14:textId="34EFE224" w:rsidR="002132A9" w:rsidRPr="00251E0F" w:rsidRDefault="002132A9" w:rsidP="00251E0F">
      <w:pPr>
        <w:widowControl w:val="0"/>
        <w:tabs>
          <w:tab w:val="left" w:pos="4340"/>
        </w:tabs>
        <w:spacing w:before="2" w:line="480" w:lineRule="auto"/>
        <w:ind w:left="1440" w:right="720" w:hanging="720"/>
        <w:jc w:val="both"/>
        <w:rPr>
          <w:bCs/>
          <w:sz w:val="24"/>
          <w:szCs w:val="24"/>
          <w:lang w:val="en-PH"/>
        </w:rPr>
      </w:pPr>
      <w:r w:rsidRPr="002132A9">
        <w:rPr>
          <w:bCs/>
          <w:sz w:val="24"/>
          <w:szCs w:val="24"/>
          <w:highlight w:val="red"/>
        </w:rPr>
        <w:t xml:space="preserve">Su, Y., Vemulapalli, R., Weiss, B., Chu, C., Mansfield, P. A., Shapira, L., &amp; Pitts, C. (2021, April 15). </w:t>
      </w:r>
      <w:r w:rsidRPr="002132A9">
        <w:rPr>
          <w:bCs/>
          <w:i/>
          <w:iCs/>
          <w:sz w:val="24"/>
          <w:szCs w:val="24"/>
          <w:highlight w:val="red"/>
        </w:rPr>
        <w:t>Camera View Adjustment prediction for improving image composition</w:t>
      </w:r>
      <w:r w:rsidRPr="002132A9">
        <w:rPr>
          <w:bCs/>
          <w:sz w:val="24"/>
          <w:szCs w:val="24"/>
          <w:highlight w:val="red"/>
        </w:rPr>
        <w:t xml:space="preserve">. arXiv.org. </w:t>
      </w:r>
      <w:hyperlink r:id="rId52" w:history="1">
        <w:r w:rsidRPr="002132A9">
          <w:rPr>
            <w:rStyle w:val="Hyperlink"/>
            <w:bCs/>
            <w:sz w:val="24"/>
            <w:szCs w:val="24"/>
            <w:highlight w:val="red"/>
          </w:rPr>
          <w:t>https://arxiv.org/abs/2104.07608</w:t>
        </w:r>
      </w:hyperlink>
    </w:p>
    <w:p w14:paraId="1BC7D70B" w14:textId="77777777" w:rsidR="00251E0F" w:rsidRPr="00761111" w:rsidRDefault="00251E0F" w:rsidP="00D41192">
      <w:pPr>
        <w:widowControl w:val="0"/>
        <w:tabs>
          <w:tab w:val="left" w:pos="4340"/>
        </w:tabs>
        <w:spacing w:before="2" w:line="480" w:lineRule="auto"/>
        <w:ind w:left="1440" w:right="720" w:hanging="720"/>
        <w:jc w:val="both"/>
        <w:rPr>
          <w:bCs/>
          <w:sz w:val="24"/>
          <w:szCs w:val="24"/>
        </w:rPr>
      </w:pPr>
    </w:p>
    <w:p w14:paraId="5FE0CD4D" w14:textId="77777777" w:rsidR="001C39CA" w:rsidRPr="000233DD" w:rsidRDefault="001C39CA" w:rsidP="001C39CA">
      <w:pPr>
        <w:ind w:left="720" w:right="720"/>
        <w:rPr>
          <w:rFonts w:eastAsia="SNum-3R"/>
          <w:bCs/>
          <w:sz w:val="24"/>
          <w:szCs w:val="24"/>
        </w:rPr>
      </w:pPr>
    </w:p>
    <w:p w14:paraId="516BB543" w14:textId="77777777" w:rsidR="001C39CA" w:rsidRDefault="001C39CA" w:rsidP="009C0BA5">
      <w:pPr>
        <w:ind w:right="720"/>
        <w:rPr>
          <w:rFonts w:eastAsia="SNum-3R"/>
          <w:bCs/>
          <w:sz w:val="24"/>
          <w:szCs w:val="24"/>
        </w:rPr>
      </w:pPr>
    </w:p>
    <w:p w14:paraId="64E3D5CA" w14:textId="77777777" w:rsidR="009C0BA5" w:rsidRDefault="009C0BA5" w:rsidP="009C0BA5">
      <w:pPr>
        <w:ind w:right="720"/>
        <w:rPr>
          <w:rFonts w:eastAsia="SNum-3R"/>
          <w:bCs/>
          <w:sz w:val="24"/>
          <w:szCs w:val="24"/>
        </w:rPr>
      </w:pPr>
    </w:p>
    <w:p w14:paraId="3BDADE90" w14:textId="77777777" w:rsidR="009C0BA5" w:rsidRDefault="009C0BA5" w:rsidP="009C0BA5">
      <w:pPr>
        <w:ind w:right="720"/>
        <w:rPr>
          <w:rFonts w:eastAsia="SNum-3R"/>
          <w:bCs/>
          <w:sz w:val="24"/>
          <w:szCs w:val="24"/>
        </w:rPr>
      </w:pPr>
    </w:p>
    <w:p w14:paraId="479605A3" w14:textId="77777777" w:rsidR="009C0BA5" w:rsidRDefault="009C0BA5" w:rsidP="009C0BA5">
      <w:pPr>
        <w:ind w:right="720"/>
        <w:rPr>
          <w:rFonts w:eastAsia="SNum-3R"/>
          <w:bCs/>
          <w:sz w:val="24"/>
          <w:szCs w:val="24"/>
        </w:rPr>
      </w:pPr>
    </w:p>
    <w:p w14:paraId="3034730E" w14:textId="77777777" w:rsidR="009C0BA5" w:rsidRDefault="009C0BA5" w:rsidP="009C0BA5">
      <w:pPr>
        <w:ind w:right="720"/>
        <w:rPr>
          <w:rFonts w:eastAsia="SNum-3R"/>
          <w:bCs/>
          <w:sz w:val="24"/>
          <w:szCs w:val="24"/>
        </w:rPr>
      </w:pPr>
    </w:p>
    <w:p w14:paraId="03E22A54" w14:textId="77777777" w:rsidR="009C0BA5" w:rsidRDefault="009C0BA5" w:rsidP="009C0BA5">
      <w:pPr>
        <w:ind w:right="720"/>
        <w:rPr>
          <w:rFonts w:eastAsia="SNum-3R"/>
          <w:bCs/>
          <w:sz w:val="24"/>
          <w:szCs w:val="24"/>
        </w:rPr>
      </w:pPr>
    </w:p>
    <w:p w14:paraId="10F293C2" w14:textId="77777777" w:rsidR="009C0BA5" w:rsidRDefault="009C0BA5" w:rsidP="009C0BA5">
      <w:pPr>
        <w:ind w:right="720"/>
        <w:rPr>
          <w:rFonts w:eastAsia="SNum-3R"/>
          <w:bCs/>
          <w:sz w:val="24"/>
          <w:szCs w:val="24"/>
        </w:rPr>
      </w:pPr>
    </w:p>
    <w:p w14:paraId="3EC65C3E" w14:textId="77777777" w:rsidR="009C0BA5" w:rsidRDefault="009C0BA5" w:rsidP="009C0BA5">
      <w:pPr>
        <w:ind w:right="720"/>
        <w:rPr>
          <w:rFonts w:eastAsia="SNum-3R"/>
          <w:bCs/>
          <w:sz w:val="24"/>
          <w:szCs w:val="24"/>
        </w:rPr>
      </w:pPr>
    </w:p>
    <w:p w14:paraId="1CB4BF9D" w14:textId="77777777" w:rsidR="009C0BA5" w:rsidRDefault="009C0BA5" w:rsidP="009C0BA5">
      <w:pPr>
        <w:ind w:right="720"/>
        <w:rPr>
          <w:rFonts w:eastAsia="SNum-3R"/>
          <w:bCs/>
          <w:sz w:val="24"/>
          <w:szCs w:val="24"/>
        </w:rPr>
      </w:pPr>
    </w:p>
    <w:p w14:paraId="54C3F166" w14:textId="77777777" w:rsidR="009C0BA5" w:rsidRDefault="009C0BA5" w:rsidP="009C0BA5">
      <w:pPr>
        <w:ind w:right="720"/>
        <w:rPr>
          <w:rFonts w:eastAsia="SNum-3R"/>
          <w:bCs/>
          <w:sz w:val="24"/>
          <w:szCs w:val="24"/>
        </w:rPr>
      </w:pPr>
    </w:p>
    <w:p w14:paraId="2704F831" w14:textId="77777777" w:rsidR="009C0BA5" w:rsidRDefault="009C0BA5" w:rsidP="009C0BA5">
      <w:pPr>
        <w:ind w:right="720"/>
        <w:rPr>
          <w:rFonts w:eastAsia="SNum-3R"/>
          <w:bCs/>
          <w:sz w:val="24"/>
          <w:szCs w:val="24"/>
        </w:rPr>
      </w:pPr>
    </w:p>
    <w:p w14:paraId="464CEF6C" w14:textId="77777777" w:rsidR="009C0BA5" w:rsidRDefault="009C0BA5" w:rsidP="009C0BA5">
      <w:pPr>
        <w:ind w:right="720"/>
        <w:rPr>
          <w:rFonts w:eastAsia="SNum-3R"/>
          <w:bCs/>
          <w:sz w:val="24"/>
          <w:szCs w:val="24"/>
        </w:rPr>
      </w:pPr>
    </w:p>
    <w:p w14:paraId="157043B2" w14:textId="77777777" w:rsidR="009C0BA5" w:rsidRDefault="009C0BA5" w:rsidP="009C0BA5">
      <w:pPr>
        <w:ind w:right="720"/>
        <w:rPr>
          <w:rFonts w:eastAsia="SNum-3R"/>
          <w:bCs/>
          <w:sz w:val="24"/>
          <w:szCs w:val="24"/>
        </w:rPr>
      </w:pPr>
    </w:p>
    <w:p w14:paraId="05FC1D94" w14:textId="77777777" w:rsidR="009C0BA5" w:rsidRDefault="009C0BA5" w:rsidP="009C0BA5">
      <w:pPr>
        <w:ind w:right="720"/>
        <w:rPr>
          <w:rFonts w:eastAsia="SNum-3R"/>
          <w:bCs/>
          <w:sz w:val="24"/>
          <w:szCs w:val="24"/>
        </w:rPr>
      </w:pPr>
    </w:p>
    <w:p w14:paraId="1CD6CEF0" w14:textId="77777777" w:rsidR="009C0BA5" w:rsidRDefault="009C0BA5" w:rsidP="009C0BA5">
      <w:pPr>
        <w:ind w:right="720"/>
        <w:rPr>
          <w:rFonts w:eastAsia="SNum-3R"/>
          <w:bCs/>
          <w:sz w:val="24"/>
          <w:szCs w:val="24"/>
        </w:rPr>
      </w:pPr>
    </w:p>
    <w:p w14:paraId="2399B6BD" w14:textId="77777777" w:rsidR="009C0BA5" w:rsidRDefault="009C0BA5" w:rsidP="009C0BA5">
      <w:pPr>
        <w:ind w:right="720"/>
        <w:rPr>
          <w:rFonts w:eastAsia="SNum-3R"/>
          <w:bCs/>
          <w:sz w:val="24"/>
          <w:szCs w:val="24"/>
        </w:rPr>
      </w:pPr>
    </w:p>
    <w:p w14:paraId="2218CADD" w14:textId="77777777" w:rsidR="009C0BA5" w:rsidRDefault="009C0BA5" w:rsidP="009C0BA5">
      <w:pPr>
        <w:ind w:right="720"/>
        <w:rPr>
          <w:rFonts w:eastAsia="SNum-3R"/>
          <w:bCs/>
          <w:sz w:val="24"/>
          <w:szCs w:val="24"/>
        </w:rPr>
      </w:pPr>
    </w:p>
    <w:p w14:paraId="4C8C39AE" w14:textId="77777777" w:rsidR="005E55E6" w:rsidRDefault="005E55E6" w:rsidP="009C0BA5">
      <w:pPr>
        <w:ind w:right="720"/>
        <w:rPr>
          <w:rFonts w:eastAsia="SNum-3R"/>
          <w:bCs/>
          <w:sz w:val="24"/>
          <w:szCs w:val="24"/>
        </w:rPr>
      </w:pPr>
    </w:p>
    <w:p w14:paraId="6896E6FC" w14:textId="77777777" w:rsidR="005E55E6" w:rsidRDefault="005E55E6" w:rsidP="009C0BA5">
      <w:pPr>
        <w:ind w:right="720"/>
        <w:rPr>
          <w:rFonts w:eastAsia="SNum-3R"/>
          <w:bCs/>
          <w:sz w:val="24"/>
          <w:szCs w:val="24"/>
        </w:rPr>
      </w:pPr>
    </w:p>
    <w:p w14:paraId="2337428F" w14:textId="77777777" w:rsidR="005E55E6" w:rsidRDefault="005E55E6" w:rsidP="009C0BA5">
      <w:pPr>
        <w:ind w:right="720"/>
        <w:rPr>
          <w:rFonts w:eastAsia="SNum-3R"/>
          <w:bCs/>
          <w:sz w:val="24"/>
          <w:szCs w:val="24"/>
        </w:rPr>
      </w:pPr>
    </w:p>
    <w:p w14:paraId="12283D99" w14:textId="77777777" w:rsidR="009C0BA5" w:rsidRDefault="009C0BA5" w:rsidP="009C0BA5">
      <w:pPr>
        <w:ind w:right="720"/>
        <w:rPr>
          <w:rFonts w:eastAsia="SNum-3R"/>
          <w:bCs/>
          <w:sz w:val="24"/>
          <w:szCs w:val="24"/>
        </w:rPr>
      </w:pPr>
    </w:p>
    <w:p w14:paraId="3D16D5A3" w14:textId="77777777" w:rsidR="009C0BA5" w:rsidRDefault="009C0BA5" w:rsidP="009C0BA5">
      <w:pPr>
        <w:ind w:right="720"/>
        <w:rPr>
          <w:rFonts w:eastAsia="SNum-3R"/>
          <w:bCs/>
          <w:sz w:val="24"/>
          <w:szCs w:val="24"/>
        </w:rPr>
      </w:pPr>
    </w:p>
    <w:p w14:paraId="379FE37E" w14:textId="77777777" w:rsidR="005E55E6" w:rsidRDefault="005E55E6" w:rsidP="009C0BA5">
      <w:pPr>
        <w:ind w:right="720"/>
        <w:rPr>
          <w:rFonts w:eastAsia="SNum-3R"/>
          <w:bCs/>
          <w:sz w:val="24"/>
          <w:szCs w:val="24"/>
        </w:rPr>
      </w:pPr>
    </w:p>
    <w:p w14:paraId="3EF52990" w14:textId="77777777" w:rsidR="005E55E6" w:rsidRDefault="005E55E6" w:rsidP="009C0BA5">
      <w:pPr>
        <w:ind w:right="720"/>
        <w:rPr>
          <w:rFonts w:eastAsia="SNum-3R"/>
          <w:bCs/>
          <w:sz w:val="24"/>
          <w:szCs w:val="24"/>
        </w:rPr>
      </w:pPr>
    </w:p>
    <w:p w14:paraId="15D645EC" w14:textId="77777777" w:rsidR="005E55E6" w:rsidRDefault="005E55E6" w:rsidP="009C0BA5">
      <w:pPr>
        <w:ind w:right="720"/>
        <w:rPr>
          <w:rFonts w:eastAsia="SNum-3R"/>
          <w:bCs/>
          <w:sz w:val="24"/>
          <w:szCs w:val="24"/>
        </w:rPr>
      </w:pPr>
    </w:p>
    <w:p w14:paraId="721B424F" w14:textId="77777777" w:rsidR="005E55E6" w:rsidRDefault="005E55E6" w:rsidP="009C0BA5">
      <w:pPr>
        <w:ind w:right="720"/>
        <w:rPr>
          <w:rFonts w:eastAsia="SNum-3R"/>
          <w:bCs/>
          <w:sz w:val="24"/>
          <w:szCs w:val="24"/>
        </w:rPr>
      </w:pPr>
    </w:p>
    <w:p w14:paraId="15C6FA5D" w14:textId="77777777" w:rsidR="005E55E6" w:rsidRDefault="005E55E6" w:rsidP="009C0BA5">
      <w:pPr>
        <w:ind w:right="720"/>
        <w:rPr>
          <w:rFonts w:eastAsia="SNum-3R"/>
          <w:bCs/>
          <w:sz w:val="24"/>
          <w:szCs w:val="24"/>
        </w:rPr>
      </w:pPr>
    </w:p>
    <w:p w14:paraId="6F0CEE23" w14:textId="77777777" w:rsidR="005E55E6" w:rsidRDefault="005E55E6" w:rsidP="009C0BA5">
      <w:pPr>
        <w:ind w:right="720"/>
        <w:rPr>
          <w:rFonts w:eastAsia="SNum-3R"/>
          <w:bCs/>
          <w:sz w:val="24"/>
          <w:szCs w:val="24"/>
        </w:rPr>
      </w:pPr>
    </w:p>
    <w:p w14:paraId="72C7E539" w14:textId="77777777" w:rsidR="005E55E6" w:rsidRDefault="005E55E6" w:rsidP="009C0BA5">
      <w:pPr>
        <w:ind w:right="720"/>
        <w:rPr>
          <w:rFonts w:eastAsia="SNum-3R"/>
          <w:bCs/>
          <w:sz w:val="24"/>
          <w:szCs w:val="24"/>
        </w:rPr>
      </w:pPr>
    </w:p>
    <w:p w14:paraId="32F2C66C" w14:textId="77777777" w:rsidR="005E55E6" w:rsidRDefault="005E55E6" w:rsidP="009C0BA5">
      <w:pPr>
        <w:ind w:right="720"/>
        <w:rPr>
          <w:rFonts w:eastAsia="SNum-3R"/>
          <w:bCs/>
          <w:sz w:val="24"/>
          <w:szCs w:val="24"/>
        </w:rPr>
      </w:pPr>
    </w:p>
    <w:p w14:paraId="3BAEDAB6" w14:textId="77777777" w:rsidR="005E55E6" w:rsidRDefault="005E55E6" w:rsidP="009C0BA5">
      <w:pPr>
        <w:ind w:right="720"/>
        <w:rPr>
          <w:rFonts w:eastAsia="SNum-3R"/>
          <w:bCs/>
          <w:sz w:val="24"/>
          <w:szCs w:val="24"/>
        </w:rPr>
      </w:pPr>
    </w:p>
    <w:p w14:paraId="06663802" w14:textId="77777777" w:rsidR="005E55E6" w:rsidRDefault="005E55E6" w:rsidP="009C0BA5">
      <w:pPr>
        <w:ind w:right="720"/>
        <w:rPr>
          <w:rFonts w:eastAsia="SNum-3R"/>
          <w:bCs/>
          <w:sz w:val="24"/>
          <w:szCs w:val="24"/>
        </w:rPr>
      </w:pPr>
    </w:p>
    <w:p w14:paraId="21F499BD" w14:textId="7F20CA7D" w:rsidR="000D3D06" w:rsidRDefault="000D3D06">
      <w:pPr>
        <w:spacing w:after="160" w:line="259" w:lineRule="auto"/>
        <w:rPr>
          <w:rFonts w:eastAsia="SNum-3R"/>
          <w:bCs/>
          <w:sz w:val="24"/>
          <w:szCs w:val="24"/>
        </w:rPr>
      </w:pPr>
      <w:r>
        <w:rPr>
          <w:rFonts w:eastAsia="SNum-3R"/>
          <w:bCs/>
          <w:sz w:val="24"/>
          <w:szCs w:val="24"/>
        </w:rPr>
        <w:br w:type="page"/>
      </w:r>
    </w:p>
    <w:p w14:paraId="28052C13" w14:textId="77777777" w:rsidR="005E55E6" w:rsidRDefault="005E55E6" w:rsidP="009C0BA5">
      <w:pPr>
        <w:ind w:right="720"/>
        <w:rPr>
          <w:rFonts w:eastAsia="SNum-3R"/>
          <w:bCs/>
          <w:sz w:val="24"/>
          <w:szCs w:val="24"/>
        </w:rPr>
      </w:pPr>
    </w:p>
    <w:p w14:paraId="76820C81" w14:textId="77777777" w:rsidR="005E55E6" w:rsidRDefault="005E55E6" w:rsidP="009C0BA5">
      <w:pPr>
        <w:ind w:right="720"/>
        <w:rPr>
          <w:rFonts w:eastAsia="SNum-3R"/>
          <w:bCs/>
          <w:sz w:val="24"/>
          <w:szCs w:val="24"/>
        </w:rPr>
      </w:pPr>
    </w:p>
    <w:p w14:paraId="56D8D716" w14:textId="720373AC" w:rsidR="001C39CA" w:rsidRPr="00DD79AF" w:rsidRDefault="00DB46A5" w:rsidP="00B05247">
      <w:pPr>
        <w:pStyle w:val="Heading1"/>
        <w:rPr>
          <w:rFonts w:eastAsia="SNum-3R"/>
          <w:bCs/>
          <w:i/>
          <w:iCs/>
        </w:rPr>
      </w:pPr>
      <w:r>
        <w:rPr>
          <w:rFonts w:eastAsia="SNum-3R"/>
        </w:rPr>
        <w:t>APPENDICES</w:t>
      </w:r>
    </w:p>
    <w:p w14:paraId="57C05237" w14:textId="77777777" w:rsidR="001C39CA" w:rsidRPr="00DD79AF" w:rsidRDefault="001C39CA" w:rsidP="001C39CA">
      <w:pPr>
        <w:spacing w:line="480" w:lineRule="auto"/>
        <w:ind w:left="720" w:right="720"/>
        <w:jc w:val="center"/>
        <w:rPr>
          <w:rFonts w:eastAsia="SNum-3R"/>
          <w:b/>
          <w:sz w:val="24"/>
          <w:szCs w:val="24"/>
        </w:rPr>
      </w:pPr>
    </w:p>
    <w:p w14:paraId="081EDF0D" w14:textId="3AA03D81" w:rsidR="001C39CA" w:rsidRDefault="00314934" w:rsidP="00314934">
      <w:pPr>
        <w:pStyle w:val="ListParagraph"/>
        <w:numPr>
          <w:ilvl w:val="0"/>
          <w:numId w:val="11"/>
        </w:numPr>
        <w:spacing w:line="480" w:lineRule="auto"/>
        <w:ind w:right="720"/>
        <w:jc w:val="center"/>
        <w:rPr>
          <w:rFonts w:eastAsia="SNum-3R"/>
          <w:b/>
          <w:sz w:val="24"/>
          <w:szCs w:val="24"/>
        </w:rPr>
      </w:pPr>
      <w:r w:rsidRPr="00314934">
        <w:rPr>
          <w:rFonts w:eastAsia="SNum-3R"/>
          <w:b/>
          <w:sz w:val="24"/>
          <w:szCs w:val="24"/>
        </w:rPr>
        <w:t>Gantt Chart</w:t>
      </w:r>
    </w:p>
    <w:p w14:paraId="6603049E" w14:textId="48845767" w:rsidR="00314934" w:rsidRDefault="00314934" w:rsidP="00314934">
      <w:pPr>
        <w:pStyle w:val="ListParagraph"/>
        <w:numPr>
          <w:ilvl w:val="0"/>
          <w:numId w:val="11"/>
        </w:numPr>
        <w:spacing w:line="480" w:lineRule="auto"/>
        <w:ind w:right="720"/>
        <w:jc w:val="center"/>
        <w:rPr>
          <w:rFonts w:eastAsia="SNum-3R"/>
          <w:b/>
          <w:sz w:val="24"/>
          <w:szCs w:val="24"/>
        </w:rPr>
      </w:pPr>
      <w:r>
        <w:rPr>
          <w:rFonts w:eastAsia="SNum-3R"/>
          <w:b/>
          <w:sz w:val="24"/>
          <w:szCs w:val="24"/>
        </w:rPr>
        <w:t xml:space="preserve">Budget </w:t>
      </w:r>
      <w:r w:rsidR="005705AB">
        <w:rPr>
          <w:rFonts w:eastAsia="SNum-3R"/>
          <w:b/>
          <w:sz w:val="24"/>
          <w:szCs w:val="24"/>
        </w:rPr>
        <w:t>Allocation</w:t>
      </w:r>
    </w:p>
    <w:p w14:paraId="364D9304" w14:textId="7B10F17D" w:rsidR="005705AB" w:rsidRPr="00314934" w:rsidRDefault="008310FF" w:rsidP="00314934">
      <w:pPr>
        <w:pStyle w:val="ListParagraph"/>
        <w:numPr>
          <w:ilvl w:val="0"/>
          <w:numId w:val="11"/>
        </w:numPr>
        <w:spacing w:line="480" w:lineRule="auto"/>
        <w:ind w:right="720"/>
        <w:jc w:val="center"/>
        <w:rPr>
          <w:rFonts w:eastAsia="SNum-3R"/>
          <w:b/>
          <w:sz w:val="24"/>
          <w:szCs w:val="24"/>
        </w:rPr>
      </w:pPr>
      <w:r>
        <w:rPr>
          <w:rFonts w:eastAsia="SNum-3R"/>
          <w:b/>
          <w:sz w:val="24"/>
          <w:szCs w:val="24"/>
        </w:rPr>
        <w:t>Web Hosting</w:t>
      </w:r>
    </w:p>
    <w:p w14:paraId="1B994CF1" w14:textId="070DF207" w:rsidR="00F01F10" w:rsidRPr="00314934" w:rsidRDefault="00241CD4" w:rsidP="00314934">
      <w:pPr>
        <w:pStyle w:val="ListParagraph"/>
        <w:numPr>
          <w:ilvl w:val="0"/>
          <w:numId w:val="11"/>
        </w:numPr>
        <w:spacing w:line="480" w:lineRule="auto"/>
        <w:ind w:right="720"/>
        <w:jc w:val="center"/>
        <w:rPr>
          <w:rFonts w:eastAsia="SNum-3R"/>
          <w:b/>
          <w:sz w:val="24"/>
          <w:szCs w:val="24"/>
        </w:rPr>
      </w:pPr>
      <w:r>
        <w:rPr>
          <w:rFonts w:eastAsia="SNum-3R"/>
          <w:b/>
          <w:sz w:val="24"/>
          <w:szCs w:val="24"/>
        </w:rPr>
        <w:t>Communication Letter with Client</w:t>
      </w:r>
    </w:p>
    <w:p w14:paraId="6CFBF79E" w14:textId="3C37CEB1" w:rsidR="00020445" w:rsidRDefault="00020445" w:rsidP="00314934">
      <w:pPr>
        <w:pStyle w:val="ListParagraph"/>
        <w:numPr>
          <w:ilvl w:val="0"/>
          <w:numId w:val="11"/>
        </w:numPr>
        <w:spacing w:line="480" w:lineRule="auto"/>
        <w:ind w:right="720"/>
        <w:jc w:val="center"/>
        <w:rPr>
          <w:rFonts w:eastAsia="SNum-3R"/>
          <w:b/>
          <w:sz w:val="24"/>
          <w:szCs w:val="24"/>
        </w:rPr>
      </w:pPr>
      <w:r>
        <w:rPr>
          <w:rFonts w:eastAsia="SNum-3R"/>
          <w:b/>
          <w:sz w:val="24"/>
          <w:szCs w:val="24"/>
        </w:rPr>
        <w:t>Endorsement Letter</w:t>
      </w:r>
    </w:p>
    <w:p w14:paraId="7DAF12F0" w14:textId="5F534517" w:rsidR="00020445" w:rsidRDefault="00020445" w:rsidP="00314934">
      <w:pPr>
        <w:pStyle w:val="ListParagraph"/>
        <w:numPr>
          <w:ilvl w:val="0"/>
          <w:numId w:val="11"/>
        </w:numPr>
        <w:spacing w:line="480" w:lineRule="auto"/>
        <w:ind w:right="720"/>
        <w:jc w:val="center"/>
        <w:rPr>
          <w:rFonts w:eastAsia="SNum-3R"/>
          <w:b/>
          <w:sz w:val="24"/>
          <w:szCs w:val="24"/>
        </w:rPr>
      </w:pPr>
      <w:r>
        <w:rPr>
          <w:rFonts w:eastAsia="SNum-3R"/>
          <w:b/>
          <w:sz w:val="24"/>
          <w:szCs w:val="24"/>
        </w:rPr>
        <w:t>Consultation Log Sheets</w:t>
      </w:r>
    </w:p>
    <w:p w14:paraId="23C3A1A4" w14:textId="77777777" w:rsidR="00B97FE2" w:rsidRDefault="00B97FE2" w:rsidP="00314934">
      <w:pPr>
        <w:pStyle w:val="ListParagraph"/>
        <w:numPr>
          <w:ilvl w:val="0"/>
          <w:numId w:val="11"/>
        </w:numPr>
        <w:spacing w:line="480" w:lineRule="auto"/>
        <w:ind w:right="720"/>
        <w:jc w:val="center"/>
        <w:rPr>
          <w:rFonts w:eastAsia="SNum-3R"/>
          <w:b/>
          <w:sz w:val="24"/>
          <w:szCs w:val="24"/>
        </w:rPr>
      </w:pPr>
    </w:p>
    <w:p w14:paraId="50E95F37" w14:textId="77777777" w:rsidR="008E2993" w:rsidRPr="00314934" w:rsidRDefault="008E2993" w:rsidP="008C6434">
      <w:pPr>
        <w:pStyle w:val="ListParagraph"/>
        <w:spacing w:line="480" w:lineRule="auto"/>
        <w:ind w:right="720"/>
        <w:rPr>
          <w:rFonts w:eastAsia="SNum-3R"/>
          <w:b/>
          <w:sz w:val="24"/>
          <w:szCs w:val="24"/>
        </w:rPr>
      </w:pPr>
    </w:p>
    <w:p w14:paraId="235FABBF" w14:textId="77777777" w:rsidR="001C39CA" w:rsidRPr="00DD79AF" w:rsidRDefault="001C39CA" w:rsidP="001C39CA">
      <w:pPr>
        <w:spacing w:line="480" w:lineRule="auto"/>
        <w:ind w:left="720" w:right="720"/>
        <w:jc w:val="center"/>
        <w:rPr>
          <w:rFonts w:eastAsia="SNum-3R"/>
          <w:b/>
          <w:sz w:val="24"/>
          <w:szCs w:val="24"/>
        </w:rPr>
      </w:pPr>
    </w:p>
    <w:p w14:paraId="284C96CE" w14:textId="77777777" w:rsidR="001C39CA" w:rsidRPr="00DD79AF" w:rsidRDefault="001C39CA" w:rsidP="001C39CA">
      <w:pPr>
        <w:spacing w:line="480" w:lineRule="auto"/>
        <w:ind w:left="720" w:right="720"/>
        <w:jc w:val="center"/>
        <w:rPr>
          <w:rFonts w:eastAsia="SNum-3R"/>
          <w:b/>
          <w:sz w:val="24"/>
          <w:szCs w:val="24"/>
        </w:rPr>
      </w:pPr>
    </w:p>
    <w:p w14:paraId="1D421D34" w14:textId="77777777" w:rsidR="001C39CA" w:rsidRPr="00DD79AF" w:rsidRDefault="001C39CA" w:rsidP="001C39CA">
      <w:pPr>
        <w:spacing w:line="480" w:lineRule="auto"/>
        <w:ind w:left="720" w:right="720"/>
        <w:jc w:val="center"/>
        <w:rPr>
          <w:rFonts w:eastAsia="SNum-3R"/>
          <w:b/>
          <w:sz w:val="24"/>
          <w:szCs w:val="24"/>
        </w:rPr>
      </w:pPr>
    </w:p>
    <w:p w14:paraId="0C67087E" w14:textId="77777777" w:rsidR="001C39CA" w:rsidRPr="00DD79AF" w:rsidRDefault="001C39CA" w:rsidP="001C39CA">
      <w:pPr>
        <w:spacing w:line="480" w:lineRule="auto"/>
        <w:ind w:left="720" w:right="720"/>
        <w:jc w:val="center"/>
        <w:rPr>
          <w:rFonts w:eastAsia="SNum-3R"/>
          <w:b/>
          <w:sz w:val="24"/>
          <w:szCs w:val="24"/>
        </w:rPr>
      </w:pPr>
    </w:p>
    <w:p w14:paraId="67BD90E1" w14:textId="77777777" w:rsidR="001C39CA" w:rsidRPr="00DD79AF" w:rsidRDefault="001C39CA" w:rsidP="001C39CA">
      <w:pPr>
        <w:spacing w:line="480" w:lineRule="auto"/>
        <w:ind w:left="720" w:right="720"/>
        <w:jc w:val="center"/>
        <w:rPr>
          <w:rFonts w:eastAsia="SNum-3R"/>
          <w:b/>
          <w:sz w:val="24"/>
          <w:szCs w:val="24"/>
        </w:rPr>
      </w:pPr>
    </w:p>
    <w:p w14:paraId="6E6BF009" w14:textId="77777777" w:rsidR="001C39CA" w:rsidRPr="00DD79AF" w:rsidRDefault="001C39CA" w:rsidP="001C39CA">
      <w:pPr>
        <w:spacing w:line="480" w:lineRule="auto"/>
        <w:ind w:left="720" w:right="720"/>
        <w:jc w:val="center"/>
        <w:rPr>
          <w:rFonts w:eastAsia="SNum-3R"/>
          <w:b/>
          <w:sz w:val="24"/>
          <w:szCs w:val="24"/>
        </w:rPr>
      </w:pPr>
    </w:p>
    <w:p w14:paraId="3DE4837A" w14:textId="77777777" w:rsidR="001C39CA" w:rsidRPr="00DD79AF" w:rsidRDefault="001C39CA" w:rsidP="001C39CA">
      <w:pPr>
        <w:spacing w:line="480" w:lineRule="auto"/>
        <w:ind w:left="720" w:right="720"/>
        <w:jc w:val="center"/>
        <w:rPr>
          <w:rFonts w:eastAsia="SNum-3R"/>
          <w:b/>
          <w:sz w:val="24"/>
          <w:szCs w:val="24"/>
        </w:rPr>
      </w:pPr>
    </w:p>
    <w:p w14:paraId="3A759814" w14:textId="77777777" w:rsidR="00DB46A5" w:rsidRPr="00DD79AF" w:rsidRDefault="00DB46A5" w:rsidP="00DB46A5">
      <w:pPr>
        <w:spacing w:line="480" w:lineRule="auto"/>
        <w:ind w:left="720" w:right="720"/>
        <w:jc w:val="both"/>
        <w:rPr>
          <w:rFonts w:eastAsia="SNum-3R"/>
          <w:bCs/>
          <w:sz w:val="24"/>
          <w:szCs w:val="24"/>
        </w:rPr>
      </w:pPr>
    </w:p>
    <w:p w14:paraId="4C58191F" w14:textId="77777777" w:rsidR="00DB46A5" w:rsidRDefault="00DB46A5" w:rsidP="00DB46A5">
      <w:pPr>
        <w:spacing w:line="480" w:lineRule="auto"/>
        <w:ind w:left="720" w:right="720"/>
        <w:jc w:val="center"/>
        <w:rPr>
          <w:rFonts w:eastAsia="SNum-3R"/>
          <w:bCs/>
          <w:sz w:val="24"/>
          <w:szCs w:val="24"/>
        </w:rPr>
      </w:pPr>
    </w:p>
    <w:p w14:paraId="4BE42A8E" w14:textId="77777777" w:rsidR="009C0BA5" w:rsidRDefault="009C0BA5" w:rsidP="009C0BA5">
      <w:pPr>
        <w:ind w:left="720" w:right="720"/>
        <w:jc w:val="center"/>
        <w:rPr>
          <w:rFonts w:eastAsia="SNum-3R"/>
          <w:bCs/>
          <w:sz w:val="24"/>
          <w:szCs w:val="24"/>
        </w:rPr>
      </w:pPr>
    </w:p>
    <w:p w14:paraId="67D20FC8" w14:textId="77777777" w:rsidR="009C0BA5" w:rsidRDefault="009C0BA5" w:rsidP="009C0BA5">
      <w:pPr>
        <w:ind w:left="720" w:right="720"/>
        <w:jc w:val="center"/>
        <w:rPr>
          <w:rFonts w:eastAsia="SNum-3R"/>
          <w:bCs/>
          <w:sz w:val="24"/>
          <w:szCs w:val="24"/>
        </w:rPr>
      </w:pPr>
    </w:p>
    <w:p w14:paraId="245B6B71" w14:textId="77777777" w:rsidR="009C0BA5" w:rsidRDefault="009C0BA5" w:rsidP="009C0BA5">
      <w:pPr>
        <w:ind w:left="720" w:right="720"/>
        <w:jc w:val="center"/>
        <w:rPr>
          <w:rFonts w:eastAsia="SNum-3R"/>
          <w:bCs/>
          <w:sz w:val="24"/>
          <w:szCs w:val="24"/>
        </w:rPr>
      </w:pPr>
    </w:p>
    <w:p w14:paraId="3BBC5DF0" w14:textId="77777777" w:rsidR="009C0BA5" w:rsidRDefault="009C0BA5" w:rsidP="009C0BA5">
      <w:pPr>
        <w:ind w:left="720" w:right="720"/>
        <w:jc w:val="center"/>
        <w:rPr>
          <w:rFonts w:eastAsia="SNum-3R"/>
          <w:bCs/>
          <w:sz w:val="24"/>
          <w:szCs w:val="24"/>
        </w:rPr>
      </w:pPr>
    </w:p>
    <w:p w14:paraId="158EAE05" w14:textId="77777777" w:rsidR="009C0BA5" w:rsidRDefault="009C0BA5" w:rsidP="009C0BA5">
      <w:pPr>
        <w:ind w:left="720" w:right="720"/>
        <w:jc w:val="center"/>
        <w:rPr>
          <w:rFonts w:eastAsia="SNum-3R"/>
          <w:bCs/>
          <w:sz w:val="24"/>
          <w:szCs w:val="24"/>
        </w:rPr>
      </w:pPr>
    </w:p>
    <w:p w14:paraId="04780930" w14:textId="77777777" w:rsidR="009C0BA5" w:rsidRDefault="009C0BA5" w:rsidP="009C0BA5">
      <w:pPr>
        <w:ind w:left="720" w:right="720"/>
        <w:jc w:val="center"/>
        <w:rPr>
          <w:rFonts w:eastAsia="SNum-3R"/>
          <w:bCs/>
          <w:sz w:val="24"/>
          <w:szCs w:val="24"/>
        </w:rPr>
      </w:pPr>
    </w:p>
    <w:p w14:paraId="70BBB2A0" w14:textId="77777777" w:rsidR="009C0BA5" w:rsidRDefault="009C0BA5" w:rsidP="009C0BA5">
      <w:pPr>
        <w:spacing w:line="480" w:lineRule="auto"/>
        <w:ind w:right="720"/>
        <w:rPr>
          <w:rFonts w:eastAsia="SNum-3R"/>
          <w:b/>
          <w:sz w:val="24"/>
          <w:szCs w:val="24"/>
        </w:rPr>
      </w:pPr>
    </w:p>
    <w:p w14:paraId="1C7D2392" w14:textId="7509F6AF" w:rsidR="00DB46A5" w:rsidRPr="00DD79AF" w:rsidRDefault="00DB46A5" w:rsidP="00DB46A5">
      <w:pPr>
        <w:spacing w:line="480" w:lineRule="auto"/>
        <w:ind w:left="720" w:right="720"/>
        <w:jc w:val="center"/>
        <w:rPr>
          <w:rFonts w:eastAsia="SNum-3R"/>
          <w:b/>
          <w:sz w:val="24"/>
          <w:szCs w:val="24"/>
        </w:rPr>
      </w:pPr>
      <w:r w:rsidRPr="0096599E">
        <w:rPr>
          <w:rFonts w:eastAsia="SNum-3R"/>
          <w:sz w:val="24"/>
          <w:szCs w:val="24"/>
          <w:highlight w:val="white"/>
        </w:rPr>
        <w:t>APPENDIX A</w:t>
      </w:r>
      <w:r w:rsidRPr="00DD79AF">
        <w:rPr>
          <w:rFonts w:eastAsia="SNum-3R"/>
          <w:b/>
          <w:sz w:val="24"/>
          <w:szCs w:val="24"/>
        </w:rPr>
        <w:t xml:space="preserve"> </w:t>
      </w:r>
    </w:p>
    <w:p w14:paraId="2761F3C8" w14:textId="5E1D4D55" w:rsidR="00243950" w:rsidRDefault="00243950" w:rsidP="001C39CA">
      <w:pPr>
        <w:ind w:left="720" w:right="720"/>
        <w:jc w:val="center"/>
        <w:rPr>
          <w:b/>
          <w:bCs/>
          <w:sz w:val="24"/>
          <w:szCs w:val="24"/>
        </w:rPr>
      </w:pPr>
    </w:p>
    <w:p w14:paraId="252C8BD3" w14:textId="65542AD9" w:rsidR="00243950" w:rsidRDefault="00243950" w:rsidP="001C39CA">
      <w:pPr>
        <w:ind w:left="720" w:right="720"/>
        <w:jc w:val="center"/>
        <w:rPr>
          <w:b/>
          <w:bCs/>
          <w:sz w:val="24"/>
          <w:szCs w:val="24"/>
        </w:rPr>
      </w:pPr>
    </w:p>
    <w:p w14:paraId="68FCB50D" w14:textId="09A0FAEA" w:rsidR="00243950" w:rsidRDefault="00243950" w:rsidP="001C39CA">
      <w:pPr>
        <w:ind w:left="720" w:right="720"/>
        <w:jc w:val="center"/>
        <w:rPr>
          <w:b/>
          <w:bCs/>
          <w:sz w:val="24"/>
          <w:szCs w:val="24"/>
        </w:rPr>
      </w:pPr>
    </w:p>
    <w:p w14:paraId="7FC696C8" w14:textId="69BCD78C" w:rsidR="00243950" w:rsidRDefault="00243950" w:rsidP="001C39CA">
      <w:pPr>
        <w:ind w:left="720" w:right="720"/>
        <w:jc w:val="center"/>
        <w:rPr>
          <w:b/>
          <w:bCs/>
          <w:sz w:val="24"/>
          <w:szCs w:val="24"/>
        </w:rPr>
      </w:pPr>
    </w:p>
    <w:p w14:paraId="0CA5FEEA" w14:textId="1885DED7" w:rsidR="00243950" w:rsidRDefault="00243950" w:rsidP="001C39CA">
      <w:pPr>
        <w:ind w:left="720" w:right="720"/>
        <w:jc w:val="center"/>
        <w:rPr>
          <w:b/>
          <w:bCs/>
          <w:sz w:val="24"/>
          <w:szCs w:val="24"/>
        </w:rPr>
      </w:pPr>
    </w:p>
    <w:p w14:paraId="62C28C2F" w14:textId="51663531" w:rsidR="00243950" w:rsidRDefault="00243950" w:rsidP="001C39CA">
      <w:pPr>
        <w:ind w:left="720" w:right="720"/>
        <w:jc w:val="center"/>
        <w:rPr>
          <w:b/>
          <w:bCs/>
          <w:sz w:val="24"/>
          <w:szCs w:val="24"/>
        </w:rPr>
      </w:pPr>
    </w:p>
    <w:p w14:paraId="591379FB" w14:textId="4377AFF0" w:rsidR="00243950" w:rsidRDefault="00243950" w:rsidP="001C39CA">
      <w:pPr>
        <w:ind w:left="720" w:right="720"/>
        <w:jc w:val="center"/>
        <w:rPr>
          <w:b/>
          <w:bCs/>
          <w:sz w:val="24"/>
          <w:szCs w:val="24"/>
        </w:rPr>
      </w:pPr>
    </w:p>
    <w:p w14:paraId="61A556EA" w14:textId="11DE3958" w:rsidR="00243950" w:rsidRDefault="00243950" w:rsidP="001C39CA">
      <w:pPr>
        <w:ind w:left="720" w:right="720"/>
        <w:jc w:val="center"/>
        <w:rPr>
          <w:b/>
          <w:bCs/>
          <w:sz w:val="24"/>
          <w:szCs w:val="24"/>
        </w:rPr>
      </w:pPr>
    </w:p>
    <w:p w14:paraId="154A9321" w14:textId="31062824" w:rsidR="00243950" w:rsidRDefault="00243950" w:rsidP="001C39CA">
      <w:pPr>
        <w:ind w:left="720" w:right="720"/>
        <w:jc w:val="center"/>
        <w:rPr>
          <w:b/>
          <w:bCs/>
          <w:sz w:val="24"/>
          <w:szCs w:val="24"/>
        </w:rPr>
      </w:pPr>
    </w:p>
    <w:p w14:paraId="543EB396" w14:textId="7AC09B09" w:rsidR="00243950" w:rsidRDefault="00243950" w:rsidP="001C39CA">
      <w:pPr>
        <w:ind w:left="720" w:right="720"/>
        <w:jc w:val="center"/>
        <w:rPr>
          <w:b/>
          <w:bCs/>
          <w:sz w:val="24"/>
          <w:szCs w:val="24"/>
        </w:rPr>
      </w:pPr>
    </w:p>
    <w:bookmarkEnd w:id="0"/>
    <w:p w14:paraId="130D2EA2" w14:textId="5E9FBD42" w:rsidR="00243950" w:rsidRDefault="00243950" w:rsidP="002C0216">
      <w:pPr>
        <w:spacing w:after="160" w:line="259" w:lineRule="auto"/>
        <w:rPr>
          <w:rFonts w:eastAsia="SNum-3R"/>
          <w:bCs/>
          <w:i/>
          <w:iCs/>
          <w:sz w:val="24"/>
          <w:szCs w:val="24"/>
        </w:rPr>
      </w:pPr>
    </w:p>
    <w:sectPr w:rsidR="00243950" w:rsidSect="00A85277">
      <w:pgSz w:w="12240" w:h="15840"/>
      <w:pgMar w:top="1440" w:right="1440" w:bottom="1440" w:left="1440" w:header="1417" w:footer="85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52C76" w14:textId="77777777" w:rsidR="003B084A" w:rsidRDefault="003B084A">
      <w:r>
        <w:separator/>
      </w:r>
    </w:p>
  </w:endnote>
  <w:endnote w:type="continuationSeparator" w:id="0">
    <w:p w14:paraId="38403798" w14:textId="77777777" w:rsidR="003B084A" w:rsidRDefault="003B084A">
      <w:r>
        <w:continuationSeparator/>
      </w:r>
    </w:p>
  </w:endnote>
  <w:endnote w:type="continuationNotice" w:id="1">
    <w:p w14:paraId="5A7FD90E" w14:textId="77777777" w:rsidR="003B084A" w:rsidRDefault="003B0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Num-3R">
    <w:altName w:val="Times New Roman"/>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39F1" w14:textId="77777777" w:rsidR="00E405A8" w:rsidRDefault="00E405A8">
    <w:pPr>
      <w:tabs>
        <w:tab w:val="center" w:pos="3462"/>
        <w:tab w:val="center" w:pos="7439"/>
        <w:tab w:val="center" w:pos="8643"/>
      </w:tabs>
    </w:pPr>
    <w:r>
      <w:rPr>
        <w:noProof/>
      </w:rPr>
      <mc:AlternateContent>
        <mc:Choice Requires="wpg">
          <w:drawing>
            <wp:anchor distT="0" distB="0" distL="114300" distR="114300" simplePos="0" relativeHeight="251658250" behindDoc="0" locked="0" layoutInCell="1" allowOverlap="1" wp14:anchorId="014B9DE4" wp14:editId="4CF4EA9A">
              <wp:simplePos x="0" y="0"/>
              <wp:positionH relativeFrom="page">
                <wp:posOffset>90805</wp:posOffset>
              </wp:positionH>
              <wp:positionV relativeFrom="page">
                <wp:posOffset>9144635</wp:posOffset>
              </wp:positionV>
              <wp:extent cx="7680960" cy="635"/>
              <wp:effectExtent l="5080" t="10160" r="10160" b="8255"/>
              <wp:wrapSquare wrapText="bothSides"/>
              <wp:docPr id="11" name="Group 89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0960" cy="635"/>
                        <a:chOff x="0" y="0"/>
                        <a:chExt cx="76809" cy="5"/>
                      </a:xfrm>
                    </wpg:grpSpPr>
                    <wps:wsp>
                      <wps:cNvPr id="12" name="Shape 89559"/>
                      <wps:cNvSpPr>
                        <a:spLocks/>
                      </wps:cNvSpPr>
                      <wps:spPr bwMode="auto">
                        <a:xfrm>
                          <a:off x="0" y="0"/>
                          <a:ext cx="76809" cy="5"/>
                        </a:xfrm>
                        <a:custGeom>
                          <a:avLst/>
                          <a:gdLst>
                            <a:gd name="T0" fmla="*/ 76809 w 7680962"/>
                            <a:gd name="T1" fmla="*/ 5 h 599"/>
                            <a:gd name="T2" fmla="*/ 0 w 7680962"/>
                            <a:gd name="T3" fmla="*/ 0 h 599"/>
                            <a:gd name="T4" fmla="*/ 0 60000 65536"/>
                            <a:gd name="T5" fmla="*/ 0 60000 65536"/>
                            <a:gd name="T6" fmla="*/ 0 w 7680962"/>
                            <a:gd name="T7" fmla="*/ 0 h 599"/>
                            <a:gd name="T8" fmla="*/ 7680962 w 7680962"/>
                            <a:gd name="T9" fmla="*/ 599 h 599"/>
                          </a:gdLst>
                          <a:ahLst/>
                          <a:cxnLst>
                            <a:cxn ang="T4">
                              <a:pos x="T0" y="T1"/>
                            </a:cxn>
                            <a:cxn ang="T5">
                              <a:pos x="T2" y="T3"/>
                            </a:cxn>
                          </a:cxnLst>
                          <a:rect l="T6" t="T7" r="T8" b="T9"/>
                          <a:pathLst>
                            <a:path w="7680962" h="599">
                              <a:moveTo>
                                <a:pt x="7680962" y="599"/>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321F54D">
            <v:group id="Group 89558" style="position:absolute;margin-left:7.15pt;margin-top:720.05pt;width:604.8pt;height:.05pt;z-index:251658250;mso-position-horizontal-relative:page;mso-position-vertical-relative:page" coordsize="76809,5" o:spid="_x0000_s1026" w14:anchorId="0E0DA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">
              <v:shape id="Shape 89559" style="position:absolute;width:76809;height:5;visibility:visible;mso-wrap-style:square;v-text-anchor:top" coordsize="7680962,599" o:spid="_x0000_s1027" filled="f" strokecolor="#7d7d7d" path="m7680962,59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">
                <v:path textboxrect="0,0,7680962,599" arrowok="t" o:connecttype="custom" o:connectlocs="768,0;0,0" o:connectangles="0,0"/>
              </v:shape>
              <w10:wrap type="square" anchorx="page" anchory="page"/>
            </v:group>
          </w:pict>
        </mc:Fallback>
      </mc:AlternateContent>
    </w:r>
    <w:r>
      <w:t xml:space="preserve"> </w:t>
    </w:r>
    <w:r>
      <w:tab/>
      <w:t xml:space="preserve">COLLEGE OF INTERNATIONAL TOURISM AND HOSPITALITY  </w:t>
    </w:r>
    <w:r>
      <w:tab/>
      <w:t>MANAGEMENT</w:t>
    </w:r>
    <w:r>
      <w:rPr>
        <w:sz w:val="24"/>
      </w:rPr>
      <w:t xml:space="preserve"> </w:t>
    </w:r>
    <w:r>
      <w:t xml:space="preserve"> </w:t>
    </w:r>
    <w:r>
      <w:tab/>
      <w:t xml:space="preserve"> </w:t>
    </w:r>
  </w:p>
  <w:p w14:paraId="3129A460" w14:textId="77777777" w:rsidR="00E405A8" w:rsidRDefault="00E405A8">
    <w:pPr>
      <w:ind w:left="109"/>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7917" w14:textId="6633D02B" w:rsidR="00E405A8" w:rsidRPr="006B7334" w:rsidRDefault="00E405A8" w:rsidP="00F35780">
    <w:pPr>
      <w:pStyle w:val="Footer"/>
      <w:tabs>
        <w:tab w:val="left" w:pos="-1980"/>
        <w:tab w:val="right" w:pos="9900"/>
      </w:tabs>
      <w:jc w:val="center"/>
      <w:rPr>
        <w:b/>
        <w:sz w:val="24"/>
      </w:rPr>
    </w:pPr>
    <w:r>
      <w:rPr>
        <w:noProof/>
      </w:rPr>
      <mc:AlternateContent>
        <mc:Choice Requires="wps">
          <w:drawing>
            <wp:anchor distT="0" distB="0" distL="114300" distR="114300" simplePos="0" relativeHeight="251658240" behindDoc="0" locked="0" layoutInCell="1" allowOverlap="1" wp14:anchorId="6AD8E751" wp14:editId="1E2EFDC6">
              <wp:simplePos x="0" y="0"/>
              <wp:positionH relativeFrom="page">
                <wp:posOffset>17780</wp:posOffset>
              </wp:positionH>
              <wp:positionV relativeFrom="paragraph">
                <wp:posOffset>-196596</wp:posOffset>
              </wp:positionV>
              <wp:extent cx="77438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E26A57C">
            <v:line id="Straight Connector 10"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black [3200]" strokeweight=".5pt" from="1.4pt,-15.5pt" to="611.15pt,-15.5pt" w14:anchorId="28EE7E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">
              <v:stroke joinstyle="miter"/>
              <o:lock v:ext="edit" shapetype="f"/>
              <w10:wrap anchorx="page"/>
            </v:line>
          </w:pict>
        </mc:Fallback>
      </mc:AlternateContent>
    </w:r>
    <w:r w:rsidRPr="00F9299D">
      <w:rPr>
        <w:sz w:val="24"/>
      </w:rPr>
      <w:t xml:space="preserve">COLLEGE OF </w:t>
    </w:r>
    <w:r w:rsidR="0098546C">
      <w:rPr>
        <w:sz w:val="24"/>
      </w:rPr>
      <w:t>ENGINEERING, COMPUTER STUDIES, AND ARCHITECTURE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E6D7" w14:textId="77777777" w:rsidR="00E405A8" w:rsidRDefault="00E405A8">
    <w:pPr>
      <w:tabs>
        <w:tab w:val="center" w:pos="3462"/>
        <w:tab w:val="center" w:pos="7439"/>
        <w:tab w:val="center" w:pos="8643"/>
      </w:tabs>
    </w:pPr>
    <w:r>
      <w:rPr>
        <w:noProof/>
      </w:rPr>
      <mc:AlternateContent>
        <mc:Choice Requires="wpg">
          <w:drawing>
            <wp:anchor distT="0" distB="0" distL="114300" distR="114300" simplePos="0" relativeHeight="251658251" behindDoc="0" locked="0" layoutInCell="1" allowOverlap="1" wp14:anchorId="70329439" wp14:editId="5F6D3103">
              <wp:simplePos x="0" y="0"/>
              <wp:positionH relativeFrom="page">
                <wp:posOffset>90805</wp:posOffset>
              </wp:positionH>
              <wp:positionV relativeFrom="page">
                <wp:posOffset>9144635</wp:posOffset>
              </wp:positionV>
              <wp:extent cx="7680960" cy="635"/>
              <wp:effectExtent l="5080" t="10160" r="10160" b="8255"/>
              <wp:wrapSquare wrapText="bothSides"/>
              <wp:docPr id="1" name="Group 89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0960" cy="635"/>
                        <a:chOff x="0" y="0"/>
                        <a:chExt cx="76809" cy="5"/>
                      </a:xfrm>
                    </wpg:grpSpPr>
                    <wps:wsp>
                      <wps:cNvPr id="2" name="Shape 89487"/>
                      <wps:cNvSpPr>
                        <a:spLocks/>
                      </wps:cNvSpPr>
                      <wps:spPr bwMode="auto">
                        <a:xfrm>
                          <a:off x="0" y="0"/>
                          <a:ext cx="76809" cy="5"/>
                        </a:xfrm>
                        <a:custGeom>
                          <a:avLst/>
                          <a:gdLst>
                            <a:gd name="T0" fmla="*/ 76809 w 7680962"/>
                            <a:gd name="T1" fmla="*/ 5 h 599"/>
                            <a:gd name="T2" fmla="*/ 0 w 7680962"/>
                            <a:gd name="T3" fmla="*/ 0 h 599"/>
                            <a:gd name="T4" fmla="*/ 0 60000 65536"/>
                            <a:gd name="T5" fmla="*/ 0 60000 65536"/>
                            <a:gd name="T6" fmla="*/ 0 w 7680962"/>
                            <a:gd name="T7" fmla="*/ 0 h 599"/>
                            <a:gd name="T8" fmla="*/ 7680962 w 7680962"/>
                            <a:gd name="T9" fmla="*/ 599 h 599"/>
                          </a:gdLst>
                          <a:ahLst/>
                          <a:cxnLst>
                            <a:cxn ang="T4">
                              <a:pos x="T0" y="T1"/>
                            </a:cxn>
                            <a:cxn ang="T5">
                              <a:pos x="T2" y="T3"/>
                            </a:cxn>
                          </a:cxnLst>
                          <a:rect l="T6" t="T7" r="T8" b="T9"/>
                          <a:pathLst>
                            <a:path w="7680962" h="599">
                              <a:moveTo>
                                <a:pt x="7680962" y="599"/>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8E697D4">
            <v:group id="Group 89486" style="position:absolute;margin-left:7.15pt;margin-top:720.05pt;width:604.8pt;height:.05pt;z-index:251658251;mso-position-horizontal-relative:page;mso-position-vertical-relative:page" coordsize="76809,5" o:spid="_x0000_s1026" w14:anchorId="36A262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">
              <v:shape id="Shape 89487" style="position:absolute;width:76809;height:5;visibility:visible;mso-wrap-style:square;v-text-anchor:top" coordsize="7680962,599" o:spid="_x0000_s1027" filled="f" strokecolor="#7d7d7d" path="m7680962,59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">
                <v:path textboxrect="0,0,7680962,599" arrowok="t" o:connecttype="custom" o:connectlocs="768,0;0,0" o:connectangles="0,0"/>
              </v:shape>
              <w10:wrap type="square" anchorx="page" anchory="page"/>
            </v:group>
          </w:pict>
        </mc:Fallback>
      </mc:AlternateContent>
    </w:r>
    <w:r>
      <w:t xml:space="preserve"> </w:t>
    </w:r>
    <w:r>
      <w:tab/>
      <w:t xml:space="preserve">COLLEGE OF INTERNATIONAL TOURISM AND HOSPITALITY  </w:t>
    </w:r>
    <w:r>
      <w:tab/>
      <w:t>MANAGEMENT</w:t>
    </w:r>
    <w:r>
      <w:rPr>
        <w:sz w:val="24"/>
      </w:rPr>
      <w:t xml:space="preserve"> </w:t>
    </w:r>
    <w:r>
      <w:t xml:space="preserve"> </w:t>
    </w:r>
    <w:r>
      <w:tab/>
      <w:t xml:space="preserve"> </w:t>
    </w:r>
  </w:p>
  <w:p w14:paraId="5EA482F2" w14:textId="77777777" w:rsidR="00E405A8" w:rsidRDefault="00E405A8">
    <w:pPr>
      <w:ind w:left="109"/>
      <w:jc w:val="cen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7B833" w14:textId="752F7EF7" w:rsidR="00E405A8" w:rsidRPr="006B7334" w:rsidRDefault="00E405A8" w:rsidP="00F35780">
    <w:pPr>
      <w:pStyle w:val="Footer"/>
      <w:tabs>
        <w:tab w:val="left" w:pos="-1980"/>
        <w:tab w:val="right" w:pos="9900"/>
      </w:tabs>
      <w:jc w:val="center"/>
      <w:rPr>
        <w:b/>
        <w:sz w:val="24"/>
      </w:rPr>
    </w:pPr>
    <w:r>
      <w:rPr>
        <w:noProof/>
      </w:rPr>
      <mc:AlternateContent>
        <mc:Choice Requires="wps">
          <w:drawing>
            <wp:anchor distT="0" distB="0" distL="114300" distR="114300" simplePos="0" relativeHeight="251658254" behindDoc="0" locked="0" layoutInCell="1" allowOverlap="1" wp14:anchorId="7AFE25EA" wp14:editId="03017C72">
              <wp:simplePos x="0" y="0"/>
              <wp:positionH relativeFrom="column">
                <wp:posOffset>5961413</wp:posOffset>
              </wp:positionH>
              <wp:positionV relativeFrom="paragraph">
                <wp:posOffset>-56886</wp:posOffset>
              </wp:positionV>
              <wp:extent cx="629392" cy="308758"/>
              <wp:effectExtent l="0" t="0" r="0" b="0"/>
              <wp:wrapNone/>
              <wp:docPr id="1626827921" name="Text Box 39"/>
              <wp:cNvGraphicFramePr/>
              <a:graphic xmlns:a="http://schemas.openxmlformats.org/drawingml/2006/main">
                <a:graphicData uri="http://schemas.microsoft.com/office/word/2010/wordprocessingShape">
                  <wps:wsp>
                    <wps:cNvSpPr txBox="1"/>
                    <wps:spPr>
                      <a:xfrm>
                        <a:off x="0" y="0"/>
                        <a:ext cx="629392" cy="308758"/>
                      </a:xfrm>
                      <a:prstGeom prst="rect">
                        <a:avLst/>
                      </a:prstGeom>
                      <a:solidFill>
                        <a:schemeClr val="lt1"/>
                      </a:solidFill>
                      <a:ln w="6350">
                        <a:noFill/>
                      </a:ln>
                    </wps:spPr>
                    <wps:txbx>
                      <w:txbxContent>
                        <w:p w14:paraId="00232D33" w14:textId="52BC40C2" w:rsidR="00E405A8" w:rsidRDefault="00E405A8">
                          <w:r>
                            <w:fldChar w:fldCharType="begin"/>
                          </w:r>
                          <w:r>
                            <w:instrText xml:space="preserve"> PAGE   \* MERGEFORMAT </w:instrText>
                          </w:r>
                          <w:r>
                            <w:fldChar w:fldCharType="separate"/>
                          </w:r>
                          <w:r w:rsidR="00DB3D10">
                            <w:rPr>
                              <w:noProof/>
                            </w:rPr>
                            <w:t>9</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718A20D3">
            <v:shapetype id="_x0000_t202" coordsize="21600,21600" o:spt="202" path="m,l,21600r21600,l21600,xe" w14:anchorId="7AFE25EA">
              <v:stroke joinstyle="miter"/>
              <v:path gradientshapeok="t" o:connecttype="rect"/>
            </v:shapetype>
            <v:shape id="Text Box 39" style="position:absolute;left:0;text-align:left;margin-left:469.4pt;margin-top:-4.5pt;width:49.55pt;height:24.3pt;z-index:25165825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">
              <v:textbox>
                <w:txbxContent>
                  <w:p w:rsidR="00E405A8" w:rsidRDefault="00E405A8" w14:paraId="77B8B581" w14:textId="52BC40C2">
                    <w:r>
                      <w:fldChar w:fldCharType="begin"/>
                    </w:r>
                    <w:r>
                      <w:instrText xml:space="preserve"> PAGE   \* MERGEFORMAT </w:instrText>
                    </w:r>
                    <w:r>
                      <w:fldChar w:fldCharType="separate"/>
                    </w:r>
                    <w:r w:rsidR="00DB3D10">
                      <w:rPr>
                        <w:noProof/>
                      </w:rPr>
                      <w:t>9</w:t>
                    </w:r>
                    <w:r>
                      <w:rPr>
                        <w:noProof/>
                      </w:rPr>
                      <w:fldChar w:fldCharType="end"/>
                    </w: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6B0FCD65" wp14:editId="58478D6F">
              <wp:simplePos x="0" y="0"/>
              <wp:positionH relativeFrom="column">
                <wp:posOffset>6008914</wp:posOffset>
              </wp:positionH>
              <wp:positionV relativeFrom="paragraph">
                <wp:posOffset>-45011</wp:posOffset>
              </wp:positionV>
              <wp:extent cx="451263" cy="356260"/>
              <wp:effectExtent l="0" t="0" r="6350" b="5715"/>
              <wp:wrapNone/>
              <wp:docPr id="1015280853" name="Text Box 38"/>
              <wp:cNvGraphicFramePr/>
              <a:graphic xmlns:a="http://schemas.openxmlformats.org/drawingml/2006/main">
                <a:graphicData uri="http://schemas.microsoft.com/office/word/2010/wordprocessingShape">
                  <wps:wsp>
                    <wps:cNvSpPr txBox="1"/>
                    <wps:spPr>
                      <a:xfrm>
                        <a:off x="0" y="0"/>
                        <a:ext cx="451263" cy="356260"/>
                      </a:xfrm>
                      <a:prstGeom prst="rect">
                        <a:avLst/>
                      </a:prstGeom>
                      <a:solidFill>
                        <a:schemeClr val="lt1"/>
                      </a:solidFill>
                      <a:ln w="6350">
                        <a:noFill/>
                      </a:ln>
                    </wps:spPr>
                    <wps:txbx>
                      <w:txbxContent>
                        <w:p w14:paraId="1EC274BE" w14:textId="77777777" w:rsidR="00E405A8" w:rsidRDefault="00E40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3BFD0689">
            <v:shape id="Text Box 38" style="position:absolute;left:0;text-align:left;margin-left:473.15pt;margin-top:-3.55pt;width:35.55pt;height:28.05pt;z-index:251658253;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" w14:anchorId="6B0FCD65">
              <v:textbox>
                <w:txbxContent>
                  <w:p w:rsidR="00E405A8" w:rsidRDefault="00E405A8" w14:paraId="0A37501D" w14:textId="77777777"/>
                </w:txbxContent>
              </v:textbox>
            </v:shape>
          </w:pict>
        </mc:Fallback>
      </mc:AlternateContent>
    </w:r>
    <w:r>
      <w:rPr>
        <w:noProof/>
      </w:rPr>
      <mc:AlternateContent>
        <mc:Choice Requires="wps">
          <w:drawing>
            <wp:anchor distT="0" distB="0" distL="114300" distR="114300" simplePos="0" relativeHeight="251658252" behindDoc="0" locked="0" layoutInCell="1" allowOverlap="1" wp14:anchorId="4C09C1E7" wp14:editId="2D6087F2">
              <wp:simplePos x="0" y="0"/>
              <wp:positionH relativeFrom="page">
                <wp:posOffset>17780</wp:posOffset>
              </wp:positionH>
              <wp:positionV relativeFrom="paragraph">
                <wp:posOffset>-196596</wp:posOffset>
              </wp:positionV>
              <wp:extent cx="7743825" cy="0"/>
              <wp:effectExtent l="0" t="0" r="0" b="0"/>
              <wp:wrapNone/>
              <wp:docPr id="1896107844" name="Straight Connector 18961078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8B2049C">
            <v:line id="Straight Connector 1896107844" style="position:absolute;flip:y;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black [3200]" strokeweight=".5pt" from="1.4pt,-15.5pt" to="611.15pt,-15.5pt" w14:anchorId="5E27BB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">
              <v:stroke joinstyle="miter"/>
              <o:lock v:ext="edit" shapetype="f"/>
              <w10:wrap anchorx="page"/>
            </v:line>
          </w:pict>
        </mc:Fallback>
      </mc:AlternateContent>
    </w:r>
    <w:r w:rsidRPr="00F9299D">
      <w:rPr>
        <w:sz w:val="24"/>
      </w:rPr>
      <w:t xml:space="preserve">COLLEGE OF </w:t>
    </w:r>
    <w:r w:rsidR="007D3E3C">
      <w:rPr>
        <w:sz w:val="24"/>
      </w:rPr>
      <w:t>INFORMATION AND COMPUTER SCIENCE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5ACEE" w14:textId="77777777" w:rsidR="003B084A" w:rsidRDefault="003B084A">
      <w:r>
        <w:separator/>
      </w:r>
    </w:p>
  </w:footnote>
  <w:footnote w:type="continuationSeparator" w:id="0">
    <w:p w14:paraId="7EE760C2" w14:textId="77777777" w:rsidR="003B084A" w:rsidRDefault="003B084A">
      <w:r>
        <w:continuationSeparator/>
      </w:r>
    </w:p>
  </w:footnote>
  <w:footnote w:type="continuationNotice" w:id="1">
    <w:p w14:paraId="4C9A91FD" w14:textId="77777777" w:rsidR="003B084A" w:rsidRDefault="003B0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44BD6" w14:textId="77777777" w:rsidR="00E405A8" w:rsidRDefault="00E405A8">
    <w:pPr>
      <w:tabs>
        <w:tab w:val="center" w:pos="721"/>
        <w:tab w:val="center" w:pos="4321"/>
      </w:tabs>
    </w:pPr>
    <w:r>
      <w:rPr>
        <w:noProof/>
      </w:rPr>
      <mc:AlternateContent>
        <mc:Choice Requires="wpg">
          <w:drawing>
            <wp:anchor distT="0" distB="0" distL="114300" distR="114300" simplePos="0" relativeHeight="251658241" behindDoc="0" locked="0" layoutInCell="1" allowOverlap="1" wp14:anchorId="0C36CB1B" wp14:editId="2D1A9105">
              <wp:simplePos x="0" y="0"/>
              <wp:positionH relativeFrom="page">
                <wp:posOffset>90805</wp:posOffset>
              </wp:positionH>
              <wp:positionV relativeFrom="page">
                <wp:posOffset>1167765</wp:posOffset>
              </wp:positionV>
              <wp:extent cx="7576185" cy="9525"/>
              <wp:effectExtent l="5080" t="5715" r="10160" b="3810"/>
              <wp:wrapSquare wrapText="bothSides"/>
              <wp:docPr id="25" name="Group 89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6185" cy="9525"/>
                        <a:chOff x="0" y="0"/>
                        <a:chExt cx="75761" cy="95"/>
                      </a:xfrm>
                    </wpg:grpSpPr>
                    <wps:wsp>
                      <wps:cNvPr id="26" name="Shape 89537"/>
                      <wps:cNvSpPr>
                        <a:spLocks/>
                      </wps:cNvSpPr>
                      <wps:spPr bwMode="auto">
                        <a:xfrm>
                          <a:off x="0" y="0"/>
                          <a:ext cx="75761" cy="0"/>
                        </a:xfrm>
                        <a:custGeom>
                          <a:avLst/>
                          <a:gdLst>
                            <a:gd name="T0" fmla="*/ 0 w 7576187"/>
                            <a:gd name="T1" fmla="*/ 75761 w 7576187"/>
                            <a:gd name="T2" fmla="*/ 0 60000 65536"/>
                            <a:gd name="T3" fmla="*/ 0 60000 65536"/>
                            <a:gd name="T4" fmla="*/ 0 w 7576187"/>
                            <a:gd name="T5" fmla="*/ 7576187 w 7576187"/>
                          </a:gdLst>
                          <a:ahLst/>
                          <a:cxnLst>
                            <a:cxn ang="T2">
                              <a:pos x="T0" y="0"/>
                            </a:cxn>
                            <a:cxn ang="T3">
                              <a:pos x="T1" y="0"/>
                            </a:cxn>
                          </a:cxnLst>
                          <a:rect l="T4" t="0" r="T5" b="0"/>
                          <a:pathLst>
                            <a:path w="7576187">
                              <a:moveTo>
                                <a:pt x="0" y="0"/>
                              </a:moveTo>
                              <a:lnTo>
                                <a:pt x="7576187"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60871A4">
            <v:group id="Group 89536" style="position:absolute;margin-left:7.15pt;margin-top:91.95pt;width:596.55pt;height:.75pt;z-index:251658241;mso-position-horizontal-relative:page;mso-position-vertical-relative:page" coordsize="75761,95" o:spid="_x0000_s1026" w14:anchorId="5BF7D4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">
              <v:shape id="Shape 89537" style="position:absolute;width:75761;height:0;visibility:visible;mso-wrap-style:square;v-text-anchor:top" coordsize="7576187,0" o:spid="_x0000_s1027" filled="f" strokecolor="#7d7d7d" path="m,l75761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">
                <v:path textboxrect="0,0,7576187,0" arrowok="t" o:connecttype="custom" o:connectlocs="0,0;758,0" o:connectangles="0,0"/>
              </v:shape>
              <w10:wrap type="square" anchorx="page" anchory="page"/>
            </v:group>
          </w:pict>
        </mc:Fallback>
      </mc:AlternateContent>
    </w:r>
    <w:r>
      <w:rPr>
        <w:noProof/>
      </w:rPr>
      <mc:AlternateContent>
        <mc:Choice Requires="wpg">
          <w:drawing>
            <wp:anchor distT="0" distB="0" distL="114300" distR="114300" simplePos="0" relativeHeight="251658242" behindDoc="0" locked="0" layoutInCell="1" allowOverlap="1" wp14:anchorId="6F3A27DB" wp14:editId="251801DC">
              <wp:simplePos x="0" y="0"/>
              <wp:positionH relativeFrom="page">
                <wp:posOffset>96520</wp:posOffset>
              </wp:positionH>
              <wp:positionV relativeFrom="page">
                <wp:posOffset>825500</wp:posOffset>
              </wp:positionV>
              <wp:extent cx="7570470" cy="9525"/>
              <wp:effectExtent l="10795" t="6350" r="10160" b="3175"/>
              <wp:wrapSquare wrapText="bothSides"/>
              <wp:docPr id="23" name="Group 89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0470" cy="9525"/>
                        <a:chOff x="0" y="0"/>
                        <a:chExt cx="75704" cy="95"/>
                      </a:xfrm>
                    </wpg:grpSpPr>
                    <wps:wsp>
                      <wps:cNvPr id="24" name="Shape 89539"/>
                      <wps:cNvSpPr>
                        <a:spLocks/>
                      </wps:cNvSpPr>
                      <wps:spPr bwMode="auto">
                        <a:xfrm>
                          <a:off x="0" y="0"/>
                          <a:ext cx="75704" cy="0"/>
                        </a:xfrm>
                        <a:custGeom>
                          <a:avLst/>
                          <a:gdLst>
                            <a:gd name="T0" fmla="*/ 0 w 7570471"/>
                            <a:gd name="T1" fmla="*/ 75704 w 7570471"/>
                            <a:gd name="T2" fmla="*/ 0 60000 65536"/>
                            <a:gd name="T3" fmla="*/ 0 60000 65536"/>
                            <a:gd name="T4" fmla="*/ 0 w 7570471"/>
                            <a:gd name="T5" fmla="*/ 7570471 w 7570471"/>
                          </a:gdLst>
                          <a:ahLst/>
                          <a:cxnLst>
                            <a:cxn ang="T2">
                              <a:pos x="T0" y="0"/>
                            </a:cxn>
                            <a:cxn ang="T3">
                              <a:pos x="T1" y="0"/>
                            </a:cxn>
                          </a:cxnLst>
                          <a:rect l="T4" t="0" r="T5" b="0"/>
                          <a:pathLst>
                            <a:path w="7570471">
                              <a:moveTo>
                                <a:pt x="0" y="0"/>
                              </a:moveTo>
                              <a:lnTo>
                                <a:pt x="7570471"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31B6CCD5">
            <v:group id="Group 89538" style="position:absolute;margin-left:7.6pt;margin-top:65pt;width:596.1pt;height:.75pt;z-index:251658242;mso-position-horizontal-relative:page;mso-position-vertical-relative:page" coordsize="75704,95" o:spid="_x0000_s1026" w14:anchorId="10349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">
              <v:shape id="Shape 89539" style="position:absolute;width:75704;height:0;visibility:visible;mso-wrap-style:square;v-text-anchor:top" coordsize="7570471,0" o:spid="_x0000_s1027" filled="f" strokecolor="#7d7d7d" path="m,l75704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">
                <v:path textboxrect="0,0,7570471,0" arrowok="t" o:connecttype="custom" o:connectlocs="0,0;757,0" o:connectangles="0,0"/>
              </v:shape>
              <w10:wrap type="square" anchorx="page" anchory="page"/>
            </v:group>
          </w:pict>
        </mc:Fallback>
      </mc:AlternateContent>
    </w:r>
    <w:r>
      <w:tab/>
    </w:r>
    <w:r>
      <w:rPr>
        <w:b/>
        <w:sz w:val="24"/>
      </w:rPr>
      <w:t xml:space="preserve"> </w:t>
    </w:r>
    <w:r>
      <w:rPr>
        <w:b/>
        <w:sz w:val="24"/>
      </w:rPr>
      <w:tab/>
      <w:t>LYCEUM OF THE PHILIPPINES UNIVERSITY CAVITE</w:t>
    </w:r>
    <w:r>
      <w:t xml:space="preserve"> </w:t>
    </w:r>
  </w:p>
  <w:p w14:paraId="479E263C" w14:textId="77777777" w:rsidR="00E405A8" w:rsidRDefault="00E405A8">
    <w:r>
      <w:rPr>
        <w:noProof/>
      </w:rPr>
      <mc:AlternateContent>
        <mc:Choice Requires="wpg">
          <w:drawing>
            <wp:anchor distT="0" distB="0" distL="114300" distR="114300" simplePos="0" relativeHeight="251658243" behindDoc="1" locked="0" layoutInCell="1" allowOverlap="1" wp14:anchorId="250C0DCB" wp14:editId="5A79F96A">
              <wp:simplePos x="0" y="0"/>
              <wp:positionH relativeFrom="page">
                <wp:posOffset>1188720</wp:posOffset>
              </wp:positionH>
              <wp:positionV relativeFrom="page">
                <wp:posOffset>0</wp:posOffset>
              </wp:positionV>
              <wp:extent cx="5812790" cy="10058400"/>
              <wp:effectExtent l="7620" t="9525" r="8890" b="9525"/>
              <wp:wrapNone/>
              <wp:docPr id="20" name="Group 89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790" cy="10058400"/>
                        <a:chOff x="0" y="0"/>
                        <a:chExt cx="58127" cy="100584"/>
                      </a:xfrm>
                    </wpg:grpSpPr>
                    <wps:wsp>
                      <wps:cNvPr id="21" name="Shape 89541"/>
                      <wps:cNvSpPr>
                        <a:spLocks/>
                      </wps:cNvSpPr>
                      <wps:spPr bwMode="auto">
                        <a:xfrm>
                          <a:off x="0" y="0"/>
                          <a:ext cx="5" cy="100584"/>
                        </a:xfrm>
                        <a:custGeom>
                          <a:avLst/>
                          <a:gdLst>
                            <a:gd name="T0" fmla="*/ 5 w 592"/>
                            <a:gd name="T1" fmla="*/ 100584 h 10058400"/>
                            <a:gd name="T2" fmla="*/ 0 w 592"/>
                            <a:gd name="T3" fmla="*/ 0 h 10058400"/>
                            <a:gd name="T4" fmla="*/ 0 60000 65536"/>
                            <a:gd name="T5" fmla="*/ 0 60000 65536"/>
                            <a:gd name="T6" fmla="*/ 0 w 592"/>
                            <a:gd name="T7" fmla="*/ 0 h 10058400"/>
                            <a:gd name="T8" fmla="*/ 592 w 592"/>
                            <a:gd name="T9" fmla="*/ 10058400 h 10058400"/>
                          </a:gdLst>
                          <a:ahLst/>
                          <a:cxnLst>
                            <a:cxn ang="T4">
                              <a:pos x="T0" y="T1"/>
                            </a:cxn>
                            <a:cxn ang="T5">
                              <a:pos x="T2" y="T3"/>
                            </a:cxn>
                          </a:cxnLst>
                          <a:rect l="T6" t="T7" r="T8" b="T9"/>
                          <a:pathLst>
                            <a:path w="592" h="10058400">
                              <a:moveTo>
                                <a:pt x="59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89542"/>
                      <wps:cNvSpPr>
                        <a:spLocks/>
                      </wps:cNvSpPr>
                      <wps:spPr bwMode="auto">
                        <a:xfrm>
                          <a:off x="58121" y="0"/>
                          <a:ext cx="6" cy="100584"/>
                        </a:xfrm>
                        <a:custGeom>
                          <a:avLst/>
                          <a:gdLst>
                            <a:gd name="T0" fmla="*/ 6 w 602"/>
                            <a:gd name="T1" fmla="*/ 100584 h 10058400"/>
                            <a:gd name="T2" fmla="*/ 0 w 602"/>
                            <a:gd name="T3" fmla="*/ 0 h 10058400"/>
                            <a:gd name="T4" fmla="*/ 0 60000 65536"/>
                            <a:gd name="T5" fmla="*/ 0 60000 65536"/>
                            <a:gd name="T6" fmla="*/ 0 w 602"/>
                            <a:gd name="T7" fmla="*/ 0 h 10058400"/>
                            <a:gd name="T8" fmla="*/ 602 w 602"/>
                            <a:gd name="T9" fmla="*/ 10058400 h 10058400"/>
                          </a:gdLst>
                          <a:ahLst/>
                          <a:cxnLst>
                            <a:cxn ang="T4">
                              <a:pos x="T0" y="T1"/>
                            </a:cxn>
                            <a:cxn ang="T5">
                              <a:pos x="T2" y="T3"/>
                            </a:cxn>
                          </a:cxnLst>
                          <a:rect l="T6" t="T7" r="T8" b="T9"/>
                          <a:pathLst>
                            <a:path w="602" h="10058400">
                              <a:moveTo>
                                <a:pt x="60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B437785">
            <v:group id="Group 89540" style="position:absolute;margin-left:93.6pt;margin-top:0;width:457.7pt;height:11in;z-index:-251658237;mso-position-horizontal-relative:page;mso-position-vertical-relative:page" coordsize="58127,100584" o:spid="_x0000_s1026" w14:anchorId="16C224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">
              <v:shape id="Shape 89541" style="position:absolute;width:5;height:100584;visibility:visible;mso-wrap-style:square;v-text-anchor:top" coordsize="592,10058400" o:spid="_x0000_s1027" filled="f" strokecolor="#7d7d7d" path="m59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">
                <v:path textboxrect="0,0,592,10058400" arrowok="t" o:connecttype="custom" o:connectlocs="0,1006;0,0" o:connectangles="0,0"/>
              </v:shape>
              <v:shape id="Shape 89542" style="position:absolute;left:58121;width:6;height:100584;visibility:visible;mso-wrap-style:square;v-text-anchor:top" coordsize="602,10058400" o:spid="_x0000_s1028" filled="f" strokecolor="#7d7d7d" path="m60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">
                <v:path textboxrect="0,0,602,10058400" arrowok="t" o:connecttype="custom" o:connectlocs="0,1006;0,0"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AFF35" w14:textId="43B41416" w:rsidR="00E405A8" w:rsidRDefault="00E405A8" w:rsidP="00F35780">
    <w:pPr>
      <w:tabs>
        <w:tab w:val="center" w:pos="0"/>
        <w:tab w:val="center" w:pos="4321"/>
      </w:tabs>
      <w:jc w:val="center"/>
    </w:pPr>
    <w:r>
      <w:rPr>
        <w:noProof/>
      </w:rPr>
      <mc:AlternateContent>
        <mc:Choice Requires="wpg">
          <w:drawing>
            <wp:anchor distT="0" distB="0" distL="114300" distR="114300" simplePos="0" relativeHeight="251658245" behindDoc="0" locked="0" layoutInCell="1" allowOverlap="1" wp14:anchorId="14623B17" wp14:editId="1781A432">
              <wp:simplePos x="0" y="0"/>
              <wp:positionH relativeFrom="page">
                <wp:posOffset>96520</wp:posOffset>
              </wp:positionH>
              <wp:positionV relativeFrom="page">
                <wp:posOffset>815975</wp:posOffset>
              </wp:positionV>
              <wp:extent cx="7570470" cy="9525"/>
              <wp:effectExtent l="10795" t="6350" r="10160" b="3175"/>
              <wp:wrapSquare wrapText="bothSides"/>
              <wp:docPr id="18" name="Group 89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0470" cy="9525"/>
                        <a:chOff x="0" y="0"/>
                        <a:chExt cx="75704" cy="95"/>
                      </a:xfrm>
                    </wpg:grpSpPr>
                    <wps:wsp>
                      <wps:cNvPr id="19" name="Shape 89503"/>
                      <wps:cNvSpPr>
                        <a:spLocks/>
                      </wps:cNvSpPr>
                      <wps:spPr bwMode="auto">
                        <a:xfrm>
                          <a:off x="0" y="0"/>
                          <a:ext cx="75704" cy="0"/>
                        </a:xfrm>
                        <a:custGeom>
                          <a:avLst/>
                          <a:gdLst>
                            <a:gd name="T0" fmla="*/ 0 w 7570471"/>
                            <a:gd name="T1" fmla="*/ 75704 w 7570471"/>
                            <a:gd name="T2" fmla="*/ 0 60000 65536"/>
                            <a:gd name="T3" fmla="*/ 0 60000 65536"/>
                            <a:gd name="T4" fmla="*/ 0 w 7570471"/>
                            <a:gd name="T5" fmla="*/ 7570471 w 7570471"/>
                          </a:gdLst>
                          <a:ahLst/>
                          <a:cxnLst>
                            <a:cxn ang="T2">
                              <a:pos x="T0" y="0"/>
                            </a:cxn>
                            <a:cxn ang="T3">
                              <a:pos x="T1" y="0"/>
                            </a:cxn>
                          </a:cxnLst>
                          <a:rect l="T4" t="0" r="T5" b="0"/>
                          <a:pathLst>
                            <a:path w="7570471">
                              <a:moveTo>
                                <a:pt x="0" y="0"/>
                              </a:moveTo>
                              <a:lnTo>
                                <a:pt x="7570471"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BB25495">
            <v:group id="Group 89502" style="position:absolute;margin-left:7.6pt;margin-top:64.25pt;width:596.1pt;height:.75pt;z-index:251658245;mso-position-horizontal-relative:page;mso-position-vertical-relative:page" coordsize="75704,95" o:spid="_x0000_s1026" w14:anchorId="171A6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">
              <v:shape id="Shape 89503" style="position:absolute;width:75704;height:0;visibility:visible;mso-wrap-style:square;v-text-anchor:top" coordsize="7570471,0" o:spid="_x0000_s1027" filled="f" strokecolor="#7d7d7d" path="m,l75704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">
                <v:path textboxrect="0,0,7570471,0" arrowok="t" o:connecttype="custom" o:connectlocs="0,0;757,0" o:connectangles="0,0"/>
              </v:shape>
              <w10:wrap type="square" anchorx="page" anchory="page"/>
            </v:group>
          </w:pict>
        </mc:Fallback>
      </mc:AlternateContent>
    </w:r>
    <w:r>
      <w:rPr>
        <w:noProof/>
      </w:rPr>
      <mc:AlternateContent>
        <mc:Choice Requires="wpg">
          <w:drawing>
            <wp:anchor distT="0" distB="0" distL="114300" distR="114300" simplePos="0" relativeHeight="251658246" behindDoc="1" locked="0" layoutInCell="1" allowOverlap="1" wp14:anchorId="6384C689" wp14:editId="77C174B2">
              <wp:simplePos x="0" y="0"/>
              <wp:positionH relativeFrom="margin">
                <wp:align>right</wp:align>
              </wp:positionH>
              <wp:positionV relativeFrom="page">
                <wp:align>top</wp:align>
              </wp:positionV>
              <wp:extent cx="5924550" cy="10058400"/>
              <wp:effectExtent l="7620" t="9525" r="11430" b="9525"/>
              <wp:wrapNone/>
              <wp:docPr id="15" name="Group 89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058400"/>
                        <a:chOff x="0" y="0"/>
                        <a:chExt cx="58127" cy="100584"/>
                      </a:xfrm>
                    </wpg:grpSpPr>
                    <wps:wsp>
                      <wps:cNvPr id="16" name="Shape 89505"/>
                      <wps:cNvSpPr>
                        <a:spLocks/>
                      </wps:cNvSpPr>
                      <wps:spPr bwMode="auto">
                        <a:xfrm>
                          <a:off x="0" y="0"/>
                          <a:ext cx="5" cy="100584"/>
                        </a:xfrm>
                        <a:custGeom>
                          <a:avLst/>
                          <a:gdLst>
                            <a:gd name="T0" fmla="*/ 5 w 592"/>
                            <a:gd name="T1" fmla="*/ 100584 h 10058400"/>
                            <a:gd name="T2" fmla="*/ 0 w 592"/>
                            <a:gd name="T3" fmla="*/ 0 h 10058400"/>
                            <a:gd name="T4" fmla="*/ 0 60000 65536"/>
                            <a:gd name="T5" fmla="*/ 0 60000 65536"/>
                            <a:gd name="T6" fmla="*/ 0 w 592"/>
                            <a:gd name="T7" fmla="*/ 0 h 10058400"/>
                            <a:gd name="T8" fmla="*/ 592 w 592"/>
                            <a:gd name="T9" fmla="*/ 10058400 h 10058400"/>
                          </a:gdLst>
                          <a:ahLst/>
                          <a:cxnLst>
                            <a:cxn ang="T4">
                              <a:pos x="T0" y="T1"/>
                            </a:cxn>
                            <a:cxn ang="T5">
                              <a:pos x="T2" y="T3"/>
                            </a:cxn>
                          </a:cxnLst>
                          <a:rect l="T6" t="T7" r="T8" b="T9"/>
                          <a:pathLst>
                            <a:path w="592" h="10058400">
                              <a:moveTo>
                                <a:pt x="59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89506"/>
                      <wps:cNvSpPr>
                        <a:spLocks/>
                      </wps:cNvSpPr>
                      <wps:spPr bwMode="auto">
                        <a:xfrm>
                          <a:off x="58121" y="0"/>
                          <a:ext cx="6" cy="100584"/>
                        </a:xfrm>
                        <a:custGeom>
                          <a:avLst/>
                          <a:gdLst>
                            <a:gd name="T0" fmla="*/ 6 w 602"/>
                            <a:gd name="T1" fmla="*/ 100584 h 10058400"/>
                            <a:gd name="T2" fmla="*/ 0 w 602"/>
                            <a:gd name="T3" fmla="*/ 0 h 10058400"/>
                            <a:gd name="T4" fmla="*/ 0 60000 65536"/>
                            <a:gd name="T5" fmla="*/ 0 60000 65536"/>
                            <a:gd name="T6" fmla="*/ 0 w 602"/>
                            <a:gd name="T7" fmla="*/ 0 h 10058400"/>
                            <a:gd name="T8" fmla="*/ 602 w 602"/>
                            <a:gd name="T9" fmla="*/ 10058400 h 10058400"/>
                          </a:gdLst>
                          <a:ahLst/>
                          <a:cxnLst>
                            <a:cxn ang="T4">
                              <a:pos x="T0" y="T1"/>
                            </a:cxn>
                            <a:cxn ang="T5">
                              <a:pos x="T2" y="T3"/>
                            </a:cxn>
                          </a:cxnLst>
                          <a:rect l="T6" t="T7" r="T8" b="T9"/>
                          <a:pathLst>
                            <a:path w="602" h="10058400">
                              <a:moveTo>
                                <a:pt x="60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E8C9413">
            <v:group id="Group 89504" style="position:absolute;margin-left:415.3pt;margin-top:0;width:466.5pt;height:11in;z-index:-251658234;mso-position-horizontal:right;mso-position-horizontal-relative:margin;mso-position-vertical:top;mso-position-vertical-relative:page;mso-width-relative:margin" coordsize="58127,100584" o:spid="_x0000_s1026" w14:anchorId="7E99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">
              <v:shape id="Shape 89505" style="position:absolute;width:5;height:100584;visibility:visible;mso-wrap-style:square;v-text-anchor:top" coordsize="592,10058400" o:spid="_x0000_s1027" filled="f" strokecolor="#7d7d7d" path="m59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">
                <v:path textboxrect="0,0,592,10058400" arrowok="t" o:connecttype="custom" o:connectlocs="0,1006;0,0" o:connectangles="0,0"/>
              </v:shape>
              <v:shape id="Shape 89506" style="position:absolute;left:58121;width:6;height:100584;visibility:visible;mso-wrap-style:square;v-text-anchor:top" coordsize="602,10058400" o:spid="_x0000_s1028" filled="f" strokecolor="#7d7d7d" path="m60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">
                <v:path textboxrect="0,0,602,10058400" arrowok="t" o:connecttype="custom" o:connectlocs="0,1006;0,0" o:connectangles="0,0"/>
              </v:shape>
              <w10:wrap anchorx="margin" anchory="page"/>
            </v:group>
          </w:pict>
        </mc:Fallback>
      </mc:AlternateContent>
    </w:r>
    <w:r>
      <w:rPr>
        <w:noProof/>
      </w:rPr>
      <mc:AlternateContent>
        <mc:Choice Requires="wpg">
          <w:drawing>
            <wp:anchor distT="0" distB="0" distL="114300" distR="114300" simplePos="0" relativeHeight="251658244" behindDoc="0" locked="0" layoutInCell="1" allowOverlap="1" wp14:anchorId="53A6C554" wp14:editId="3FECFA50">
              <wp:simplePos x="0" y="0"/>
              <wp:positionH relativeFrom="page">
                <wp:posOffset>90805</wp:posOffset>
              </wp:positionH>
              <wp:positionV relativeFrom="page">
                <wp:posOffset>1167765</wp:posOffset>
              </wp:positionV>
              <wp:extent cx="7576185" cy="9525"/>
              <wp:effectExtent l="5080" t="5715" r="10160" b="3810"/>
              <wp:wrapSquare wrapText="bothSides"/>
              <wp:docPr id="13" name="Group 89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6185" cy="9525"/>
                        <a:chOff x="0" y="0"/>
                        <a:chExt cx="75761" cy="95"/>
                      </a:xfrm>
                    </wpg:grpSpPr>
                    <wps:wsp>
                      <wps:cNvPr id="14" name="Shape 89501"/>
                      <wps:cNvSpPr>
                        <a:spLocks/>
                      </wps:cNvSpPr>
                      <wps:spPr bwMode="auto">
                        <a:xfrm>
                          <a:off x="0" y="0"/>
                          <a:ext cx="75761" cy="0"/>
                        </a:xfrm>
                        <a:custGeom>
                          <a:avLst/>
                          <a:gdLst>
                            <a:gd name="T0" fmla="*/ 0 w 7576187"/>
                            <a:gd name="T1" fmla="*/ 75761 w 7576187"/>
                            <a:gd name="T2" fmla="*/ 0 60000 65536"/>
                            <a:gd name="T3" fmla="*/ 0 60000 65536"/>
                            <a:gd name="T4" fmla="*/ 0 w 7576187"/>
                            <a:gd name="T5" fmla="*/ 7576187 w 7576187"/>
                          </a:gdLst>
                          <a:ahLst/>
                          <a:cxnLst>
                            <a:cxn ang="T2">
                              <a:pos x="T0" y="0"/>
                            </a:cxn>
                            <a:cxn ang="T3">
                              <a:pos x="T1" y="0"/>
                            </a:cxn>
                          </a:cxnLst>
                          <a:rect l="T4" t="0" r="T5" b="0"/>
                          <a:pathLst>
                            <a:path w="7576187">
                              <a:moveTo>
                                <a:pt x="0" y="0"/>
                              </a:moveTo>
                              <a:lnTo>
                                <a:pt x="7576187"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3AF93C5F">
            <v:group id="Group 89500" style="position:absolute;margin-left:7.15pt;margin-top:91.95pt;width:596.55pt;height:.75pt;z-index:251658244;mso-position-horizontal-relative:page;mso-position-vertical-relative:page" coordsize="75761,95" o:spid="_x0000_s1026" w14:anchorId="730FC7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">
              <v:shape id="Shape 89501" style="position:absolute;width:75761;height:0;visibility:visible;mso-wrap-style:square;v-text-anchor:top" coordsize="7576187,0" o:spid="_x0000_s1027" filled="f" strokecolor="#7d7d7d" path="m,l75761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">
                <v:path textboxrect="0,0,7576187,0" arrowok="t" o:connecttype="custom" o:connectlocs="0,0;758,0" o:connectangles="0,0"/>
              </v:shape>
              <w10:wrap type="square" anchorx="page" anchory="page"/>
            </v:group>
          </w:pict>
        </mc:Fallback>
      </mc:AlternateContent>
    </w:r>
    <w:r>
      <w:rPr>
        <w:b/>
        <w:sz w:val="24"/>
      </w:rPr>
      <w:t>LYCEUM OF THE PHILIPPINES UNIVERSITY</w:t>
    </w:r>
    <w:r w:rsidRPr="00DB46A5">
      <w:rPr>
        <w:bCs/>
        <w:sz w:val="24"/>
      </w:rPr>
      <w:t xml:space="preserve"> -</w:t>
    </w:r>
    <w:r>
      <w:rPr>
        <w:b/>
        <w:sz w:val="24"/>
      </w:rPr>
      <w:t xml:space="preserve"> CAVITE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C43DB" w14:textId="77777777" w:rsidR="00E405A8" w:rsidRDefault="00E405A8">
    <w:pPr>
      <w:tabs>
        <w:tab w:val="center" w:pos="721"/>
        <w:tab w:val="center" w:pos="4321"/>
      </w:tabs>
    </w:pPr>
    <w:r>
      <w:rPr>
        <w:noProof/>
      </w:rPr>
      <mc:AlternateContent>
        <mc:Choice Requires="wpg">
          <w:drawing>
            <wp:anchor distT="0" distB="0" distL="114300" distR="114300" simplePos="0" relativeHeight="251658247" behindDoc="0" locked="0" layoutInCell="1" allowOverlap="1" wp14:anchorId="0BCA4569" wp14:editId="69D594A0">
              <wp:simplePos x="0" y="0"/>
              <wp:positionH relativeFrom="page">
                <wp:posOffset>90805</wp:posOffset>
              </wp:positionH>
              <wp:positionV relativeFrom="page">
                <wp:posOffset>1167765</wp:posOffset>
              </wp:positionV>
              <wp:extent cx="7576185" cy="9525"/>
              <wp:effectExtent l="5080" t="5715" r="10160" b="3810"/>
              <wp:wrapSquare wrapText="bothSides"/>
              <wp:docPr id="8" name="Group 89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6185" cy="9525"/>
                        <a:chOff x="0" y="0"/>
                        <a:chExt cx="75761" cy="95"/>
                      </a:xfrm>
                    </wpg:grpSpPr>
                    <wps:wsp>
                      <wps:cNvPr id="9" name="Shape 89465"/>
                      <wps:cNvSpPr>
                        <a:spLocks/>
                      </wps:cNvSpPr>
                      <wps:spPr bwMode="auto">
                        <a:xfrm>
                          <a:off x="0" y="0"/>
                          <a:ext cx="75761" cy="0"/>
                        </a:xfrm>
                        <a:custGeom>
                          <a:avLst/>
                          <a:gdLst>
                            <a:gd name="T0" fmla="*/ 0 w 7576187"/>
                            <a:gd name="T1" fmla="*/ 75761 w 7576187"/>
                            <a:gd name="T2" fmla="*/ 0 60000 65536"/>
                            <a:gd name="T3" fmla="*/ 0 60000 65536"/>
                            <a:gd name="T4" fmla="*/ 0 w 7576187"/>
                            <a:gd name="T5" fmla="*/ 7576187 w 7576187"/>
                          </a:gdLst>
                          <a:ahLst/>
                          <a:cxnLst>
                            <a:cxn ang="T2">
                              <a:pos x="T0" y="0"/>
                            </a:cxn>
                            <a:cxn ang="T3">
                              <a:pos x="T1" y="0"/>
                            </a:cxn>
                          </a:cxnLst>
                          <a:rect l="T4" t="0" r="T5" b="0"/>
                          <a:pathLst>
                            <a:path w="7576187">
                              <a:moveTo>
                                <a:pt x="0" y="0"/>
                              </a:moveTo>
                              <a:lnTo>
                                <a:pt x="7576187"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98203E6">
            <v:group id="Group 89464" style="position:absolute;margin-left:7.15pt;margin-top:91.95pt;width:596.55pt;height:.75pt;z-index:251658247;mso-position-horizontal-relative:page;mso-position-vertical-relative:page" coordsize="75761,95" o:spid="_x0000_s1026" w14:anchorId="19446C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">
              <v:shape id="Shape 89465" style="position:absolute;width:75761;height:0;visibility:visible;mso-wrap-style:square;v-text-anchor:top" coordsize="7576187,0" o:spid="_x0000_s1027" filled="f" strokecolor="#7d7d7d" path="m,l75761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">
                <v:path textboxrect="0,0,7576187,0" arrowok="t" o:connecttype="custom" o:connectlocs="0,0;758,0" o:connectangles="0,0"/>
              </v:shape>
              <w10:wrap type="square" anchorx="page" anchory="page"/>
            </v:group>
          </w:pict>
        </mc:Fallback>
      </mc:AlternateContent>
    </w:r>
    <w:r>
      <w:rPr>
        <w:noProof/>
      </w:rPr>
      <mc:AlternateContent>
        <mc:Choice Requires="wpg">
          <w:drawing>
            <wp:anchor distT="0" distB="0" distL="114300" distR="114300" simplePos="0" relativeHeight="251658248" behindDoc="0" locked="0" layoutInCell="1" allowOverlap="1" wp14:anchorId="41B3A2E7" wp14:editId="237D5D86">
              <wp:simplePos x="0" y="0"/>
              <wp:positionH relativeFrom="page">
                <wp:posOffset>96520</wp:posOffset>
              </wp:positionH>
              <wp:positionV relativeFrom="page">
                <wp:posOffset>825500</wp:posOffset>
              </wp:positionV>
              <wp:extent cx="7570470" cy="9525"/>
              <wp:effectExtent l="10795" t="6350" r="10160" b="3175"/>
              <wp:wrapSquare wrapText="bothSides"/>
              <wp:docPr id="6" name="Group 89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0470" cy="9525"/>
                        <a:chOff x="0" y="0"/>
                        <a:chExt cx="75704" cy="95"/>
                      </a:xfrm>
                    </wpg:grpSpPr>
                    <wps:wsp>
                      <wps:cNvPr id="7" name="Shape 89467"/>
                      <wps:cNvSpPr>
                        <a:spLocks/>
                      </wps:cNvSpPr>
                      <wps:spPr bwMode="auto">
                        <a:xfrm>
                          <a:off x="0" y="0"/>
                          <a:ext cx="75704" cy="0"/>
                        </a:xfrm>
                        <a:custGeom>
                          <a:avLst/>
                          <a:gdLst>
                            <a:gd name="T0" fmla="*/ 0 w 7570471"/>
                            <a:gd name="T1" fmla="*/ 75704 w 7570471"/>
                            <a:gd name="T2" fmla="*/ 0 60000 65536"/>
                            <a:gd name="T3" fmla="*/ 0 60000 65536"/>
                            <a:gd name="T4" fmla="*/ 0 w 7570471"/>
                            <a:gd name="T5" fmla="*/ 7570471 w 7570471"/>
                          </a:gdLst>
                          <a:ahLst/>
                          <a:cxnLst>
                            <a:cxn ang="T2">
                              <a:pos x="T0" y="0"/>
                            </a:cxn>
                            <a:cxn ang="T3">
                              <a:pos x="T1" y="0"/>
                            </a:cxn>
                          </a:cxnLst>
                          <a:rect l="T4" t="0" r="T5" b="0"/>
                          <a:pathLst>
                            <a:path w="7570471">
                              <a:moveTo>
                                <a:pt x="0" y="0"/>
                              </a:moveTo>
                              <a:lnTo>
                                <a:pt x="7570471"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9331E98">
            <v:group id="Group 89466" style="position:absolute;margin-left:7.6pt;margin-top:65pt;width:596.1pt;height:.75pt;z-index:251658248;mso-position-horizontal-relative:page;mso-position-vertical-relative:page" coordsize="75704,95" o:spid="_x0000_s1026" w14:anchorId="5E7E18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">
              <v:shape id="Shape 89467" style="position:absolute;width:75704;height:0;visibility:visible;mso-wrap-style:square;v-text-anchor:top" coordsize="7570471,0" o:spid="_x0000_s1027" filled="f" strokecolor="#7d7d7d" path="m,l75704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">
                <v:path textboxrect="0,0,7570471,0" arrowok="t" o:connecttype="custom" o:connectlocs="0,0;757,0" o:connectangles="0,0"/>
              </v:shape>
              <w10:wrap type="square" anchorx="page" anchory="page"/>
            </v:group>
          </w:pict>
        </mc:Fallback>
      </mc:AlternateContent>
    </w:r>
    <w:r>
      <w:tab/>
    </w:r>
    <w:r>
      <w:rPr>
        <w:b/>
        <w:sz w:val="24"/>
      </w:rPr>
      <w:t xml:space="preserve"> </w:t>
    </w:r>
    <w:r>
      <w:rPr>
        <w:b/>
        <w:sz w:val="24"/>
      </w:rPr>
      <w:tab/>
      <w:t>LYCEUM OF THE PHILIPPINES UNIVERSITY CAVITE</w:t>
    </w:r>
    <w:r>
      <w:t xml:space="preserve"> </w:t>
    </w:r>
  </w:p>
  <w:p w14:paraId="48C40698" w14:textId="77777777" w:rsidR="00E405A8" w:rsidRDefault="00E405A8">
    <w:r>
      <w:rPr>
        <w:noProof/>
      </w:rPr>
      <mc:AlternateContent>
        <mc:Choice Requires="wpg">
          <w:drawing>
            <wp:anchor distT="0" distB="0" distL="114300" distR="114300" simplePos="0" relativeHeight="251658249" behindDoc="1" locked="0" layoutInCell="1" allowOverlap="1" wp14:anchorId="1B799CD9" wp14:editId="2382E908">
              <wp:simplePos x="0" y="0"/>
              <wp:positionH relativeFrom="page">
                <wp:posOffset>1188720</wp:posOffset>
              </wp:positionH>
              <wp:positionV relativeFrom="page">
                <wp:posOffset>0</wp:posOffset>
              </wp:positionV>
              <wp:extent cx="5812790" cy="10058400"/>
              <wp:effectExtent l="7620" t="9525" r="8890" b="9525"/>
              <wp:wrapNone/>
              <wp:docPr id="3" name="Group 89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790" cy="10058400"/>
                        <a:chOff x="0" y="0"/>
                        <a:chExt cx="58127" cy="100584"/>
                      </a:xfrm>
                    </wpg:grpSpPr>
                    <wps:wsp>
                      <wps:cNvPr id="4" name="Shape 89469"/>
                      <wps:cNvSpPr>
                        <a:spLocks/>
                      </wps:cNvSpPr>
                      <wps:spPr bwMode="auto">
                        <a:xfrm>
                          <a:off x="0" y="0"/>
                          <a:ext cx="5" cy="100584"/>
                        </a:xfrm>
                        <a:custGeom>
                          <a:avLst/>
                          <a:gdLst>
                            <a:gd name="T0" fmla="*/ 5 w 592"/>
                            <a:gd name="T1" fmla="*/ 100584 h 10058400"/>
                            <a:gd name="T2" fmla="*/ 0 w 592"/>
                            <a:gd name="T3" fmla="*/ 0 h 10058400"/>
                            <a:gd name="T4" fmla="*/ 0 60000 65536"/>
                            <a:gd name="T5" fmla="*/ 0 60000 65536"/>
                            <a:gd name="T6" fmla="*/ 0 w 592"/>
                            <a:gd name="T7" fmla="*/ 0 h 10058400"/>
                            <a:gd name="T8" fmla="*/ 592 w 592"/>
                            <a:gd name="T9" fmla="*/ 10058400 h 10058400"/>
                          </a:gdLst>
                          <a:ahLst/>
                          <a:cxnLst>
                            <a:cxn ang="T4">
                              <a:pos x="T0" y="T1"/>
                            </a:cxn>
                            <a:cxn ang="T5">
                              <a:pos x="T2" y="T3"/>
                            </a:cxn>
                          </a:cxnLst>
                          <a:rect l="T6" t="T7" r="T8" b="T9"/>
                          <a:pathLst>
                            <a:path w="592" h="10058400">
                              <a:moveTo>
                                <a:pt x="59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89470"/>
                      <wps:cNvSpPr>
                        <a:spLocks/>
                      </wps:cNvSpPr>
                      <wps:spPr bwMode="auto">
                        <a:xfrm>
                          <a:off x="58121" y="0"/>
                          <a:ext cx="6" cy="100584"/>
                        </a:xfrm>
                        <a:custGeom>
                          <a:avLst/>
                          <a:gdLst>
                            <a:gd name="T0" fmla="*/ 6 w 602"/>
                            <a:gd name="T1" fmla="*/ 100584 h 10058400"/>
                            <a:gd name="T2" fmla="*/ 0 w 602"/>
                            <a:gd name="T3" fmla="*/ 0 h 10058400"/>
                            <a:gd name="T4" fmla="*/ 0 60000 65536"/>
                            <a:gd name="T5" fmla="*/ 0 60000 65536"/>
                            <a:gd name="T6" fmla="*/ 0 w 602"/>
                            <a:gd name="T7" fmla="*/ 0 h 10058400"/>
                            <a:gd name="T8" fmla="*/ 602 w 602"/>
                            <a:gd name="T9" fmla="*/ 10058400 h 10058400"/>
                          </a:gdLst>
                          <a:ahLst/>
                          <a:cxnLst>
                            <a:cxn ang="T4">
                              <a:pos x="T0" y="T1"/>
                            </a:cxn>
                            <a:cxn ang="T5">
                              <a:pos x="T2" y="T3"/>
                            </a:cxn>
                          </a:cxnLst>
                          <a:rect l="T6" t="T7" r="T8" b="T9"/>
                          <a:pathLst>
                            <a:path w="602" h="10058400">
                              <a:moveTo>
                                <a:pt x="602" y="10058400"/>
                              </a:moveTo>
                              <a:lnTo>
                                <a:pt x="0" y="0"/>
                              </a:lnTo>
                            </a:path>
                          </a:pathLst>
                        </a:custGeom>
                        <a:noFill/>
                        <a:ln w="9525">
                          <a:solidFill>
                            <a:srgbClr val="7D7D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5243D34">
            <v:group id="Group 89468" style="position:absolute;margin-left:93.6pt;margin-top:0;width:457.7pt;height:11in;z-index:-251658231;mso-position-horizontal-relative:page;mso-position-vertical-relative:page" coordsize="58127,100584" o:spid="_x0000_s1026" w14:anchorId="77CA6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">
              <v:shape id="Shape 89469" style="position:absolute;width:5;height:100584;visibility:visible;mso-wrap-style:square;v-text-anchor:top" coordsize="592,10058400" o:spid="_x0000_s1027" filled="f" strokecolor="#7d7d7d" path="m59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">
                <v:path textboxrect="0,0,592,10058400" arrowok="t" o:connecttype="custom" o:connectlocs="0,1006;0,0" o:connectangles="0,0"/>
              </v:shape>
              <v:shape id="Shape 89470" style="position:absolute;left:58121;width:6;height:100584;visibility:visible;mso-wrap-style:square;v-text-anchor:top" coordsize="602,10058400" o:spid="_x0000_s1028" filled="f" strokecolor="#7d7d7d" path="m602,10058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">
                <v:path textboxrect="0,0,602,10058400" arrowok="t" o:connecttype="custom" o:connectlocs="0,1006;0,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946"/>
    <w:multiLevelType w:val="hybridMultilevel"/>
    <w:tmpl w:val="96E8BA8E"/>
    <w:lvl w:ilvl="0" w:tplc="D8221D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318CD"/>
    <w:multiLevelType w:val="hybridMultilevel"/>
    <w:tmpl w:val="36DABF1A"/>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07FA2DA7"/>
    <w:multiLevelType w:val="hybridMultilevel"/>
    <w:tmpl w:val="DB6406EA"/>
    <w:lvl w:ilvl="0" w:tplc="7206C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8435A"/>
    <w:multiLevelType w:val="hybridMultilevel"/>
    <w:tmpl w:val="23DAD35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084F766D"/>
    <w:multiLevelType w:val="hybridMultilevel"/>
    <w:tmpl w:val="90881A52"/>
    <w:lvl w:ilvl="0" w:tplc="3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0A993723"/>
    <w:multiLevelType w:val="hybridMultilevel"/>
    <w:tmpl w:val="12EAE1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0F624A39"/>
    <w:multiLevelType w:val="multilevel"/>
    <w:tmpl w:val="6BB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42706"/>
    <w:multiLevelType w:val="hybridMultilevel"/>
    <w:tmpl w:val="B69882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1EA42286"/>
    <w:multiLevelType w:val="multilevel"/>
    <w:tmpl w:val="432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C7F00"/>
    <w:multiLevelType w:val="hybridMultilevel"/>
    <w:tmpl w:val="D85E3C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5235BA1"/>
    <w:multiLevelType w:val="hybridMultilevel"/>
    <w:tmpl w:val="B144263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1" w15:restartNumberingAfterBreak="0">
    <w:nsid w:val="2DA838E1"/>
    <w:multiLevelType w:val="hybridMultilevel"/>
    <w:tmpl w:val="C16A9938"/>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2FE10ACA"/>
    <w:multiLevelType w:val="multilevel"/>
    <w:tmpl w:val="0C8CB8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3F9C168A"/>
    <w:multiLevelType w:val="multilevel"/>
    <w:tmpl w:val="ACC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509B6"/>
    <w:multiLevelType w:val="multilevel"/>
    <w:tmpl w:val="6A0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6521B"/>
    <w:multiLevelType w:val="hybridMultilevel"/>
    <w:tmpl w:val="4C828AC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46CE0D03"/>
    <w:multiLevelType w:val="hybridMultilevel"/>
    <w:tmpl w:val="2B9EB5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E866AA"/>
    <w:multiLevelType w:val="multilevel"/>
    <w:tmpl w:val="B71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51C5F"/>
    <w:multiLevelType w:val="multilevel"/>
    <w:tmpl w:val="22C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7433C"/>
    <w:multiLevelType w:val="multilevel"/>
    <w:tmpl w:val="129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E0894"/>
    <w:multiLevelType w:val="hybridMultilevel"/>
    <w:tmpl w:val="786E99CC"/>
    <w:name w:val="WW8Num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B744A9"/>
    <w:multiLevelType w:val="hybridMultilevel"/>
    <w:tmpl w:val="8EB2C7A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2" w15:restartNumberingAfterBreak="0">
    <w:nsid w:val="50DC3D11"/>
    <w:multiLevelType w:val="hybridMultilevel"/>
    <w:tmpl w:val="0470834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15:restartNumberingAfterBreak="0">
    <w:nsid w:val="51BD0219"/>
    <w:multiLevelType w:val="multilevel"/>
    <w:tmpl w:val="6A9A2E9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588F2472"/>
    <w:multiLevelType w:val="multilevel"/>
    <w:tmpl w:val="BE0EB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E397A5A"/>
    <w:multiLevelType w:val="hybridMultilevel"/>
    <w:tmpl w:val="300CB454"/>
    <w:lvl w:ilvl="0" w:tplc="E9363A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214A9D"/>
    <w:multiLevelType w:val="multilevel"/>
    <w:tmpl w:val="774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10B9F"/>
    <w:multiLevelType w:val="hybridMultilevel"/>
    <w:tmpl w:val="FFFFFFFF"/>
    <w:lvl w:ilvl="0" w:tplc="302EA8B0">
      <w:start w:val="1"/>
      <w:numFmt w:val="lowerLetter"/>
      <w:lvlText w:val="%1."/>
      <w:lvlJc w:val="left"/>
      <w:pPr>
        <w:ind w:left="1080" w:hanging="360"/>
      </w:pPr>
    </w:lvl>
    <w:lvl w:ilvl="1" w:tplc="1228FB96">
      <w:start w:val="1"/>
      <w:numFmt w:val="lowerLetter"/>
      <w:lvlText w:val="%2."/>
      <w:lvlJc w:val="left"/>
      <w:pPr>
        <w:ind w:left="1800" w:hanging="360"/>
      </w:pPr>
    </w:lvl>
    <w:lvl w:ilvl="2" w:tplc="4ADC485C">
      <w:start w:val="1"/>
      <w:numFmt w:val="lowerRoman"/>
      <w:lvlText w:val="%3."/>
      <w:lvlJc w:val="right"/>
      <w:pPr>
        <w:ind w:left="2520" w:hanging="180"/>
      </w:pPr>
    </w:lvl>
    <w:lvl w:ilvl="3" w:tplc="654443A8">
      <w:start w:val="1"/>
      <w:numFmt w:val="decimal"/>
      <w:lvlText w:val="%4."/>
      <w:lvlJc w:val="left"/>
      <w:pPr>
        <w:ind w:left="3240" w:hanging="360"/>
      </w:pPr>
    </w:lvl>
    <w:lvl w:ilvl="4" w:tplc="16FC3222">
      <w:start w:val="1"/>
      <w:numFmt w:val="lowerLetter"/>
      <w:lvlText w:val="%5."/>
      <w:lvlJc w:val="left"/>
      <w:pPr>
        <w:ind w:left="3960" w:hanging="360"/>
      </w:pPr>
    </w:lvl>
    <w:lvl w:ilvl="5" w:tplc="AF8409BE">
      <w:start w:val="1"/>
      <w:numFmt w:val="lowerRoman"/>
      <w:lvlText w:val="%6."/>
      <w:lvlJc w:val="right"/>
      <w:pPr>
        <w:ind w:left="4680" w:hanging="180"/>
      </w:pPr>
    </w:lvl>
    <w:lvl w:ilvl="6" w:tplc="2A6E3E22">
      <w:start w:val="1"/>
      <w:numFmt w:val="decimal"/>
      <w:lvlText w:val="%7."/>
      <w:lvlJc w:val="left"/>
      <w:pPr>
        <w:ind w:left="5400" w:hanging="360"/>
      </w:pPr>
    </w:lvl>
    <w:lvl w:ilvl="7" w:tplc="1BA84CF2">
      <w:start w:val="1"/>
      <w:numFmt w:val="lowerLetter"/>
      <w:lvlText w:val="%8."/>
      <w:lvlJc w:val="left"/>
      <w:pPr>
        <w:ind w:left="6120" w:hanging="360"/>
      </w:pPr>
    </w:lvl>
    <w:lvl w:ilvl="8" w:tplc="35BA7F9A">
      <w:start w:val="1"/>
      <w:numFmt w:val="lowerRoman"/>
      <w:lvlText w:val="%9."/>
      <w:lvlJc w:val="right"/>
      <w:pPr>
        <w:ind w:left="6840" w:hanging="180"/>
      </w:pPr>
    </w:lvl>
  </w:abstractNum>
  <w:abstractNum w:abstractNumId="28" w15:restartNumberingAfterBreak="0">
    <w:nsid w:val="61C463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8C581C"/>
    <w:multiLevelType w:val="multilevel"/>
    <w:tmpl w:val="77800AE0"/>
    <w:lvl w:ilvl="0">
      <w:start w:val="1"/>
      <w:numFmt w:val="decimal"/>
      <w:lvlText w:val="%1."/>
      <w:lvlJc w:val="left"/>
      <w:pPr>
        <w:ind w:left="1440" w:hanging="360"/>
      </w:pPr>
    </w:lvl>
    <w:lvl w:ilvl="1">
      <w:start w:val="1"/>
      <w:numFmt w:val="decimal"/>
      <w:isLgl/>
      <w:lvlText w:val="%1.%2"/>
      <w:lvlJc w:val="left"/>
      <w:pPr>
        <w:ind w:left="2203"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0" w15:restartNumberingAfterBreak="0">
    <w:nsid w:val="68363BA4"/>
    <w:multiLevelType w:val="hybridMultilevel"/>
    <w:tmpl w:val="8640C4E8"/>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1" w15:restartNumberingAfterBreak="0">
    <w:nsid w:val="6CE01D76"/>
    <w:multiLevelType w:val="hybridMultilevel"/>
    <w:tmpl w:val="728490F6"/>
    <w:lvl w:ilvl="0" w:tplc="3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 w15:restartNumberingAfterBreak="0">
    <w:nsid w:val="6EB436BC"/>
    <w:multiLevelType w:val="hybridMultilevel"/>
    <w:tmpl w:val="F0FA71D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3" w15:restartNumberingAfterBreak="0">
    <w:nsid w:val="73986DFA"/>
    <w:multiLevelType w:val="multilevel"/>
    <w:tmpl w:val="B2E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853F9"/>
    <w:multiLevelType w:val="hybridMultilevel"/>
    <w:tmpl w:val="80744B3E"/>
    <w:lvl w:ilvl="0" w:tplc="42D8C4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1859481">
    <w:abstractNumId w:val="16"/>
  </w:num>
  <w:num w:numId="2" w16cid:durableId="840512702">
    <w:abstractNumId w:val="25"/>
  </w:num>
  <w:num w:numId="3" w16cid:durableId="628778727">
    <w:abstractNumId w:val="2"/>
  </w:num>
  <w:num w:numId="4" w16cid:durableId="546599733">
    <w:abstractNumId w:val="0"/>
  </w:num>
  <w:num w:numId="5" w16cid:durableId="1590235066">
    <w:abstractNumId w:val="34"/>
  </w:num>
  <w:num w:numId="6" w16cid:durableId="71703581">
    <w:abstractNumId w:val="8"/>
  </w:num>
  <w:num w:numId="7" w16cid:durableId="2099715238">
    <w:abstractNumId w:val="17"/>
  </w:num>
  <w:num w:numId="8" w16cid:durableId="1935815762">
    <w:abstractNumId w:val="13"/>
  </w:num>
  <w:num w:numId="9" w16cid:durableId="1255017762">
    <w:abstractNumId w:val="26"/>
  </w:num>
  <w:num w:numId="10" w16cid:durableId="23093195">
    <w:abstractNumId w:val="33"/>
  </w:num>
  <w:num w:numId="11" w16cid:durableId="1212575950">
    <w:abstractNumId w:val="14"/>
  </w:num>
  <w:num w:numId="12" w16cid:durableId="2097315745">
    <w:abstractNumId w:val="19"/>
  </w:num>
  <w:num w:numId="13" w16cid:durableId="1540967046">
    <w:abstractNumId w:val="6"/>
  </w:num>
  <w:num w:numId="14" w16cid:durableId="792288230">
    <w:abstractNumId w:val="18"/>
  </w:num>
  <w:num w:numId="15" w16cid:durableId="2124836718">
    <w:abstractNumId w:val="28"/>
  </w:num>
  <w:num w:numId="16" w16cid:durableId="2103598534">
    <w:abstractNumId w:val="11"/>
  </w:num>
  <w:num w:numId="17" w16cid:durableId="2107537779">
    <w:abstractNumId w:val="1"/>
  </w:num>
  <w:num w:numId="18" w16cid:durableId="1310092535">
    <w:abstractNumId w:val="5"/>
  </w:num>
  <w:num w:numId="19" w16cid:durableId="297078891">
    <w:abstractNumId w:val="3"/>
  </w:num>
  <w:num w:numId="20" w16cid:durableId="726806402">
    <w:abstractNumId w:val="22"/>
  </w:num>
  <w:num w:numId="21" w16cid:durableId="179441955">
    <w:abstractNumId w:val="12"/>
  </w:num>
  <w:num w:numId="22" w16cid:durableId="270288341">
    <w:abstractNumId w:val="23"/>
  </w:num>
  <w:num w:numId="23" w16cid:durableId="963468598">
    <w:abstractNumId w:val="10"/>
  </w:num>
  <w:num w:numId="24" w16cid:durableId="1777209462">
    <w:abstractNumId w:val="31"/>
  </w:num>
  <w:num w:numId="25" w16cid:durableId="1995447322">
    <w:abstractNumId w:val="4"/>
  </w:num>
  <w:num w:numId="26" w16cid:durableId="630672519">
    <w:abstractNumId w:val="9"/>
  </w:num>
  <w:num w:numId="27" w16cid:durableId="1194222646">
    <w:abstractNumId w:val="24"/>
  </w:num>
  <w:num w:numId="28" w16cid:durableId="43647018">
    <w:abstractNumId w:val="30"/>
  </w:num>
  <w:num w:numId="29" w16cid:durableId="330454973">
    <w:abstractNumId w:val="15"/>
  </w:num>
  <w:num w:numId="30" w16cid:durableId="1474324709">
    <w:abstractNumId w:val="32"/>
  </w:num>
  <w:num w:numId="31" w16cid:durableId="825585039">
    <w:abstractNumId w:val="29"/>
  </w:num>
  <w:num w:numId="32" w16cid:durableId="1221751950">
    <w:abstractNumId w:val="27"/>
  </w:num>
  <w:num w:numId="33" w16cid:durableId="505441832">
    <w:abstractNumId w:val="21"/>
  </w:num>
  <w:num w:numId="34" w16cid:durableId="963192124">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CA"/>
    <w:rsid w:val="000001D3"/>
    <w:rsid w:val="00000369"/>
    <w:rsid w:val="000003F8"/>
    <w:rsid w:val="00000595"/>
    <w:rsid w:val="00000801"/>
    <w:rsid w:val="00000B38"/>
    <w:rsid w:val="00000C7B"/>
    <w:rsid w:val="00000D85"/>
    <w:rsid w:val="00000DFC"/>
    <w:rsid w:val="00000ED1"/>
    <w:rsid w:val="00000F40"/>
    <w:rsid w:val="00001DA1"/>
    <w:rsid w:val="0000204E"/>
    <w:rsid w:val="0000225C"/>
    <w:rsid w:val="00002355"/>
    <w:rsid w:val="000023CB"/>
    <w:rsid w:val="00002653"/>
    <w:rsid w:val="000029D7"/>
    <w:rsid w:val="00002D38"/>
    <w:rsid w:val="00002D9C"/>
    <w:rsid w:val="00002FC9"/>
    <w:rsid w:val="0000364A"/>
    <w:rsid w:val="00004317"/>
    <w:rsid w:val="00004526"/>
    <w:rsid w:val="00004D11"/>
    <w:rsid w:val="00006093"/>
    <w:rsid w:val="0000626D"/>
    <w:rsid w:val="000062B1"/>
    <w:rsid w:val="000063DA"/>
    <w:rsid w:val="0000699C"/>
    <w:rsid w:val="00006B39"/>
    <w:rsid w:val="000079D6"/>
    <w:rsid w:val="0001065B"/>
    <w:rsid w:val="00011476"/>
    <w:rsid w:val="00011593"/>
    <w:rsid w:val="00011CB7"/>
    <w:rsid w:val="000120B2"/>
    <w:rsid w:val="00012688"/>
    <w:rsid w:val="00012ACC"/>
    <w:rsid w:val="00012CA9"/>
    <w:rsid w:val="00012D52"/>
    <w:rsid w:val="00012EDA"/>
    <w:rsid w:val="00013C3A"/>
    <w:rsid w:val="00013C40"/>
    <w:rsid w:val="00014A7A"/>
    <w:rsid w:val="00015DBD"/>
    <w:rsid w:val="0001667E"/>
    <w:rsid w:val="00016811"/>
    <w:rsid w:val="00016933"/>
    <w:rsid w:val="00016B79"/>
    <w:rsid w:val="000172A3"/>
    <w:rsid w:val="0001732E"/>
    <w:rsid w:val="000174E8"/>
    <w:rsid w:val="00017775"/>
    <w:rsid w:val="00017A44"/>
    <w:rsid w:val="00020445"/>
    <w:rsid w:val="00020538"/>
    <w:rsid w:val="0002081D"/>
    <w:rsid w:val="0002082E"/>
    <w:rsid w:val="0002094A"/>
    <w:rsid w:val="0002140F"/>
    <w:rsid w:val="00021863"/>
    <w:rsid w:val="00021ADC"/>
    <w:rsid w:val="00022159"/>
    <w:rsid w:val="00022D7A"/>
    <w:rsid w:val="000233DD"/>
    <w:rsid w:val="00023508"/>
    <w:rsid w:val="000237C9"/>
    <w:rsid w:val="000241CD"/>
    <w:rsid w:val="00024281"/>
    <w:rsid w:val="0002473C"/>
    <w:rsid w:val="00024849"/>
    <w:rsid w:val="00024939"/>
    <w:rsid w:val="00024B27"/>
    <w:rsid w:val="00024D65"/>
    <w:rsid w:val="000254ED"/>
    <w:rsid w:val="0002607D"/>
    <w:rsid w:val="0002631C"/>
    <w:rsid w:val="00026782"/>
    <w:rsid w:val="00026994"/>
    <w:rsid w:val="00027185"/>
    <w:rsid w:val="00027315"/>
    <w:rsid w:val="000274E5"/>
    <w:rsid w:val="0002753C"/>
    <w:rsid w:val="00027C7D"/>
    <w:rsid w:val="00027D54"/>
    <w:rsid w:val="0003002C"/>
    <w:rsid w:val="00030F07"/>
    <w:rsid w:val="00031022"/>
    <w:rsid w:val="000317F8"/>
    <w:rsid w:val="00031DF6"/>
    <w:rsid w:val="000325C1"/>
    <w:rsid w:val="00032676"/>
    <w:rsid w:val="00032678"/>
    <w:rsid w:val="00032CFA"/>
    <w:rsid w:val="000332C4"/>
    <w:rsid w:val="000334DF"/>
    <w:rsid w:val="0003394D"/>
    <w:rsid w:val="000339C4"/>
    <w:rsid w:val="00033ABD"/>
    <w:rsid w:val="00033BA9"/>
    <w:rsid w:val="00034294"/>
    <w:rsid w:val="000347B9"/>
    <w:rsid w:val="00034FE2"/>
    <w:rsid w:val="00035674"/>
    <w:rsid w:val="00035825"/>
    <w:rsid w:val="00035FFD"/>
    <w:rsid w:val="000361AA"/>
    <w:rsid w:val="0003671B"/>
    <w:rsid w:val="00037587"/>
    <w:rsid w:val="00037924"/>
    <w:rsid w:val="000409A1"/>
    <w:rsid w:val="000418C4"/>
    <w:rsid w:val="00042C05"/>
    <w:rsid w:val="00042C28"/>
    <w:rsid w:val="00042E70"/>
    <w:rsid w:val="00043513"/>
    <w:rsid w:val="00043BCB"/>
    <w:rsid w:val="000447F7"/>
    <w:rsid w:val="0004481C"/>
    <w:rsid w:val="00044B8F"/>
    <w:rsid w:val="00044C0E"/>
    <w:rsid w:val="000451E2"/>
    <w:rsid w:val="000455B9"/>
    <w:rsid w:val="00045EEE"/>
    <w:rsid w:val="00046406"/>
    <w:rsid w:val="000464D6"/>
    <w:rsid w:val="0004659A"/>
    <w:rsid w:val="00046D53"/>
    <w:rsid w:val="00047458"/>
    <w:rsid w:val="000478AE"/>
    <w:rsid w:val="00047984"/>
    <w:rsid w:val="00047B16"/>
    <w:rsid w:val="00047D2A"/>
    <w:rsid w:val="00050AF7"/>
    <w:rsid w:val="00050E9E"/>
    <w:rsid w:val="00050FFC"/>
    <w:rsid w:val="000514B6"/>
    <w:rsid w:val="000516B0"/>
    <w:rsid w:val="0005179D"/>
    <w:rsid w:val="000517A1"/>
    <w:rsid w:val="00051C51"/>
    <w:rsid w:val="00051E27"/>
    <w:rsid w:val="000520F1"/>
    <w:rsid w:val="0005226C"/>
    <w:rsid w:val="00052977"/>
    <w:rsid w:val="00052B73"/>
    <w:rsid w:val="00053AA5"/>
    <w:rsid w:val="00053EBE"/>
    <w:rsid w:val="00054479"/>
    <w:rsid w:val="00054A38"/>
    <w:rsid w:val="00054D67"/>
    <w:rsid w:val="00055209"/>
    <w:rsid w:val="00055A27"/>
    <w:rsid w:val="0005617A"/>
    <w:rsid w:val="000561CD"/>
    <w:rsid w:val="00056246"/>
    <w:rsid w:val="00056AE5"/>
    <w:rsid w:val="00056BDA"/>
    <w:rsid w:val="00056D60"/>
    <w:rsid w:val="0005704F"/>
    <w:rsid w:val="00057445"/>
    <w:rsid w:val="000578EB"/>
    <w:rsid w:val="000579F8"/>
    <w:rsid w:val="00057D44"/>
    <w:rsid w:val="00057D45"/>
    <w:rsid w:val="0006029B"/>
    <w:rsid w:val="00060885"/>
    <w:rsid w:val="00060A66"/>
    <w:rsid w:val="00060DE1"/>
    <w:rsid w:val="000612A7"/>
    <w:rsid w:val="0006178E"/>
    <w:rsid w:val="00061C70"/>
    <w:rsid w:val="00061EFB"/>
    <w:rsid w:val="000623AD"/>
    <w:rsid w:val="00062502"/>
    <w:rsid w:val="00062691"/>
    <w:rsid w:val="00062795"/>
    <w:rsid w:val="00062C2A"/>
    <w:rsid w:val="00062C8D"/>
    <w:rsid w:val="0006301E"/>
    <w:rsid w:val="000636DB"/>
    <w:rsid w:val="00063B9B"/>
    <w:rsid w:val="00063F41"/>
    <w:rsid w:val="00063F46"/>
    <w:rsid w:val="00064966"/>
    <w:rsid w:val="00064AE2"/>
    <w:rsid w:val="00064BF5"/>
    <w:rsid w:val="00064CA5"/>
    <w:rsid w:val="00064E1D"/>
    <w:rsid w:val="00065604"/>
    <w:rsid w:val="00065F37"/>
    <w:rsid w:val="000661EA"/>
    <w:rsid w:val="00066279"/>
    <w:rsid w:val="00066316"/>
    <w:rsid w:val="0006671B"/>
    <w:rsid w:val="000667AF"/>
    <w:rsid w:val="00066903"/>
    <w:rsid w:val="00066929"/>
    <w:rsid w:val="00066B93"/>
    <w:rsid w:val="00066CA1"/>
    <w:rsid w:val="00066CBF"/>
    <w:rsid w:val="000673D6"/>
    <w:rsid w:val="00067599"/>
    <w:rsid w:val="00067770"/>
    <w:rsid w:val="00067AC4"/>
    <w:rsid w:val="00067C7C"/>
    <w:rsid w:val="00067E9A"/>
    <w:rsid w:val="00070264"/>
    <w:rsid w:val="0007087F"/>
    <w:rsid w:val="00070DC3"/>
    <w:rsid w:val="00070E17"/>
    <w:rsid w:val="00070FB4"/>
    <w:rsid w:val="00071A47"/>
    <w:rsid w:val="00071DF0"/>
    <w:rsid w:val="00071EB5"/>
    <w:rsid w:val="00072156"/>
    <w:rsid w:val="0007259F"/>
    <w:rsid w:val="00072D1F"/>
    <w:rsid w:val="00072E2B"/>
    <w:rsid w:val="00072E63"/>
    <w:rsid w:val="00072E6D"/>
    <w:rsid w:val="00073132"/>
    <w:rsid w:val="000731CA"/>
    <w:rsid w:val="00073401"/>
    <w:rsid w:val="00073AA8"/>
    <w:rsid w:val="00075081"/>
    <w:rsid w:val="0007527E"/>
    <w:rsid w:val="0007578A"/>
    <w:rsid w:val="00075D8C"/>
    <w:rsid w:val="00076A20"/>
    <w:rsid w:val="00076F6A"/>
    <w:rsid w:val="00076FB2"/>
    <w:rsid w:val="000773EE"/>
    <w:rsid w:val="00077CB8"/>
    <w:rsid w:val="000803B1"/>
    <w:rsid w:val="0008254A"/>
    <w:rsid w:val="0008293F"/>
    <w:rsid w:val="00083754"/>
    <w:rsid w:val="00083A35"/>
    <w:rsid w:val="000840AA"/>
    <w:rsid w:val="0008451E"/>
    <w:rsid w:val="0008470A"/>
    <w:rsid w:val="000849D0"/>
    <w:rsid w:val="00084B0A"/>
    <w:rsid w:val="0008506D"/>
    <w:rsid w:val="00085125"/>
    <w:rsid w:val="000851B1"/>
    <w:rsid w:val="0008593A"/>
    <w:rsid w:val="00085A1F"/>
    <w:rsid w:val="00085E8D"/>
    <w:rsid w:val="000866AE"/>
    <w:rsid w:val="0008679D"/>
    <w:rsid w:val="00086A5E"/>
    <w:rsid w:val="000877B4"/>
    <w:rsid w:val="00087B12"/>
    <w:rsid w:val="00087D68"/>
    <w:rsid w:val="0009007D"/>
    <w:rsid w:val="00090B88"/>
    <w:rsid w:val="00090CD5"/>
    <w:rsid w:val="000911A0"/>
    <w:rsid w:val="000919E4"/>
    <w:rsid w:val="000920C5"/>
    <w:rsid w:val="000926BE"/>
    <w:rsid w:val="000928D3"/>
    <w:rsid w:val="00092CC3"/>
    <w:rsid w:val="00092D43"/>
    <w:rsid w:val="00092DEE"/>
    <w:rsid w:val="00092E56"/>
    <w:rsid w:val="00093047"/>
    <w:rsid w:val="0009309C"/>
    <w:rsid w:val="00093111"/>
    <w:rsid w:val="000934D0"/>
    <w:rsid w:val="00093660"/>
    <w:rsid w:val="00093D21"/>
    <w:rsid w:val="00093F26"/>
    <w:rsid w:val="00094554"/>
    <w:rsid w:val="00094616"/>
    <w:rsid w:val="000948AD"/>
    <w:rsid w:val="00094E12"/>
    <w:rsid w:val="00095AA7"/>
    <w:rsid w:val="000964D8"/>
    <w:rsid w:val="0009679B"/>
    <w:rsid w:val="000967D6"/>
    <w:rsid w:val="00096D57"/>
    <w:rsid w:val="00096F69"/>
    <w:rsid w:val="00097126"/>
    <w:rsid w:val="00097ABA"/>
    <w:rsid w:val="00097E5B"/>
    <w:rsid w:val="00097F2D"/>
    <w:rsid w:val="000A00E0"/>
    <w:rsid w:val="000A03EC"/>
    <w:rsid w:val="000A07E7"/>
    <w:rsid w:val="000A088E"/>
    <w:rsid w:val="000A08CF"/>
    <w:rsid w:val="000A1C3C"/>
    <w:rsid w:val="000A1F3B"/>
    <w:rsid w:val="000A2B2D"/>
    <w:rsid w:val="000A2B5F"/>
    <w:rsid w:val="000A2E44"/>
    <w:rsid w:val="000A363E"/>
    <w:rsid w:val="000A3CE7"/>
    <w:rsid w:val="000A3DFB"/>
    <w:rsid w:val="000A3FE8"/>
    <w:rsid w:val="000A4C4F"/>
    <w:rsid w:val="000A4FDF"/>
    <w:rsid w:val="000A5021"/>
    <w:rsid w:val="000A56B0"/>
    <w:rsid w:val="000A6429"/>
    <w:rsid w:val="000A657C"/>
    <w:rsid w:val="000A6E8F"/>
    <w:rsid w:val="000A7259"/>
    <w:rsid w:val="000A7498"/>
    <w:rsid w:val="000A77EB"/>
    <w:rsid w:val="000A7F10"/>
    <w:rsid w:val="000B0F46"/>
    <w:rsid w:val="000B15AF"/>
    <w:rsid w:val="000B1AF0"/>
    <w:rsid w:val="000B2486"/>
    <w:rsid w:val="000B26B3"/>
    <w:rsid w:val="000B3EF8"/>
    <w:rsid w:val="000B500B"/>
    <w:rsid w:val="000B5130"/>
    <w:rsid w:val="000B518E"/>
    <w:rsid w:val="000B5262"/>
    <w:rsid w:val="000B535A"/>
    <w:rsid w:val="000B584D"/>
    <w:rsid w:val="000B586D"/>
    <w:rsid w:val="000B5A9F"/>
    <w:rsid w:val="000B5B2D"/>
    <w:rsid w:val="000B5F84"/>
    <w:rsid w:val="000B61C9"/>
    <w:rsid w:val="000B6501"/>
    <w:rsid w:val="000B6B6C"/>
    <w:rsid w:val="000B715D"/>
    <w:rsid w:val="000B7AD5"/>
    <w:rsid w:val="000B7B82"/>
    <w:rsid w:val="000B7BCE"/>
    <w:rsid w:val="000B7F09"/>
    <w:rsid w:val="000BDD56"/>
    <w:rsid w:val="000C003B"/>
    <w:rsid w:val="000C0716"/>
    <w:rsid w:val="000C0CC1"/>
    <w:rsid w:val="000C18C2"/>
    <w:rsid w:val="000C1C80"/>
    <w:rsid w:val="000C2027"/>
    <w:rsid w:val="000C2287"/>
    <w:rsid w:val="000C2565"/>
    <w:rsid w:val="000C2A30"/>
    <w:rsid w:val="000C2EC8"/>
    <w:rsid w:val="000C315C"/>
    <w:rsid w:val="000C3561"/>
    <w:rsid w:val="000C374E"/>
    <w:rsid w:val="000C3793"/>
    <w:rsid w:val="000C3A82"/>
    <w:rsid w:val="000C3C27"/>
    <w:rsid w:val="000C3D3D"/>
    <w:rsid w:val="000C4281"/>
    <w:rsid w:val="000C440A"/>
    <w:rsid w:val="000C48FB"/>
    <w:rsid w:val="000C55CB"/>
    <w:rsid w:val="000C5748"/>
    <w:rsid w:val="000C57CC"/>
    <w:rsid w:val="000C58D1"/>
    <w:rsid w:val="000C5E32"/>
    <w:rsid w:val="000C5FF5"/>
    <w:rsid w:val="000C628C"/>
    <w:rsid w:val="000C67C9"/>
    <w:rsid w:val="000C6970"/>
    <w:rsid w:val="000C6D63"/>
    <w:rsid w:val="000C6D87"/>
    <w:rsid w:val="000C6E63"/>
    <w:rsid w:val="000C71A8"/>
    <w:rsid w:val="000C7491"/>
    <w:rsid w:val="000D06F9"/>
    <w:rsid w:val="000D0930"/>
    <w:rsid w:val="000D0E5C"/>
    <w:rsid w:val="000D1437"/>
    <w:rsid w:val="000D188F"/>
    <w:rsid w:val="000D1C32"/>
    <w:rsid w:val="000D1CA4"/>
    <w:rsid w:val="000D25A7"/>
    <w:rsid w:val="000D26E0"/>
    <w:rsid w:val="000D2987"/>
    <w:rsid w:val="000D2B8E"/>
    <w:rsid w:val="000D2D7D"/>
    <w:rsid w:val="000D2DD3"/>
    <w:rsid w:val="000D34EF"/>
    <w:rsid w:val="000D3AAE"/>
    <w:rsid w:val="000D3D06"/>
    <w:rsid w:val="000D3E1E"/>
    <w:rsid w:val="000D3E9C"/>
    <w:rsid w:val="000D44A3"/>
    <w:rsid w:val="000D4D64"/>
    <w:rsid w:val="000D4DA4"/>
    <w:rsid w:val="000D4F3C"/>
    <w:rsid w:val="000D4F82"/>
    <w:rsid w:val="000D5472"/>
    <w:rsid w:val="000D55D3"/>
    <w:rsid w:val="000D5664"/>
    <w:rsid w:val="000D593F"/>
    <w:rsid w:val="000D5EFA"/>
    <w:rsid w:val="000D6416"/>
    <w:rsid w:val="000D65CF"/>
    <w:rsid w:val="000D7161"/>
    <w:rsid w:val="000D7213"/>
    <w:rsid w:val="000D7371"/>
    <w:rsid w:val="000D7547"/>
    <w:rsid w:val="000D7F36"/>
    <w:rsid w:val="000E02BF"/>
    <w:rsid w:val="000E0A34"/>
    <w:rsid w:val="000E0E8E"/>
    <w:rsid w:val="000E1049"/>
    <w:rsid w:val="000E12AA"/>
    <w:rsid w:val="000E14FD"/>
    <w:rsid w:val="000E16A3"/>
    <w:rsid w:val="000E173F"/>
    <w:rsid w:val="000E1E1A"/>
    <w:rsid w:val="000E1F3F"/>
    <w:rsid w:val="000E22AC"/>
    <w:rsid w:val="000E24EC"/>
    <w:rsid w:val="000E2C19"/>
    <w:rsid w:val="000E3824"/>
    <w:rsid w:val="000E38C4"/>
    <w:rsid w:val="000E3A34"/>
    <w:rsid w:val="000E3D5A"/>
    <w:rsid w:val="000E406F"/>
    <w:rsid w:val="000E47D6"/>
    <w:rsid w:val="000E4924"/>
    <w:rsid w:val="000E4C22"/>
    <w:rsid w:val="000E4CFD"/>
    <w:rsid w:val="000E505B"/>
    <w:rsid w:val="000E52AF"/>
    <w:rsid w:val="000E5A7B"/>
    <w:rsid w:val="000E5B57"/>
    <w:rsid w:val="000E6219"/>
    <w:rsid w:val="000E635C"/>
    <w:rsid w:val="000E6398"/>
    <w:rsid w:val="000E64E3"/>
    <w:rsid w:val="000E6A37"/>
    <w:rsid w:val="000E6AA3"/>
    <w:rsid w:val="000E6C05"/>
    <w:rsid w:val="000E6C11"/>
    <w:rsid w:val="000E720E"/>
    <w:rsid w:val="000E7AD1"/>
    <w:rsid w:val="000E7DC2"/>
    <w:rsid w:val="000F0603"/>
    <w:rsid w:val="000F0818"/>
    <w:rsid w:val="000F0AA2"/>
    <w:rsid w:val="000F1133"/>
    <w:rsid w:val="000F1360"/>
    <w:rsid w:val="000F18F2"/>
    <w:rsid w:val="000F1D7F"/>
    <w:rsid w:val="000F1FEB"/>
    <w:rsid w:val="000F2142"/>
    <w:rsid w:val="000F2450"/>
    <w:rsid w:val="000F2852"/>
    <w:rsid w:val="000F29DC"/>
    <w:rsid w:val="000F2EDD"/>
    <w:rsid w:val="000F2F02"/>
    <w:rsid w:val="000F3098"/>
    <w:rsid w:val="000F310A"/>
    <w:rsid w:val="000F346E"/>
    <w:rsid w:val="000F3E18"/>
    <w:rsid w:val="000F4151"/>
    <w:rsid w:val="000F43C8"/>
    <w:rsid w:val="000F4EB5"/>
    <w:rsid w:val="000F543D"/>
    <w:rsid w:val="000F561B"/>
    <w:rsid w:val="000F5B6D"/>
    <w:rsid w:val="000F5FE9"/>
    <w:rsid w:val="000F6399"/>
    <w:rsid w:val="000F64E0"/>
    <w:rsid w:val="000F7314"/>
    <w:rsid w:val="00100109"/>
    <w:rsid w:val="00100B89"/>
    <w:rsid w:val="00100EB0"/>
    <w:rsid w:val="00101054"/>
    <w:rsid w:val="001019A4"/>
    <w:rsid w:val="00101AAD"/>
    <w:rsid w:val="00102520"/>
    <w:rsid w:val="00102763"/>
    <w:rsid w:val="001030E5"/>
    <w:rsid w:val="001031BC"/>
    <w:rsid w:val="00103553"/>
    <w:rsid w:val="0010379F"/>
    <w:rsid w:val="00104380"/>
    <w:rsid w:val="00104494"/>
    <w:rsid w:val="0010465E"/>
    <w:rsid w:val="00104B47"/>
    <w:rsid w:val="0010551B"/>
    <w:rsid w:val="00105641"/>
    <w:rsid w:val="0010587C"/>
    <w:rsid w:val="00105D90"/>
    <w:rsid w:val="00105F25"/>
    <w:rsid w:val="001065B2"/>
    <w:rsid w:val="0010692D"/>
    <w:rsid w:val="00106C1A"/>
    <w:rsid w:val="00106DFA"/>
    <w:rsid w:val="001070AF"/>
    <w:rsid w:val="001072B1"/>
    <w:rsid w:val="00107AD4"/>
    <w:rsid w:val="0011006E"/>
    <w:rsid w:val="00110695"/>
    <w:rsid w:val="00110FD8"/>
    <w:rsid w:val="001112C9"/>
    <w:rsid w:val="00111429"/>
    <w:rsid w:val="00111B30"/>
    <w:rsid w:val="001120C5"/>
    <w:rsid w:val="0011210E"/>
    <w:rsid w:val="001122AD"/>
    <w:rsid w:val="00112765"/>
    <w:rsid w:val="00112930"/>
    <w:rsid w:val="00112AC4"/>
    <w:rsid w:val="00113243"/>
    <w:rsid w:val="0011331C"/>
    <w:rsid w:val="00113496"/>
    <w:rsid w:val="00114679"/>
    <w:rsid w:val="00114BFB"/>
    <w:rsid w:val="00115E42"/>
    <w:rsid w:val="00115F9A"/>
    <w:rsid w:val="0011615E"/>
    <w:rsid w:val="001162EA"/>
    <w:rsid w:val="00116512"/>
    <w:rsid w:val="00116784"/>
    <w:rsid w:val="001169ED"/>
    <w:rsid w:val="00116F2D"/>
    <w:rsid w:val="0011713E"/>
    <w:rsid w:val="0011715C"/>
    <w:rsid w:val="00117A74"/>
    <w:rsid w:val="00117B3A"/>
    <w:rsid w:val="001204ED"/>
    <w:rsid w:val="0012064C"/>
    <w:rsid w:val="00120E18"/>
    <w:rsid w:val="00121564"/>
    <w:rsid w:val="00121952"/>
    <w:rsid w:val="00121981"/>
    <w:rsid w:val="00121A19"/>
    <w:rsid w:val="00121ADE"/>
    <w:rsid w:val="00121B08"/>
    <w:rsid w:val="00122167"/>
    <w:rsid w:val="00122180"/>
    <w:rsid w:val="0012222D"/>
    <w:rsid w:val="00122333"/>
    <w:rsid w:val="0012236F"/>
    <w:rsid w:val="00122706"/>
    <w:rsid w:val="001227AF"/>
    <w:rsid w:val="001227D2"/>
    <w:rsid w:val="00122B97"/>
    <w:rsid w:val="00122D83"/>
    <w:rsid w:val="001230CB"/>
    <w:rsid w:val="0012310A"/>
    <w:rsid w:val="0012345E"/>
    <w:rsid w:val="00123C33"/>
    <w:rsid w:val="00123F38"/>
    <w:rsid w:val="00124624"/>
    <w:rsid w:val="001248BD"/>
    <w:rsid w:val="0012506E"/>
    <w:rsid w:val="00125524"/>
    <w:rsid w:val="00125C96"/>
    <w:rsid w:val="00127121"/>
    <w:rsid w:val="00127A8A"/>
    <w:rsid w:val="00127D3E"/>
    <w:rsid w:val="00130010"/>
    <w:rsid w:val="001300CE"/>
    <w:rsid w:val="00130188"/>
    <w:rsid w:val="0013023D"/>
    <w:rsid w:val="00130321"/>
    <w:rsid w:val="001303AF"/>
    <w:rsid w:val="00130DAF"/>
    <w:rsid w:val="00131E72"/>
    <w:rsid w:val="00131EBE"/>
    <w:rsid w:val="001325D6"/>
    <w:rsid w:val="00132856"/>
    <w:rsid w:val="00132E8D"/>
    <w:rsid w:val="00132E92"/>
    <w:rsid w:val="001331BA"/>
    <w:rsid w:val="0013322E"/>
    <w:rsid w:val="00133B69"/>
    <w:rsid w:val="00134534"/>
    <w:rsid w:val="00134B50"/>
    <w:rsid w:val="00134DA3"/>
    <w:rsid w:val="001350B1"/>
    <w:rsid w:val="00135393"/>
    <w:rsid w:val="001358E1"/>
    <w:rsid w:val="00135A3B"/>
    <w:rsid w:val="00135F6D"/>
    <w:rsid w:val="001364C1"/>
    <w:rsid w:val="001365E7"/>
    <w:rsid w:val="00136905"/>
    <w:rsid w:val="00136AC4"/>
    <w:rsid w:val="00136E6D"/>
    <w:rsid w:val="001372F3"/>
    <w:rsid w:val="0013786C"/>
    <w:rsid w:val="00137D15"/>
    <w:rsid w:val="001402A8"/>
    <w:rsid w:val="0014067E"/>
    <w:rsid w:val="001409AC"/>
    <w:rsid w:val="00140C5E"/>
    <w:rsid w:val="00140F5B"/>
    <w:rsid w:val="001410D7"/>
    <w:rsid w:val="001415CD"/>
    <w:rsid w:val="00141E31"/>
    <w:rsid w:val="0014256C"/>
    <w:rsid w:val="00142647"/>
    <w:rsid w:val="00142AB0"/>
    <w:rsid w:val="00142E73"/>
    <w:rsid w:val="00143064"/>
    <w:rsid w:val="00143CAC"/>
    <w:rsid w:val="00143FEE"/>
    <w:rsid w:val="0014413D"/>
    <w:rsid w:val="001442A0"/>
    <w:rsid w:val="00144378"/>
    <w:rsid w:val="00144CDB"/>
    <w:rsid w:val="0014571E"/>
    <w:rsid w:val="00145BEB"/>
    <w:rsid w:val="00145D0D"/>
    <w:rsid w:val="00146196"/>
    <w:rsid w:val="001461AF"/>
    <w:rsid w:val="001463F4"/>
    <w:rsid w:val="00146A4E"/>
    <w:rsid w:val="00146DA4"/>
    <w:rsid w:val="001471C9"/>
    <w:rsid w:val="001473B7"/>
    <w:rsid w:val="00147958"/>
    <w:rsid w:val="00147D08"/>
    <w:rsid w:val="00147E05"/>
    <w:rsid w:val="001508B5"/>
    <w:rsid w:val="00150B2D"/>
    <w:rsid w:val="00151193"/>
    <w:rsid w:val="0015119D"/>
    <w:rsid w:val="001517FE"/>
    <w:rsid w:val="00151952"/>
    <w:rsid w:val="00151BE9"/>
    <w:rsid w:val="0015219A"/>
    <w:rsid w:val="001521A8"/>
    <w:rsid w:val="00152214"/>
    <w:rsid w:val="00152290"/>
    <w:rsid w:val="00152C9B"/>
    <w:rsid w:val="001534EC"/>
    <w:rsid w:val="00153856"/>
    <w:rsid w:val="0015390B"/>
    <w:rsid w:val="00153AF6"/>
    <w:rsid w:val="00153C14"/>
    <w:rsid w:val="00153C24"/>
    <w:rsid w:val="00154076"/>
    <w:rsid w:val="001542FA"/>
    <w:rsid w:val="00154B17"/>
    <w:rsid w:val="00154B57"/>
    <w:rsid w:val="001552EB"/>
    <w:rsid w:val="001554E2"/>
    <w:rsid w:val="001568A1"/>
    <w:rsid w:val="00156D0B"/>
    <w:rsid w:val="00156DD1"/>
    <w:rsid w:val="00157790"/>
    <w:rsid w:val="00161485"/>
    <w:rsid w:val="00161D01"/>
    <w:rsid w:val="001622C2"/>
    <w:rsid w:val="0016299F"/>
    <w:rsid w:val="001629CF"/>
    <w:rsid w:val="00162A84"/>
    <w:rsid w:val="001637F2"/>
    <w:rsid w:val="00163827"/>
    <w:rsid w:val="0016385E"/>
    <w:rsid w:val="00163DD8"/>
    <w:rsid w:val="00164307"/>
    <w:rsid w:val="00164B88"/>
    <w:rsid w:val="001650D9"/>
    <w:rsid w:val="00165268"/>
    <w:rsid w:val="00165801"/>
    <w:rsid w:val="00165812"/>
    <w:rsid w:val="00165A96"/>
    <w:rsid w:val="00165D05"/>
    <w:rsid w:val="001662F2"/>
    <w:rsid w:val="0016633A"/>
    <w:rsid w:val="0016633F"/>
    <w:rsid w:val="0016636C"/>
    <w:rsid w:val="00166654"/>
    <w:rsid w:val="00166736"/>
    <w:rsid w:val="00166883"/>
    <w:rsid w:val="00166CC6"/>
    <w:rsid w:val="0016709A"/>
    <w:rsid w:val="001673CD"/>
    <w:rsid w:val="001678A4"/>
    <w:rsid w:val="00167961"/>
    <w:rsid w:val="00167DAD"/>
    <w:rsid w:val="001702B8"/>
    <w:rsid w:val="0017059D"/>
    <w:rsid w:val="0017087D"/>
    <w:rsid w:val="00170CAD"/>
    <w:rsid w:val="0017192E"/>
    <w:rsid w:val="00171AEA"/>
    <w:rsid w:val="00171C9F"/>
    <w:rsid w:val="00171D9A"/>
    <w:rsid w:val="00171DA1"/>
    <w:rsid w:val="00171E90"/>
    <w:rsid w:val="00172122"/>
    <w:rsid w:val="001722B0"/>
    <w:rsid w:val="001728AC"/>
    <w:rsid w:val="001729E9"/>
    <w:rsid w:val="00172D65"/>
    <w:rsid w:val="00173169"/>
    <w:rsid w:val="00173712"/>
    <w:rsid w:val="001737FE"/>
    <w:rsid w:val="001739DD"/>
    <w:rsid w:val="00173A56"/>
    <w:rsid w:val="00173BF7"/>
    <w:rsid w:val="00174068"/>
    <w:rsid w:val="001746E6"/>
    <w:rsid w:val="00174B17"/>
    <w:rsid w:val="001751A5"/>
    <w:rsid w:val="0017539E"/>
    <w:rsid w:val="0017558A"/>
    <w:rsid w:val="001758CD"/>
    <w:rsid w:val="00175BA4"/>
    <w:rsid w:val="001762C4"/>
    <w:rsid w:val="00176E9D"/>
    <w:rsid w:val="001771EF"/>
    <w:rsid w:val="0017746F"/>
    <w:rsid w:val="00177813"/>
    <w:rsid w:val="001779A3"/>
    <w:rsid w:val="001779A9"/>
    <w:rsid w:val="00177F53"/>
    <w:rsid w:val="00177FC4"/>
    <w:rsid w:val="00180327"/>
    <w:rsid w:val="0018097D"/>
    <w:rsid w:val="00180B02"/>
    <w:rsid w:val="00180F26"/>
    <w:rsid w:val="001815EE"/>
    <w:rsid w:val="00182568"/>
    <w:rsid w:val="00183380"/>
    <w:rsid w:val="001838BD"/>
    <w:rsid w:val="00183A35"/>
    <w:rsid w:val="00183B8A"/>
    <w:rsid w:val="00184460"/>
    <w:rsid w:val="0018491D"/>
    <w:rsid w:val="00184A8F"/>
    <w:rsid w:val="00184ECE"/>
    <w:rsid w:val="0018533D"/>
    <w:rsid w:val="0018609A"/>
    <w:rsid w:val="0018616F"/>
    <w:rsid w:val="001862F2"/>
    <w:rsid w:val="00186483"/>
    <w:rsid w:val="00186D78"/>
    <w:rsid w:val="001900FD"/>
    <w:rsid w:val="001905A6"/>
    <w:rsid w:val="00190A5C"/>
    <w:rsid w:val="00190B5E"/>
    <w:rsid w:val="0019133B"/>
    <w:rsid w:val="00191910"/>
    <w:rsid w:val="00191AE8"/>
    <w:rsid w:val="00191E88"/>
    <w:rsid w:val="00191F63"/>
    <w:rsid w:val="001920F2"/>
    <w:rsid w:val="001927AE"/>
    <w:rsid w:val="001928D5"/>
    <w:rsid w:val="0019296B"/>
    <w:rsid w:val="00192A69"/>
    <w:rsid w:val="00192B99"/>
    <w:rsid w:val="00192F35"/>
    <w:rsid w:val="00192FAA"/>
    <w:rsid w:val="00193116"/>
    <w:rsid w:val="001932BC"/>
    <w:rsid w:val="001934B4"/>
    <w:rsid w:val="00193BD2"/>
    <w:rsid w:val="001940C2"/>
    <w:rsid w:val="00194218"/>
    <w:rsid w:val="00194840"/>
    <w:rsid w:val="00194900"/>
    <w:rsid w:val="00194976"/>
    <w:rsid w:val="00194C51"/>
    <w:rsid w:val="00194D6B"/>
    <w:rsid w:val="0019529D"/>
    <w:rsid w:val="00195655"/>
    <w:rsid w:val="001956EB"/>
    <w:rsid w:val="0019579B"/>
    <w:rsid w:val="001963E4"/>
    <w:rsid w:val="001964B5"/>
    <w:rsid w:val="001968EE"/>
    <w:rsid w:val="00196FCD"/>
    <w:rsid w:val="00197175"/>
    <w:rsid w:val="001971C6"/>
    <w:rsid w:val="00197786"/>
    <w:rsid w:val="001977B3"/>
    <w:rsid w:val="001A01C3"/>
    <w:rsid w:val="001A07B0"/>
    <w:rsid w:val="001A0C05"/>
    <w:rsid w:val="001A10AF"/>
    <w:rsid w:val="001A1D25"/>
    <w:rsid w:val="001A2181"/>
    <w:rsid w:val="001A277C"/>
    <w:rsid w:val="001A3166"/>
    <w:rsid w:val="001A330F"/>
    <w:rsid w:val="001A33E3"/>
    <w:rsid w:val="001A360A"/>
    <w:rsid w:val="001A3713"/>
    <w:rsid w:val="001A3881"/>
    <w:rsid w:val="001A401E"/>
    <w:rsid w:val="001A4C92"/>
    <w:rsid w:val="001A4E19"/>
    <w:rsid w:val="001A5053"/>
    <w:rsid w:val="001A5350"/>
    <w:rsid w:val="001A5F71"/>
    <w:rsid w:val="001A5FC3"/>
    <w:rsid w:val="001A6288"/>
    <w:rsid w:val="001A62FD"/>
    <w:rsid w:val="001A643E"/>
    <w:rsid w:val="001A6A4C"/>
    <w:rsid w:val="001A6D8F"/>
    <w:rsid w:val="001A73FF"/>
    <w:rsid w:val="001A740A"/>
    <w:rsid w:val="001A745A"/>
    <w:rsid w:val="001A7FDB"/>
    <w:rsid w:val="001B008E"/>
    <w:rsid w:val="001B009D"/>
    <w:rsid w:val="001B018B"/>
    <w:rsid w:val="001B097E"/>
    <w:rsid w:val="001B0AB3"/>
    <w:rsid w:val="001B0B19"/>
    <w:rsid w:val="001B0BC0"/>
    <w:rsid w:val="001B0D6D"/>
    <w:rsid w:val="001B0E6D"/>
    <w:rsid w:val="001B11A0"/>
    <w:rsid w:val="001B1C04"/>
    <w:rsid w:val="001B24E1"/>
    <w:rsid w:val="001B2B79"/>
    <w:rsid w:val="001B2BF5"/>
    <w:rsid w:val="001B2C94"/>
    <w:rsid w:val="001B3755"/>
    <w:rsid w:val="001B3E47"/>
    <w:rsid w:val="001B4002"/>
    <w:rsid w:val="001B411B"/>
    <w:rsid w:val="001B43D4"/>
    <w:rsid w:val="001B4603"/>
    <w:rsid w:val="001B49B8"/>
    <w:rsid w:val="001B4B8D"/>
    <w:rsid w:val="001B4E6D"/>
    <w:rsid w:val="001B52C3"/>
    <w:rsid w:val="001B58C1"/>
    <w:rsid w:val="001B5CFC"/>
    <w:rsid w:val="001B5E51"/>
    <w:rsid w:val="001B69AE"/>
    <w:rsid w:val="001B7980"/>
    <w:rsid w:val="001B7C04"/>
    <w:rsid w:val="001B7DFB"/>
    <w:rsid w:val="001C01AB"/>
    <w:rsid w:val="001C02A3"/>
    <w:rsid w:val="001C075D"/>
    <w:rsid w:val="001C0795"/>
    <w:rsid w:val="001C0CA3"/>
    <w:rsid w:val="001C119F"/>
    <w:rsid w:val="001C1353"/>
    <w:rsid w:val="001C15E9"/>
    <w:rsid w:val="001C2ECF"/>
    <w:rsid w:val="001C375A"/>
    <w:rsid w:val="001C39CA"/>
    <w:rsid w:val="001C3BFC"/>
    <w:rsid w:val="001C3DBE"/>
    <w:rsid w:val="001C3E5C"/>
    <w:rsid w:val="001C3F28"/>
    <w:rsid w:val="001C4606"/>
    <w:rsid w:val="001C48F8"/>
    <w:rsid w:val="001C4AC5"/>
    <w:rsid w:val="001C4E53"/>
    <w:rsid w:val="001C4ED5"/>
    <w:rsid w:val="001C583C"/>
    <w:rsid w:val="001C5F5B"/>
    <w:rsid w:val="001C627C"/>
    <w:rsid w:val="001C656C"/>
    <w:rsid w:val="001C6575"/>
    <w:rsid w:val="001C68B5"/>
    <w:rsid w:val="001C6A4A"/>
    <w:rsid w:val="001C6E77"/>
    <w:rsid w:val="001C732C"/>
    <w:rsid w:val="001C7480"/>
    <w:rsid w:val="001C783A"/>
    <w:rsid w:val="001C7A23"/>
    <w:rsid w:val="001D008F"/>
    <w:rsid w:val="001D03B8"/>
    <w:rsid w:val="001D03FC"/>
    <w:rsid w:val="001D07C6"/>
    <w:rsid w:val="001D07E1"/>
    <w:rsid w:val="001D0B23"/>
    <w:rsid w:val="001D0ED4"/>
    <w:rsid w:val="001D12B6"/>
    <w:rsid w:val="001D1472"/>
    <w:rsid w:val="001D1D5B"/>
    <w:rsid w:val="001D2837"/>
    <w:rsid w:val="001D2CB5"/>
    <w:rsid w:val="001D2EF6"/>
    <w:rsid w:val="001D3BAE"/>
    <w:rsid w:val="001D41EA"/>
    <w:rsid w:val="001D464B"/>
    <w:rsid w:val="001D4A53"/>
    <w:rsid w:val="001D4BE0"/>
    <w:rsid w:val="001D4FDA"/>
    <w:rsid w:val="001D5860"/>
    <w:rsid w:val="001D5D18"/>
    <w:rsid w:val="001D60BD"/>
    <w:rsid w:val="001D61ED"/>
    <w:rsid w:val="001D625B"/>
    <w:rsid w:val="001D6364"/>
    <w:rsid w:val="001D6789"/>
    <w:rsid w:val="001D699F"/>
    <w:rsid w:val="001D74D0"/>
    <w:rsid w:val="001D7BEE"/>
    <w:rsid w:val="001D7C43"/>
    <w:rsid w:val="001D7D85"/>
    <w:rsid w:val="001D7E3E"/>
    <w:rsid w:val="001E00CB"/>
    <w:rsid w:val="001E045C"/>
    <w:rsid w:val="001E0FCE"/>
    <w:rsid w:val="001E1B66"/>
    <w:rsid w:val="001E2055"/>
    <w:rsid w:val="001E216C"/>
    <w:rsid w:val="001E285C"/>
    <w:rsid w:val="001E2972"/>
    <w:rsid w:val="001E2999"/>
    <w:rsid w:val="001E301B"/>
    <w:rsid w:val="001E358B"/>
    <w:rsid w:val="001E35A8"/>
    <w:rsid w:val="001E37D2"/>
    <w:rsid w:val="001E381C"/>
    <w:rsid w:val="001E3978"/>
    <w:rsid w:val="001E3B11"/>
    <w:rsid w:val="001E44BB"/>
    <w:rsid w:val="001E4E4C"/>
    <w:rsid w:val="001E5228"/>
    <w:rsid w:val="001E5527"/>
    <w:rsid w:val="001E5684"/>
    <w:rsid w:val="001E5C89"/>
    <w:rsid w:val="001E5E49"/>
    <w:rsid w:val="001E62B5"/>
    <w:rsid w:val="001E6507"/>
    <w:rsid w:val="001E6997"/>
    <w:rsid w:val="001E6AB4"/>
    <w:rsid w:val="001E70DA"/>
    <w:rsid w:val="001E72A8"/>
    <w:rsid w:val="001E7400"/>
    <w:rsid w:val="001E74D5"/>
    <w:rsid w:val="001E760E"/>
    <w:rsid w:val="001E7867"/>
    <w:rsid w:val="001E7CA0"/>
    <w:rsid w:val="001F0D79"/>
    <w:rsid w:val="001F0F79"/>
    <w:rsid w:val="001F1013"/>
    <w:rsid w:val="001F1612"/>
    <w:rsid w:val="001F199B"/>
    <w:rsid w:val="001F1CC3"/>
    <w:rsid w:val="001F1CDE"/>
    <w:rsid w:val="001F208C"/>
    <w:rsid w:val="001F30A7"/>
    <w:rsid w:val="001F334F"/>
    <w:rsid w:val="001F3534"/>
    <w:rsid w:val="001F3566"/>
    <w:rsid w:val="001F365C"/>
    <w:rsid w:val="001F396B"/>
    <w:rsid w:val="001F3CAC"/>
    <w:rsid w:val="001F3F6E"/>
    <w:rsid w:val="001F4B21"/>
    <w:rsid w:val="001F4B51"/>
    <w:rsid w:val="001F4D6D"/>
    <w:rsid w:val="001F500A"/>
    <w:rsid w:val="001F5080"/>
    <w:rsid w:val="001F5AE9"/>
    <w:rsid w:val="001F5E18"/>
    <w:rsid w:val="001F6245"/>
    <w:rsid w:val="001F6322"/>
    <w:rsid w:val="001F63F4"/>
    <w:rsid w:val="001F6981"/>
    <w:rsid w:val="001F6A29"/>
    <w:rsid w:val="001F6D05"/>
    <w:rsid w:val="001F6DDC"/>
    <w:rsid w:val="001F6E19"/>
    <w:rsid w:val="001F7DD8"/>
    <w:rsid w:val="00200436"/>
    <w:rsid w:val="00200D52"/>
    <w:rsid w:val="00200E2B"/>
    <w:rsid w:val="00200EB5"/>
    <w:rsid w:val="00201B48"/>
    <w:rsid w:val="00201DEF"/>
    <w:rsid w:val="0020306B"/>
    <w:rsid w:val="002030CD"/>
    <w:rsid w:val="0020316E"/>
    <w:rsid w:val="00203394"/>
    <w:rsid w:val="002034B2"/>
    <w:rsid w:val="00203A05"/>
    <w:rsid w:val="00203DD0"/>
    <w:rsid w:val="00204F7E"/>
    <w:rsid w:val="00205497"/>
    <w:rsid w:val="0020563E"/>
    <w:rsid w:val="00205D4F"/>
    <w:rsid w:val="00205D5A"/>
    <w:rsid w:val="002061D3"/>
    <w:rsid w:val="00206594"/>
    <w:rsid w:val="00206727"/>
    <w:rsid w:val="0020681F"/>
    <w:rsid w:val="00206BE6"/>
    <w:rsid w:val="00207128"/>
    <w:rsid w:val="002075A0"/>
    <w:rsid w:val="00207F1C"/>
    <w:rsid w:val="002102A7"/>
    <w:rsid w:val="00210CC1"/>
    <w:rsid w:val="00210F17"/>
    <w:rsid w:val="002113C3"/>
    <w:rsid w:val="00211C78"/>
    <w:rsid w:val="00212162"/>
    <w:rsid w:val="0021224C"/>
    <w:rsid w:val="002125A6"/>
    <w:rsid w:val="00213056"/>
    <w:rsid w:val="00213147"/>
    <w:rsid w:val="002132A9"/>
    <w:rsid w:val="00213B90"/>
    <w:rsid w:val="00213CBF"/>
    <w:rsid w:val="00214270"/>
    <w:rsid w:val="00214A87"/>
    <w:rsid w:val="00215289"/>
    <w:rsid w:val="00215440"/>
    <w:rsid w:val="0021570C"/>
    <w:rsid w:val="00216386"/>
    <w:rsid w:val="0021677E"/>
    <w:rsid w:val="0021727C"/>
    <w:rsid w:val="002174B8"/>
    <w:rsid w:val="00217663"/>
    <w:rsid w:val="002177BD"/>
    <w:rsid w:val="00217CD8"/>
    <w:rsid w:val="002203A3"/>
    <w:rsid w:val="00220A01"/>
    <w:rsid w:val="00220F2A"/>
    <w:rsid w:val="00222236"/>
    <w:rsid w:val="002226C2"/>
    <w:rsid w:val="002228BB"/>
    <w:rsid w:val="002228EC"/>
    <w:rsid w:val="00222D37"/>
    <w:rsid w:val="002232E3"/>
    <w:rsid w:val="0022361A"/>
    <w:rsid w:val="00223843"/>
    <w:rsid w:val="002244D2"/>
    <w:rsid w:val="002246ED"/>
    <w:rsid w:val="002246FD"/>
    <w:rsid w:val="00224C28"/>
    <w:rsid w:val="00225033"/>
    <w:rsid w:val="002250D1"/>
    <w:rsid w:val="002254AD"/>
    <w:rsid w:val="00226F3F"/>
    <w:rsid w:val="00227CC1"/>
    <w:rsid w:val="00227D3E"/>
    <w:rsid w:val="00230326"/>
    <w:rsid w:val="0023048E"/>
    <w:rsid w:val="0023099E"/>
    <w:rsid w:val="0023174E"/>
    <w:rsid w:val="0023197A"/>
    <w:rsid w:val="00231C57"/>
    <w:rsid w:val="00231EAC"/>
    <w:rsid w:val="002323DC"/>
    <w:rsid w:val="002327CC"/>
    <w:rsid w:val="0023296B"/>
    <w:rsid w:val="002331ED"/>
    <w:rsid w:val="002337C9"/>
    <w:rsid w:val="0023381E"/>
    <w:rsid w:val="00233964"/>
    <w:rsid w:val="00233A24"/>
    <w:rsid w:val="00233BC5"/>
    <w:rsid w:val="00234044"/>
    <w:rsid w:val="00234334"/>
    <w:rsid w:val="00234450"/>
    <w:rsid w:val="00234865"/>
    <w:rsid w:val="00234A03"/>
    <w:rsid w:val="00234A37"/>
    <w:rsid w:val="00234FCF"/>
    <w:rsid w:val="0023564E"/>
    <w:rsid w:val="00235956"/>
    <w:rsid w:val="002360D8"/>
    <w:rsid w:val="002360E8"/>
    <w:rsid w:val="00236103"/>
    <w:rsid w:val="00236352"/>
    <w:rsid w:val="002363A6"/>
    <w:rsid w:val="002366EC"/>
    <w:rsid w:val="00236889"/>
    <w:rsid w:val="0023730B"/>
    <w:rsid w:val="00237461"/>
    <w:rsid w:val="00237D25"/>
    <w:rsid w:val="00240B63"/>
    <w:rsid w:val="00240E71"/>
    <w:rsid w:val="00240FBA"/>
    <w:rsid w:val="00241BE8"/>
    <w:rsid w:val="00241CD4"/>
    <w:rsid w:val="00241EFE"/>
    <w:rsid w:val="0024214A"/>
    <w:rsid w:val="0024276A"/>
    <w:rsid w:val="0024283C"/>
    <w:rsid w:val="00242955"/>
    <w:rsid w:val="00242A76"/>
    <w:rsid w:val="00242C0F"/>
    <w:rsid w:val="00243071"/>
    <w:rsid w:val="00243950"/>
    <w:rsid w:val="00243B5E"/>
    <w:rsid w:val="00243B7B"/>
    <w:rsid w:val="00243C60"/>
    <w:rsid w:val="00243DB0"/>
    <w:rsid w:val="00244081"/>
    <w:rsid w:val="00244163"/>
    <w:rsid w:val="00244BFE"/>
    <w:rsid w:val="00244C74"/>
    <w:rsid w:val="00245130"/>
    <w:rsid w:val="0024522D"/>
    <w:rsid w:val="002458CC"/>
    <w:rsid w:val="00245A3E"/>
    <w:rsid w:val="00245B28"/>
    <w:rsid w:val="00245E2D"/>
    <w:rsid w:val="00246742"/>
    <w:rsid w:val="0024683D"/>
    <w:rsid w:val="00246B93"/>
    <w:rsid w:val="00246C34"/>
    <w:rsid w:val="00246E45"/>
    <w:rsid w:val="00246FFC"/>
    <w:rsid w:val="00247280"/>
    <w:rsid w:val="002474A0"/>
    <w:rsid w:val="00247AA2"/>
    <w:rsid w:val="00247AC9"/>
    <w:rsid w:val="00247D04"/>
    <w:rsid w:val="00247EF0"/>
    <w:rsid w:val="002500E9"/>
    <w:rsid w:val="00250359"/>
    <w:rsid w:val="002506A3"/>
    <w:rsid w:val="00250759"/>
    <w:rsid w:val="002511BF"/>
    <w:rsid w:val="002513C4"/>
    <w:rsid w:val="00251D43"/>
    <w:rsid w:val="00251E0F"/>
    <w:rsid w:val="00251F81"/>
    <w:rsid w:val="0025228E"/>
    <w:rsid w:val="00252597"/>
    <w:rsid w:val="00252912"/>
    <w:rsid w:val="00252DCB"/>
    <w:rsid w:val="00252E51"/>
    <w:rsid w:val="002533CB"/>
    <w:rsid w:val="002535FA"/>
    <w:rsid w:val="00253B94"/>
    <w:rsid w:val="0025407C"/>
    <w:rsid w:val="00254645"/>
    <w:rsid w:val="00254E67"/>
    <w:rsid w:val="0025539B"/>
    <w:rsid w:val="002557B4"/>
    <w:rsid w:val="00255821"/>
    <w:rsid w:val="00255D9B"/>
    <w:rsid w:val="00255EB9"/>
    <w:rsid w:val="002565CE"/>
    <w:rsid w:val="002565E0"/>
    <w:rsid w:val="00257A3D"/>
    <w:rsid w:val="00260BF4"/>
    <w:rsid w:val="00261955"/>
    <w:rsid w:val="00261BAF"/>
    <w:rsid w:val="00261EE8"/>
    <w:rsid w:val="00261FD2"/>
    <w:rsid w:val="0026218A"/>
    <w:rsid w:val="00262DF1"/>
    <w:rsid w:val="002633E8"/>
    <w:rsid w:val="00263552"/>
    <w:rsid w:val="00263F08"/>
    <w:rsid w:val="002643FA"/>
    <w:rsid w:val="0026474E"/>
    <w:rsid w:val="00264B6D"/>
    <w:rsid w:val="00264DDA"/>
    <w:rsid w:val="00264E37"/>
    <w:rsid w:val="00264EA1"/>
    <w:rsid w:val="0026525B"/>
    <w:rsid w:val="0026545E"/>
    <w:rsid w:val="0026570E"/>
    <w:rsid w:val="00265915"/>
    <w:rsid w:val="002667BB"/>
    <w:rsid w:val="00266C22"/>
    <w:rsid w:val="00266EBC"/>
    <w:rsid w:val="002672BE"/>
    <w:rsid w:val="00267F58"/>
    <w:rsid w:val="002705F1"/>
    <w:rsid w:val="00270736"/>
    <w:rsid w:val="00270D8E"/>
    <w:rsid w:val="00270F2F"/>
    <w:rsid w:val="002712BD"/>
    <w:rsid w:val="0027178C"/>
    <w:rsid w:val="002717C4"/>
    <w:rsid w:val="00271CE7"/>
    <w:rsid w:val="00271EEE"/>
    <w:rsid w:val="0027202C"/>
    <w:rsid w:val="002720ED"/>
    <w:rsid w:val="002723C5"/>
    <w:rsid w:val="002725C4"/>
    <w:rsid w:val="00272C18"/>
    <w:rsid w:val="0027324C"/>
    <w:rsid w:val="00273522"/>
    <w:rsid w:val="00273ADD"/>
    <w:rsid w:val="00273C71"/>
    <w:rsid w:val="00273CB5"/>
    <w:rsid w:val="00273D6D"/>
    <w:rsid w:val="00273E40"/>
    <w:rsid w:val="0027403E"/>
    <w:rsid w:val="00274369"/>
    <w:rsid w:val="00274996"/>
    <w:rsid w:val="00274DBE"/>
    <w:rsid w:val="002750AD"/>
    <w:rsid w:val="0027523A"/>
    <w:rsid w:val="00275324"/>
    <w:rsid w:val="00275577"/>
    <w:rsid w:val="00275FAF"/>
    <w:rsid w:val="002765AC"/>
    <w:rsid w:val="0027675A"/>
    <w:rsid w:val="00276952"/>
    <w:rsid w:val="00276C0D"/>
    <w:rsid w:val="00276D4A"/>
    <w:rsid w:val="00276E86"/>
    <w:rsid w:val="00276F4C"/>
    <w:rsid w:val="002770F6"/>
    <w:rsid w:val="0027759B"/>
    <w:rsid w:val="00277CED"/>
    <w:rsid w:val="0027A600"/>
    <w:rsid w:val="00281599"/>
    <w:rsid w:val="0028173D"/>
    <w:rsid w:val="0028187E"/>
    <w:rsid w:val="002818FB"/>
    <w:rsid w:val="00282014"/>
    <w:rsid w:val="00282DC3"/>
    <w:rsid w:val="0028355B"/>
    <w:rsid w:val="00283926"/>
    <w:rsid w:val="00283ABF"/>
    <w:rsid w:val="00284389"/>
    <w:rsid w:val="0028444A"/>
    <w:rsid w:val="0028444B"/>
    <w:rsid w:val="002844F3"/>
    <w:rsid w:val="002845B9"/>
    <w:rsid w:val="00284B61"/>
    <w:rsid w:val="00284D00"/>
    <w:rsid w:val="00285384"/>
    <w:rsid w:val="00285730"/>
    <w:rsid w:val="00285C6F"/>
    <w:rsid w:val="00286500"/>
    <w:rsid w:val="002868E9"/>
    <w:rsid w:val="00286983"/>
    <w:rsid w:val="00286F43"/>
    <w:rsid w:val="00287673"/>
    <w:rsid w:val="002879D8"/>
    <w:rsid w:val="00287F59"/>
    <w:rsid w:val="0029081F"/>
    <w:rsid w:val="00290A1E"/>
    <w:rsid w:val="00291095"/>
    <w:rsid w:val="00291421"/>
    <w:rsid w:val="0029172D"/>
    <w:rsid w:val="002918AA"/>
    <w:rsid w:val="0029190F"/>
    <w:rsid w:val="002919A3"/>
    <w:rsid w:val="00291BA1"/>
    <w:rsid w:val="00292122"/>
    <w:rsid w:val="0029243C"/>
    <w:rsid w:val="002924EA"/>
    <w:rsid w:val="002928CF"/>
    <w:rsid w:val="00292974"/>
    <w:rsid w:val="00292ECB"/>
    <w:rsid w:val="002930D7"/>
    <w:rsid w:val="002934D1"/>
    <w:rsid w:val="0029358D"/>
    <w:rsid w:val="0029359F"/>
    <w:rsid w:val="00293B6F"/>
    <w:rsid w:val="00293B76"/>
    <w:rsid w:val="002941F5"/>
    <w:rsid w:val="00294948"/>
    <w:rsid w:val="00295433"/>
    <w:rsid w:val="002955A2"/>
    <w:rsid w:val="00295B71"/>
    <w:rsid w:val="00295E0C"/>
    <w:rsid w:val="00296360"/>
    <w:rsid w:val="002976BA"/>
    <w:rsid w:val="002977FE"/>
    <w:rsid w:val="002979EC"/>
    <w:rsid w:val="002A0A91"/>
    <w:rsid w:val="002A0B7E"/>
    <w:rsid w:val="002A0E04"/>
    <w:rsid w:val="002A0FB3"/>
    <w:rsid w:val="002A10B6"/>
    <w:rsid w:val="002A1157"/>
    <w:rsid w:val="002A1430"/>
    <w:rsid w:val="002A143E"/>
    <w:rsid w:val="002A1BA9"/>
    <w:rsid w:val="002A1F49"/>
    <w:rsid w:val="002A3062"/>
    <w:rsid w:val="002A3410"/>
    <w:rsid w:val="002A3B85"/>
    <w:rsid w:val="002A4E17"/>
    <w:rsid w:val="002A5674"/>
    <w:rsid w:val="002A57E7"/>
    <w:rsid w:val="002A5B4C"/>
    <w:rsid w:val="002A6000"/>
    <w:rsid w:val="002A6238"/>
    <w:rsid w:val="002A66AA"/>
    <w:rsid w:val="002A6775"/>
    <w:rsid w:val="002A6988"/>
    <w:rsid w:val="002A6CAC"/>
    <w:rsid w:val="002A6DD7"/>
    <w:rsid w:val="002A7896"/>
    <w:rsid w:val="002A7EE3"/>
    <w:rsid w:val="002A7F8B"/>
    <w:rsid w:val="002B1484"/>
    <w:rsid w:val="002B1DF8"/>
    <w:rsid w:val="002B2589"/>
    <w:rsid w:val="002B318C"/>
    <w:rsid w:val="002B31A8"/>
    <w:rsid w:val="002B33E3"/>
    <w:rsid w:val="002B34F8"/>
    <w:rsid w:val="002B381E"/>
    <w:rsid w:val="002B3B38"/>
    <w:rsid w:val="002B3EF9"/>
    <w:rsid w:val="002B40B9"/>
    <w:rsid w:val="002B4286"/>
    <w:rsid w:val="002B49AC"/>
    <w:rsid w:val="002B4B77"/>
    <w:rsid w:val="002B4C2F"/>
    <w:rsid w:val="002B564E"/>
    <w:rsid w:val="002B5815"/>
    <w:rsid w:val="002B5B38"/>
    <w:rsid w:val="002B5F74"/>
    <w:rsid w:val="002B6129"/>
    <w:rsid w:val="002B6AD0"/>
    <w:rsid w:val="002B6C1D"/>
    <w:rsid w:val="002B6FBB"/>
    <w:rsid w:val="002B74C5"/>
    <w:rsid w:val="002B796F"/>
    <w:rsid w:val="002B7C87"/>
    <w:rsid w:val="002C0216"/>
    <w:rsid w:val="002C067C"/>
    <w:rsid w:val="002C0770"/>
    <w:rsid w:val="002C0D04"/>
    <w:rsid w:val="002C0DF7"/>
    <w:rsid w:val="002C0F32"/>
    <w:rsid w:val="002C10FF"/>
    <w:rsid w:val="002C124F"/>
    <w:rsid w:val="002C1B61"/>
    <w:rsid w:val="002C207F"/>
    <w:rsid w:val="002C2981"/>
    <w:rsid w:val="002C2E09"/>
    <w:rsid w:val="002C3508"/>
    <w:rsid w:val="002C3754"/>
    <w:rsid w:val="002C3CE9"/>
    <w:rsid w:val="002C3D9D"/>
    <w:rsid w:val="002C412E"/>
    <w:rsid w:val="002C46A5"/>
    <w:rsid w:val="002C46B4"/>
    <w:rsid w:val="002C4773"/>
    <w:rsid w:val="002C4D01"/>
    <w:rsid w:val="002C4E64"/>
    <w:rsid w:val="002C53B9"/>
    <w:rsid w:val="002C5422"/>
    <w:rsid w:val="002C545F"/>
    <w:rsid w:val="002C5670"/>
    <w:rsid w:val="002C5680"/>
    <w:rsid w:val="002C616D"/>
    <w:rsid w:val="002C63A9"/>
    <w:rsid w:val="002C67D5"/>
    <w:rsid w:val="002C67F2"/>
    <w:rsid w:val="002C6BC6"/>
    <w:rsid w:val="002C6F67"/>
    <w:rsid w:val="002C7066"/>
    <w:rsid w:val="002C7864"/>
    <w:rsid w:val="002C79DE"/>
    <w:rsid w:val="002C7B3C"/>
    <w:rsid w:val="002D00D7"/>
    <w:rsid w:val="002D0368"/>
    <w:rsid w:val="002D0A3B"/>
    <w:rsid w:val="002D125A"/>
    <w:rsid w:val="002D1A6A"/>
    <w:rsid w:val="002D1CA6"/>
    <w:rsid w:val="002D1F27"/>
    <w:rsid w:val="002D1FAE"/>
    <w:rsid w:val="002D1FD1"/>
    <w:rsid w:val="002D2516"/>
    <w:rsid w:val="002D30F5"/>
    <w:rsid w:val="002D3273"/>
    <w:rsid w:val="002D341F"/>
    <w:rsid w:val="002D364E"/>
    <w:rsid w:val="002D40E2"/>
    <w:rsid w:val="002D4133"/>
    <w:rsid w:val="002D4352"/>
    <w:rsid w:val="002D4744"/>
    <w:rsid w:val="002D48A8"/>
    <w:rsid w:val="002D551D"/>
    <w:rsid w:val="002D5B53"/>
    <w:rsid w:val="002D5F25"/>
    <w:rsid w:val="002D5FCF"/>
    <w:rsid w:val="002D6B61"/>
    <w:rsid w:val="002D6EB7"/>
    <w:rsid w:val="002D75A0"/>
    <w:rsid w:val="002D7749"/>
    <w:rsid w:val="002D7885"/>
    <w:rsid w:val="002D7D3D"/>
    <w:rsid w:val="002E0062"/>
    <w:rsid w:val="002E00EE"/>
    <w:rsid w:val="002E0162"/>
    <w:rsid w:val="002E020A"/>
    <w:rsid w:val="002E0424"/>
    <w:rsid w:val="002E0E44"/>
    <w:rsid w:val="002E0FFD"/>
    <w:rsid w:val="002E118F"/>
    <w:rsid w:val="002E1C74"/>
    <w:rsid w:val="002E24F1"/>
    <w:rsid w:val="002E269D"/>
    <w:rsid w:val="002E29AD"/>
    <w:rsid w:val="002E3133"/>
    <w:rsid w:val="002E33DA"/>
    <w:rsid w:val="002E386B"/>
    <w:rsid w:val="002E3A0E"/>
    <w:rsid w:val="002E4BEE"/>
    <w:rsid w:val="002E4D8D"/>
    <w:rsid w:val="002E4DC3"/>
    <w:rsid w:val="002E5312"/>
    <w:rsid w:val="002E5738"/>
    <w:rsid w:val="002E5955"/>
    <w:rsid w:val="002E5AEB"/>
    <w:rsid w:val="002E5C5E"/>
    <w:rsid w:val="002E5C82"/>
    <w:rsid w:val="002E61E5"/>
    <w:rsid w:val="002E67D1"/>
    <w:rsid w:val="002E6869"/>
    <w:rsid w:val="002E6D1E"/>
    <w:rsid w:val="002E74D4"/>
    <w:rsid w:val="002E784E"/>
    <w:rsid w:val="002E79C5"/>
    <w:rsid w:val="002E7A02"/>
    <w:rsid w:val="002F03C4"/>
    <w:rsid w:val="002F0732"/>
    <w:rsid w:val="002F08F8"/>
    <w:rsid w:val="002F0A01"/>
    <w:rsid w:val="002F1162"/>
    <w:rsid w:val="002F11F0"/>
    <w:rsid w:val="002F166F"/>
    <w:rsid w:val="002F172C"/>
    <w:rsid w:val="002F1B8C"/>
    <w:rsid w:val="002F1D3D"/>
    <w:rsid w:val="002F1E9E"/>
    <w:rsid w:val="002F2096"/>
    <w:rsid w:val="002F224C"/>
    <w:rsid w:val="002F22BA"/>
    <w:rsid w:val="002F2650"/>
    <w:rsid w:val="002F28D7"/>
    <w:rsid w:val="002F2CD0"/>
    <w:rsid w:val="002F375E"/>
    <w:rsid w:val="002F38F5"/>
    <w:rsid w:val="002F3966"/>
    <w:rsid w:val="002F3B09"/>
    <w:rsid w:val="002F3DAD"/>
    <w:rsid w:val="002F3EC5"/>
    <w:rsid w:val="002F3ECE"/>
    <w:rsid w:val="002F412D"/>
    <w:rsid w:val="002F4775"/>
    <w:rsid w:val="002F47D3"/>
    <w:rsid w:val="002F4875"/>
    <w:rsid w:val="002F4882"/>
    <w:rsid w:val="002F49BA"/>
    <w:rsid w:val="002F50B8"/>
    <w:rsid w:val="002F5203"/>
    <w:rsid w:val="002F5250"/>
    <w:rsid w:val="002F556B"/>
    <w:rsid w:val="002F5B9E"/>
    <w:rsid w:val="002F5EAE"/>
    <w:rsid w:val="002F5F41"/>
    <w:rsid w:val="002F601A"/>
    <w:rsid w:val="002F6082"/>
    <w:rsid w:val="002F61E1"/>
    <w:rsid w:val="002F62D9"/>
    <w:rsid w:val="002F698D"/>
    <w:rsid w:val="002F69EF"/>
    <w:rsid w:val="002F6A99"/>
    <w:rsid w:val="002F7799"/>
    <w:rsid w:val="002F7A89"/>
    <w:rsid w:val="002F7B84"/>
    <w:rsid w:val="002F7D5F"/>
    <w:rsid w:val="002F7E49"/>
    <w:rsid w:val="002F7EA9"/>
    <w:rsid w:val="0030043B"/>
    <w:rsid w:val="003007AF"/>
    <w:rsid w:val="003007F5"/>
    <w:rsid w:val="00300BD4"/>
    <w:rsid w:val="00300D30"/>
    <w:rsid w:val="00300E9C"/>
    <w:rsid w:val="003013CB"/>
    <w:rsid w:val="00301B5A"/>
    <w:rsid w:val="00301B6C"/>
    <w:rsid w:val="00301D19"/>
    <w:rsid w:val="00301DE8"/>
    <w:rsid w:val="00301EC6"/>
    <w:rsid w:val="003024B6"/>
    <w:rsid w:val="00302983"/>
    <w:rsid w:val="00302C44"/>
    <w:rsid w:val="00302CC0"/>
    <w:rsid w:val="00302EA3"/>
    <w:rsid w:val="00302FF3"/>
    <w:rsid w:val="00303429"/>
    <w:rsid w:val="003035B2"/>
    <w:rsid w:val="0030361C"/>
    <w:rsid w:val="00303D63"/>
    <w:rsid w:val="0030488C"/>
    <w:rsid w:val="003048EC"/>
    <w:rsid w:val="00304CF5"/>
    <w:rsid w:val="00304D93"/>
    <w:rsid w:val="00304EEF"/>
    <w:rsid w:val="00304F7F"/>
    <w:rsid w:val="003050AD"/>
    <w:rsid w:val="00305330"/>
    <w:rsid w:val="003065CE"/>
    <w:rsid w:val="0030696C"/>
    <w:rsid w:val="00307380"/>
    <w:rsid w:val="00307C82"/>
    <w:rsid w:val="00311A58"/>
    <w:rsid w:val="00312167"/>
    <w:rsid w:val="003121A4"/>
    <w:rsid w:val="00312389"/>
    <w:rsid w:val="00312764"/>
    <w:rsid w:val="00312B8F"/>
    <w:rsid w:val="003134F4"/>
    <w:rsid w:val="0031361A"/>
    <w:rsid w:val="00313F94"/>
    <w:rsid w:val="003142A1"/>
    <w:rsid w:val="00314934"/>
    <w:rsid w:val="0031560D"/>
    <w:rsid w:val="0031598C"/>
    <w:rsid w:val="00315C6B"/>
    <w:rsid w:val="00315C70"/>
    <w:rsid w:val="003161E6"/>
    <w:rsid w:val="0031624B"/>
    <w:rsid w:val="00316A11"/>
    <w:rsid w:val="00316A77"/>
    <w:rsid w:val="00316B1D"/>
    <w:rsid w:val="00316BC4"/>
    <w:rsid w:val="00316EAB"/>
    <w:rsid w:val="00317175"/>
    <w:rsid w:val="00317847"/>
    <w:rsid w:val="00317A28"/>
    <w:rsid w:val="00317C38"/>
    <w:rsid w:val="00317DE0"/>
    <w:rsid w:val="00320491"/>
    <w:rsid w:val="003204F4"/>
    <w:rsid w:val="00320971"/>
    <w:rsid w:val="0032100B"/>
    <w:rsid w:val="003210E9"/>
    <w:rsid w:val="0032140B"/>
    <w:rsid w:val="003223D2"/>
    <w:rsid w:val="00322671"/>
    <w:rsid w:val="0032288D"/>
    <w:rsid w:val="003229A6"/>
    <w:rsid w:val="00322B09"/>
    <w:rsid w:val="00322F2F"/>
    <w:rsid w:val="00322FFA"/>
    <w:rsid w:val="00323045"/>
    <w:rsid w:val="003232D2"/>
    <w:rsid w:val="00323FF9"/>
    <w:rsid w:val="00324846"/>
    <w:rsid w:val="00324981"/>
    <w:rsid w:val="00325666"/>
    <w:rsid w:val="0032574E"/>
    <w:rsid w:val="003266DF"/>
    <w:rsid w:val="0032692D"/>
    <w:rsid w:val="00326DA6"/>
    <w:rsid w:val="00327385"/>
    <w:rsid w:val="003273C7"/>
    <w:rsid w:val="00327A72"/>
    <w:rsid w:val="00327AF1"/>
    <w:rsid w:val="0033028A"/>
    <w:rsid w:val="0033046F"/>
    <w:rsid w:val="00330E39"/>
    <w:rsid w:val="00330E64"/>
    <w:rsid w:val="00331435"/>
    <w:rsid w:val="00331476"/>
    <w:rsid w:val="003316E8"/>
    <w:rsid w:val="003318CC"/>
    <w:rsid w:val="00331C44"/>
    <w:rsid w:val="00331D7C"/>
    <w:rsid w:val="0033219A"/>
    <w:rsid w:val="0033265E"/>
    <w:rsid w:val="00332692"/>
    <w:rsid w:val="003327E3"/>
    <w:rsid w:val="00332E9B"/>
    <w:rsid w:val="00332F57"/>
    <w:rsid w:val="003332D7"/>
    <w:rsid w:val="003333B8"/>
    <w:rsid w:val="0033357D"/>
    <w:rsid w:val="003337F6"/>
    <w:rsid w:val="00333991"/>
    <w:rsid w:val="00333C0E"/>
    <w:rsid w:val="00333C50"/>
    <w:rsid w:val="00334098"/>
    <w:rsid w:val="00334192"/>
    <w:rsid w:val="003342E6"/>
    <w:rsid w:val="00334AA9"/>
    <w:rsid w:val="00334C41"/>
    <w:rsid w:val="00334C96"/>
    <w:rsid w:val="00334F65"/>
    <w:rsid w:val="00335235"/>
    <w:rsid w:val="003356C6"/>
    <w:rsid w:val="003359E2"/>
    <w:rsid w:val="00335B19"/>
    <w:rsid w:val="00336343"/>
    <w:rsid w:val="00336910"/>
    <w:rsid w:val="00336DB2"/>
    <w:rsid w:val="003373E4"/>
    <w:rsid w:val="00337516"/>
    <w:rsid w:val="00337722"/>
    <w:rsid w:val="00337819"/>
    <w:rsid w:val="00337C4B"/>
    <w:rsid w:val="00337C9C"/>
    <w:rsid w:val="003400D9"/>
    <w:rsid w:val="003403BB"/>
    <w:rsid w:val="0034080F"/>
    <w:rsid w:val="003409FF"/>
    <w:rsid w:val="00340BFA"/>
    <w:rsid w:val="00340D14"/>
    <w:rsid w:val="00341588"/>
    <w:rsid w:val="00342A93"/>
    <w:rsid w:val="00342AC8"/>
    <w:rsid w:val="00342D7F"/>
    <w:rsid w:val="00343582"/>
    <w:rsid w:val="003435D9"/>
    <w:rsid w:val="00343939"/>
    <w:rsid w:val="00343CFF"/>
    <w:rsid w:val="003440FC"/>
    <w:rsid w:val="00344CBB"/>
    <w:rsid w:val="00344FBC"/>
    <w:rsid w:val="003453A0"/>
    <w:rsid w:val="0034569C"/>
    <w:rsid w:val="003457D1"/>
    <w:rsid w:val="0034583E"/>
    <w:rsid w:val="00345F27"/>
    <w:rsid w:val="00346416"/>
    <w:rsid w:val="003467B3"/>
    <w:rsid w:val="00346B30"/>
    <w:rsid w:val="00346F52"/>
    <w:rsid w:val="00347899"/>
    <w:rsid w:val="00347E03"/>
    <w:rsid w:val="0035011E"/>
    <w:rsid w:val="003501FD"/>
    <w:rsid w:val="00350947"/>
    <w:rsid w:val="00350AE8"/>
    <w:rsid w:val="00350FFE"/>
    <w:rsid w:val="003510BB"/>
    <w:rsid w:val="003513C4"/>
    <w:rsid w:val="00351BB1"/>
    <w:rsid w:val="00351F59"/>
    <w:rsid w:val="0035236A"/>
    <w:rsid w:val="00352655"/>
    <w:rsid w:val="00352935"/>
    <w:rsid w:val="0035295D"/>
    <w:rsid w:val="00352B67"/>
    <w:rsid w:val="00352D71"/>
    <w:rsid w:val="00352DD2"/>
    <w:rsid w:val="00352F8C"/>
    <w:rsid w:val="003533E4"/>
    <w:rsid w:val="00353FCA"/>
    <w:rsid w:val="0035445C"/>
    <w:rsid w:val="00354BF5"/>
    <w:rsid w:val="003556A3"/>
    <w:rsid w:val="003556B9"/>
    <w:rsid w:val="00355B4C"/>
    <w:rsid w:val="00355DAA"/>
    <w:rsid w:val="00355FCF"/>
    <w:rsid w:val="00356199"/>
    <w:rsid w:val="003565D7"/>
    <w:rsid w:val="00356F2D"/>
    <w:rsid w:val="0035700E"/>
    <w:rsid w:val="0035704E"/>
    <w:rsid w:val="003570EA"/>
    <w:rsid w:val="0035726E"/>
    <w:rsid w:val="003578CC"/>
    <w:rsid w:val="00357EF2"/>
    <w:rsid w:val="003607C3"/>
    <w:rsid w:val="0036092D"/>
    <w:rsid w:val="00360A20"/>
    <w:rsid w:val="00360F0D"/>
    <w:rsid w:val="00360F15"/>
    <w:rsid w:val="003612F2"/>
    <w:rsid w:val="003614F8"/>
    <w:rsid w:val="00361923"/>
    <w:rsid w:val="00361AC5"/>
    <w:rsid w:val="00363BCB"/>
    <w:rsid w:val="00363C51"/>
    <w:rsid w:val="00363C92"/>
    <w:rsid w:val="00363ED2"/>
    <w:rsid w:val="00363EE7"/>
    <w:rsid w:val="00363F8E"/>
    <w:rsid w:val="00364003"/>
    <w:rsid w:val="0036402D"/>
    <w:rsid w:val="003644C3"/>
    <w:rsid w:val="003649BE"/>
    <w:rsid w:val="00364B11"/>
    <w:rsid w:val="003651EF"/>
    <w:rsid w:val="00365277"/>
    <w:rsid w:val="0036568E"/>
    <w:rsid w:val="00365DE1"/>
    <w:rsid w:val="00366314"/>
    <w:rsid w:val="00366E13"/>
    <w:rsid w:val="00370337"/>
    <w:rsid w:val="00371A37"/>
    <w:rsid w:val="00371C53"/>
    <w:rsid w:val="00371DC2"/>
    <w:rsid w:val="00371F48"/>
    <w:rsid w:val="00372379"/>
    <w:rsid w:val="0037299D"/>
    <w:rsid w:val="00372A3E"/>
    <w:rsid w:val="00372C01"/>
    <w:rsid w:val="00373164"/>
    <w:rsid w:val="00373C5B"/>
    <w:rsid w:val="00373CDA"/>
    <w:rsid w:val="003742C4"/>
    <w:rsid w:val="003742F3"/>
    <w:rsid w:val="003745F0"/>
    <w:rsid w:val="003746EA"/>
    <w:rsid w:val="00374AC7"/>
    <w:rsid w:val="00374C76"/>
    <w:rsid w:val="00374EB7"/>
    <w:rsid w:val="00375604"/>
    <w:rsid w:val="00375895"/>
    <w:rsid w:val="00375923"/>
    <w:rsid w:val="00375FEA"/>
    <w:rsid w:val="003761F6"/>
    <w:rsid w:val="003763AD"/>
    <w:rsid w:val="00376715"/>
    <w:rsid w:val="0037677E"/>
    <w:rsid w:val="003768D4"/>
    <w:rsid w:val="003769B5"/>
    <w:rsid w:val="00376A3E"/>
    <w:rsid w:val="00376B44"/>
    <w:rsid w:val="003773C2"/>
    <w:rsid w:val="00377490"/>
    <w:rsid w:val="0037786E"/>
    <w:rsid w:val="00380929"/>
    <w:rsid w:val="00380BFE"/>
    <w:rsid w:val="003814F5"/>
    <w:rsid w:val="00381B89"/>
    <w:rsid w:val="00381C1B"/>
    <w:rsid w:val="00382F38"/>
    <w:rsid w:val="003838C0"/>
    <w:rsid w:val="00383B18"/>
    <w:rsid w:val="003840FE"/>
    <w:rsid w:val="0038464B"/>
    <w:rsid w:val="00384759"/>
    <w:rsid w:val="0038486C"/>
    <w:rsid w:val="00384A9F"/>
    <w:rsid w:val="003854FD"/>
    <w:rsid w:val="00385BAC"/>
    <w:rsid w:val="00385C99"/>
    <w:rsid w:val="00386A63"/>
    <w:rsid w:val="003878C8"/>
    <w:rsid w:val="0039035A"/>
    <w:rsid w:val="0039067D"/>
    <w:rsid w:val="00390805"/>
    <w:rsid w:val="00390B9B"/>
    <w:rsid w:val="00391106"/>
    <w:rsid w:val="00391D51"/>
    <w:rsid w:val="00391F47"/>
    <w:rsid w:val="00392102"/>
    <w:rsid w:val="0039250F"/>
    <w:rsid w:val="00392527"/>
    <w:rsid w:val="00392BFE"/>
    <w:rsid w:val="00392E4F"/>
    <w:rsid w:val="003938CF"/>
    <w:rsid w:val="00393A95"/>
    <w:rsid w:val="00393E39"/>
    <w:rsid w:val="00393E5A"/>
    <w:rsid w:val="003945A5"/>
    <w:rsid w:val="003948CA"/>
    <w:rsid w:val="00394BFA"/>
    <w:rsid w:val="00394CFC"/>
    <w:rsid w:val="00394EE1"/>
    <w:rsid w:val="00394F5B"/>
    <w:rsid w:val="003956CE"/>
    <w:rsid w:val="00396201"/>
    <w:rsid w:val="00396249"/>
    <w:rsid w:val="003965F9"/>
    <w:rsid w:val="00396D3B"/>
    <w:rsid w:val="00396F6D"/>
    <w:rsid w:val="00397F46"/>
    <w:rsid w:val="003A0997"/>
    <w:rsid w:val="003A11D0"/>
    <w:rsid w:val="003A13E9"/>
    <w:rsid w:val="003A1CAF"/>
    <w:rsid w:val="003A229F"/>
    <w:rsid w:val="003A243C"/>
    <w:rsid w:val="003A2538"/>
    <w:rsid w:val="003A264F"/>
    <w:rsid w:val="003A2887"/>
    <w:rsid w:val="003A28F1"/>
    <w:rsid w:val="003A2CD1"/>
    <w:rsid w:val="003A2FB1"/>
    <w:rsid w:val="003A3082"/>
    <w:rsid w:val="003A36E8"/>
    <w:rsid w:val="003A423A"/>
    <w:rsid w:val="003A4254"/>
    <w:rsid w:val="003A485B"/>
    <w:rsid w:val="003A4B08"/>
    <w:rsid w:val="003A501E"/>
    <w:rsid w:val="003A50CB"/>
    <w:rsid w:val="003A5F95"/>
    <w:rsid w:val="003A61DA"/>
    <w:rsid w:val="003A636D"/>
    <w:rsid w:val="003A63F8"/>
    <w:rsid w:val="003A6788"/>
    <w:rsid w:val="003A6A0B"/>
    <w:rsid w:val="003A6FA4"/>
    <w:rsid w:val="003A7494"/>
    <w:rsid w:val="003A7F2D"/>
    <w:rsid w:val="003B027C"/>
    <w:rsid w:val="003B07EE"/>
    <w:rsid w:val="003B084A"/>
    <w:rsid w:val="003B0BA4"/>
    <w:rsid w:val="003B1750"/>
    <w:rsid w:val="003B1945"/>
    <w:rsid w:val="003B1A78"/>
    <w:rsid w:val="003B217E"/>
    <w:rsid w:val="003B21D6"/>
    <w:rsid w:val="003B257C"/>
    <w:rsid w:val="003B29F6"/>
    <w:rsid w:val="003B2A75"/>
    <w:rsid w:val="003B2DE4"/>
    <w:rsid w:val="003B33D8"/>
    <w:rsid w:val="003B3D2B"/>
    <w:rsid w:val="003B402D"/>
    <w:rsid w:val="003B43A1"/>
    <w:rsid w:val="003B4C11"/>
    <w:rsid w:val="003B5234"/>
    <w:rsid w:val="003B53AE"/>
    <w:rsid w:val="003B58C1"/>
    <w:rsid w:val="003B5D1A"/>
    <w:rsid w:val="003B5FAF"/>
    <w:rsid w:val="003B64DD"/>
    <w:rsid w:val="003B6801"/>
    <w:rsid w:val="003B6D78"/>
    <w:rsid w:val="003B7086"/>
    <w:rsid w:val="003B7236"/>
    <w:rsid w:val="003B7833"/>
    <w:rsid w:val="003C0868"/>
    <w:rsid w:val="003C1200"/>
    <w:rsid w:val="003C127D"/>
    <w:rsid w:val="003C1B1E"/>
    <w:rsid w:val="003C1D97"/>
    <w:rsid w:val="003C1FC8"/>
    <w:rsid w:val="003C20EC"/>
    <w:rsid w:val="003C24FA"/>
    <w:rsid w:val="003C2655"/>
    <w:rsid w:val="003C2FA2"/>
    <w:rsid w:val="003C31F2"/>
    <w:rsid w:val="003C3719"/>
    <w:rsid w:val="003C37EB"/>
    <w:rsid w:val="003C3DEB"/>
    <w:rsid w:val="003C3EF4"/>
    <w:rsid w:val="003C4633"/>
    <w:rsid w:val="003C4A0E"/>
    <w:rsid w:val="003C55EE"/>
    <w:rsid w:val="003C5609"/>
    <w:rsid w:val="003C577D"/>
    <w:rsid w:val="003C5B01"/>
    <w:rsid w:val="003C5BAB"/>
    <w:rsid w:val="003C5EE3"/>
    <w:rsid w:val="003C6163"/>
    <w:rsid w:val="003C68D9"/>
    <w:rsid w:val="003C757B"/>
    <w:rsid w:val="003C7999"/>
    <w:rsid w:val="003C7A5B"/>
    <w:rsid w:val="003C7CB8"/>
    <w:rsid w:val="003D03ED"/>
    <w:rsid w:val="003D0D84"/>
    <w:rsid w:val="003D0F40"/>
    <w:rsid w:val="003D159F"/>
    <w:rsid w:val="003D17AA"/>
    <w:rsid w:val="003D1CA7"/>
    <w:rsid w:val="003D1D30"/>
    <w:rsid w:val="003D1E7D"/>
    <w:rsid w:val="003D1FA9"/>
    <w:rsid w:val="003D23A2"/>
    <w:rsid w:val="003D2485"/>
    <w:rsid w:val="003D2C67"/>
    <w:rsid w:val="003D2DBA"/>
    <w:rsid w:val="003D31D6"/>
    <w:rsid w:val="003D32A6"/>
    <w:rsid w:val="003D3B23"/>
    <w:rsid w:val="003D3F51"/>
    <w:rsid w:val="003D4689"/>
    <w:rsid w:val="003D4992"/>
    <w:rsid w:val="003D61BF"/>
    <w:rsid w:val="003D6553"/>
    <w:rsid w:val="003D67DF"/>
    <w:rsid w:val="003D6AA8"/>
    <w:rsid w:val="003D6FF7"/>
    <w:rsid w:val="003D76C6"/>
    <w:rsid w:val="003D788F"/>
    <w:rsid w:val="003D7B29"/>
    <w:rsid w:val="003E0037"/>
    <w:rsid w:val="003E0364"/>
    <w:rsid w:val="003E039D"/>
    <w:rsid w:val="003E05C2"/>
    <w:rsid w:val="003E09C2"/>
    <w:rsid w:val="003E1127"/>
    <w:rsid w:val="003E121D"/>
    <w:rsid w:val="003E1300"/>
    <w:rsid w:val="003E1C28"/>
    <w:rsid w:val="003E270A"/>
    <w:rsid w:val="003E2BA8"/>
    <w:rsid w:val="003E30B7"/>
    <w:rsid w:val="003E3243"/>
    <w:rsid w:val="003E372B"/>
    <w:rsid w:val="003E3C16"/>
    <w:rsid w:val="003E3CB8"/>
    <w:rsid w:val="003E3DE5"/>
    <w:rsid w:val="003E3E31"/>
    <w:rsid w:val="003E43B6"/>
    <w:rsid w:val="003E4DC1"/>
    <w:rsid w:val="003E4E1F"/>
    <w:rsid w:val="003E4F77"/>
    <w:rsid w:val="003E51FC"/>
    <w:rsid w:val="003E53BD"/>
    <w:rsid w:val="003E54C7"/>
    <w:rsid w:val="003E5791"/>
    <w:rsid w:val="003E5A3C"/>
    <w:rsid w:val="003E5C71"/>
    <w:rsid w:val="003E5E4E"/>
    <w:rsid w:val="003E5F2B"/>
    <w:rsid w:val="003E5FEF"/>
    <w:rsid w:val="003E61C1"/>
    <w:rsid w:val="003E620D"/>
    <w:rsid w:val="003E662F"/>
    <w:rsid w:val="003E6719"/>
    <w:rsid w:val="003E691D"/>
    <w:rsid w:val="003E6BF0"/>
    <w:rsid w:val="003E6C83"/>
    <w:rsid w:val="003E7164"/>
    <w:rsid w:val="003E7DA9"/>
    <w:rsid w:val="003F006F"/>
    <w:rsid w:val="003F00C6"/>
    <w:rsid w:val="003F0535"/>
    <w:rsid w:val="003F0DFB"/>
    <w:rsid w:val="003F1307"/>
    <w:rsid w:val="003F138D"/>
    <w:rsid w:val="003F17AF"/>
    <w:rsid w:val="003F1B8F"/>
    <w:rsid w:val="003F25C1"/>
    <w:rsid w:val="003F29C6"/>
    <w:rsid w:val="003F307E"/>
    <w:rsid w:val="003F3177"/>
    <w:rsid w:val="003F3AD4"/>
    <w:rsid w:val="003F3F48"/>
    <w:rsid w:val="003F4276"/>
    <w:rsid w:val="003F4727"/>
    <w:rsid w:val="003F484F"/>
    <w:rsid w:val="003F49D8"/>
    <w:rsid w:val="003F5295"/>
    <w:rsid w:val="003F5318"/>
    <w:rsid w:val="003F5535"/>
    <w:rsid w:val="003F58DC"/>
    <w:rsid w:val="003F5A30"/>
    <w:rsid w:val="003F5BF9"/>
    <w:rsid w:val="003F639A"/>
    <w:rsid w:val="003F66CF"/>
    <w:rsid w:val="003F6C98"/>
    <w:rsid w:val="003F7A46"/>
    <w:rsid w:val="0040074A"/>
    <w:rsid w:val="00400B67"/>
    <w:rsid w:val="00400FB1"/>
    <w:rsid w:val="0040142D"/>
    <w:rsid w:val="00401905"/>
    <w:rsid w:val="00401DFE"/>
    <w:rsid w:val="0040337D"/>
    <w:rsid w:val="00403810"/>
    <w:rsid w:val="00403CFD"/>
    <w:rsid w:val="00403EDB"/>
    <w:rsid w:val="00404021"/>
    <w:rsid w:val="004046C0"/>
    <w:rsid w:val="00404CD7"/>
    <w:rsid w:val="00405135"/>
    <w:rsid w:val="00405D2D"/>
    <w:rsid w:val="004069A5"/>
    <w:rsid w:val="00406AEE"/>
    <w:rsid w:val="00406B42"/>
    <w:rsid w:val="00407393"/>
    <w:rsid w:val="004075BF"/>
    <w:rsid w:val="00407A8C"/>
    <w:rsid w:val="00407ED0"/>
    <w:rsid w:val="004103E7"/>
    <w:rsid w:val="0041048B"/>
    <w:rsid w:val="00410C91"/>
    <w:rsid w:val="004110F8"/>
    <w:rsid w:val="0041213A"/>
    <w:rsid w:val="00412C89"/>
    <w:rsid w:val="0041344D"/>
    <w:rsid w:val="0041378E"/>
    <w:rsid w:val="00413ADA"/>
    <w:rsid w:val="00413CC4"/>
    <w:rsid w:val="00413D47"/>
    <w:rsid w:val="004140F5"/>
    <w:rsid w:val="00414157"/>
    <w:rsid w:val="004141BD"/>
    <w:rsid w:val="00414380"/>
    <w:rsid w:val="0041483B"/>
    <w:rsid w:val="00414AEE"/>
    <w:rsid w:val="00414B44"/>
    <w:rsid w:val="00414DE1"/>
    <w:rsid w:val="00414E42"/>
    <w:rsid w:val="00414F54"/>
    <w:rsid w:val="00415114"/>
    <w:rsid w:val="004153E4"/>
    <w:rsid w:val="00415560"/>
    <w:rsid w:val="00415B52"/>
    <w:rsid w:val="004163E0"/>
    <w:rsid w:val="00416B52"/>
    <w:rsid w:val="00416B79"/>
    <w:rsid w:val="00417379"/>
    <w:rsid w:val="0042006B"/>
    <w:rsid w:val="004200AD"/>
    <w:rsid w:val="00420667"/>
    <w:rsid w:val="004206FC"/>
    <w:rsid w:val="00420D03"/>
    <w:rsid w:val="00420F29"/>
    <w:rsid w:val="00421382"/>
    <w:rsid w:val="0042160D"/>
    <w:rsid w:val="00421811"/>
    <w:rsid w:val="00421EED"/>
    <w:rsid w:val="00421F60"/>
    <w:rsid w:val="00422211"/>
    <w:rsid w:val="004229CC"/>
    <w:rsid w:val="00422CC2"/>
    <w:rsid w:val="00423250"/>
    <w:rsid w:val="00423B72"/>
    <w:rsid w:val="00424A67"/>
    <w:rsid w:val="00424DB2"/>
    <w:rsid w:val="00424E65"/>
    <w:rsid w:val="00424FDE"/>
    <w:rsid w:val="00425463"/>
    <w:rsid w:val="004255E6"/>
    <w:rsid w:val="004261D2"/>
    <w:rsid w:val="00426BDD"/>
    <w:rsid w:val="00426C96"/>
    <w:rsid w:val="00426F84"/>
    <w:rsid w:val="00427B0C"/>
    <w:rsid w:val="004303C1"/>
    <w:rsid w:val="0043080D"/>
    <w:rsid w:val="00430D11"/>
    <w:rsid w:val="0043102C"/>
    <w:rsid w:val="00431CAC"/>
    <w:rsid w:val="00432206"/>
    <w:rsid w:val="00432285"/>
    <w:rsid w:val="004323AF"/>
    <w:rsid w:val="004324FB"/>
    <w:rsid w:val="00432F93"/>
    <w:rsid w:val="004331EF"/>
    <w:rsid w:val="00433363"/>
    <w:rsid w:val="00433D1A"/>
    <w:rsid w:val="0043489D"/>
    <w:rsid w:val="00434B80"/>
    <w:rsid w:val="00434CAE"/>
    <w:rsid w:val="00434D4A"/>
    <w:rsid w:val="00435B1D"/>
    <w:rsid w:val="004361D4"/>
    <w:rsid w:val="004365D4"/>
    <w:rsid w:val="004367EB"/>
    <w:rsid w:val="004369AB"/>
    <w:rsid w:val="0043708A"/>
    <w:rsid w:val="00437305"/>
    <w:rsid w:val="004379C2"/>
    <w:rsid w:val="00437CDC"/>
    <w:rsid w:val="00437DF7"/>
    <w:rsid w:val="00437F9B"/>
    <w:rsid w:val="0044018B"/>
    <w:rsid w:val="00440348"/>
    <w:rsid w:val="0044061B"/>
    <w:rsid w:val="0044102E"/>
    <w:rsid w:val="004413AA"/>
    <w:rsid w:val="004414C1"/>
    <w:rsid w:val="0044154B"/>
    <w:rsid w:val="00441E36"/>
    <w:rsid w:val="00441F29"/>
    <w:rsid w:val="004427AD"/>
    <w:rsid w:val="0044292E"/>
    <w:rsid w:val="00442C8A"/>
    <w:rsid w:val="00442CAD"/>
    <w:rsid w:val="00442CB0"/>
    <w:rsid w:val="004433A1"/>
    <w:rsid w:val="00443963"/>
    <w:rsid w:val="00443CC3"/>
    <w:rsid w:val="00443E7B"/>
    <w:rsid w:val="00444BDA"/>
    <w:rsid w:val="00444C8C"/>
    <w:rsid w:val="0044560F"/>
    <w:rsid w:val="00445880"/>
    <w:rsid w:val="0044598C"/>
    <w:rsid w:val="00445BFD"/>
    <w:rsid w:val="00446CCC"/>
    <w:rsid w:val="00446DD0"/>
    <w:rsid w:val="00447AC3"/>
    <w:rsid w:val="00447ACE"/>
    <w:rsid w:val="00450214"/>
    <w:rsid w:val="004502A9"/>
    <w:rsid w:val="0045047A"/>
    <w:rsid w:val="004504C3"/>
    <w:rsid w:val="00450B61"/>
    <w:rsid w:val="00450D43"/>
    <w:rsid w:val="00451406"/>
    <w:rsid w:val="0045182F"/>
    <w:rsid w:val="0045197E"/>
    <w:rsid w:val="00451CC8"/>
    <w:rsid w:val="00452405"/>
    <w:rsid w:val="004533D8"/>
    <w:rsid w:val="004533FF"/>
    <w:rsid w:val="004537EE"/>
    <w:rsid w:val="0045399D"/>
    <w:rsid w:val="0045400C"/>
    <w:rsid w:val="004540E2"/>
    <w:rsid w:val="0045486C"/>
    <w:rsid w:val="00454B65"/>
    <w:rsid w:val="00454FDF"/>
    <w:rsid w:val="0045510B"/>
    <w:rsid w:val="00455289"/>
    <w:rsid w:val="00455F8D"/>
    <w:rsid w:val="004563B5"/>
    <w:rsid w:val="004564F2"/>
    <w:rsid w:val="00456587"/>
    <w:rsid w:val="0045684C"/>
    <w:rsid w:val="00456FAA"/>
    <w:rsid w:val="0045707E"/>
    <w:rsid w:val="0045746C"/>
    <w:rsid w:val="0045748D"/>
    <w:rsid w:val="004576A5"/>
    <w:rsid w:val="00457936"/>
    <w:rsid w:val="00457E53"/>
    <w:rsid w:val="00457F76"/>
    <w:rsid w:val="004605EC"/>
    <w:rsid w:val="00460877"/>
    <w:rsid w:val="00460A4B"/>
    <w:rsid w:val="00460B96"/>
    <w:rsid w:val="00460BEB"/>
    <w:rsid w:val="0046117C"/>
    <w:rsid w:val="00461252"/>
    <w:rsid w:val="004619FD"/>
    <w:rsid w:val="00461CAD"/>
    <w:rsid w:val="0046261E"/>
    <w:rsid w:val="00462EE5"/>
    <w:rsid w:val="00462F2F"/>
    <w:rsid w:val="00463635"/>
    <w:rsid w:val="00463D6F"/>
    <w:rsid w:val="00464085"/>
    <w:rsid w:val="0046439E"/>
    <w:rsid w:val="004644A6"/>
    <w:rsid w:val="00464847"/>
    <w:rsid w:val="00464A81"/>
    <w:rsid w:val="00464E94"/>
    <w:rsid w:val="00465A3E"/>
    <w:rsid w:val="00465C8F"/>
    <w:rsid w:val="00466303"/>
    <w:rsid w:val="004664AD"/>
    <w:rsid w:val="0046653A"/>
    <w:rsid w:val="004667C5"/>
    <w:rsid w:val="00466B9A"/>
    <w:rsid w:val="00466C3D"/>
    <w:rsid w:val="00466CB2"/>
    <w:rsid w:val="004679DA"/>
    <w:rsid w:val="004679DF"/>
    <w:rsid w:val="004679E8"/>
    <w:rsid w:val="00467DCF"/>
    <w:rsid w:val="00467FC3"/>
    <w:rsid w:val="00470B32"/>
    <w:rsid w:val="00470E1D"/>
    <w:rsid w:val="0047116D"/>
    <w:rsid w:val="00471475"/>
    <w:rsid w:val="00471850"/>
    <w:rsid w:val="00471CD7"/>
    <w:rsid w:val="00471F9B"/>
    <w:rsid w:val="0047260F"/>
    <w:rsid w:val="00472698"/>
    <w:rsid w:val="00472BDD"/>
    <w:rsid w:val="00472E58"/>
    <w:rsid w:val="00473BF0"/>
    <w:rsid w:val="004744B7"/>
    <w:rsid w:val="0047466E"/>
    <w:rsid w:val="004749C1"/>
    <w:rsid w:val="00475513"/>
    <w:rsid w:val="00476094"/>
    <w:rsid w:val="00476385"/>
    <w:rsid w:val="00476705"/>
    <w:rsid w:val="00476B03"/>
    <w:rsid w:val="00476E35"/>
    <w:rsid w:val="004772B5"/>
    <w:rsid w:val="00477A6E"/>
    <w:rsid w:val="00477A72"/>
    <w:rsid w:val="00480E40"/>
    <w:rsid w:val="00480E69"/>
    <w:rsid w:val="00481416"/>
    <w:rsid w:val="004815D4"/>
    <w:rsid w:val="00481681"/>
    <w:rsid w:val="00481FEB"/>
    <w:rsid w:val="00482138"/>
    <w:rsid w:val="00483A30"/>
    <w:rsid w:val="00483A7A"/>
    <w:rsid w:val="00483C21"/>
    <w:rsid w:val="00483DC8"/>
    <w:rsid w:val="00483F43"/>
    <w:rsid w:val="00484E77"/>
    <w:rsid w:val="00485099"/>
    <w:rsid w:val="00485235"/>
    <w:rsid w:val="0048545F"/>
    <w:rsid w:val="00485B5F"/>
    <w:rsid w:val="00486009"/>
    <w:rsid w:val="00486082"/>
    <w:rsid w:val="00486190"/>
    <w:rsid w:val="004867D9"/>
    <w:rsid w:val="004867E2"/>
    <w:rsid w:val="00486C8A"/>
    <w:rsid w:val="00487078"/>
    <w:rsid w:val="004870BD"/>
    <w:rsid w:val="004873A3"/>
    <w:rsid w:val="00487B14"/>
    <w:rsid w:val="00490EC4"/>
    <w:rsid w:val="00491887"/>
    <w:rsid w:val="00491BAB"/>
    <w:rsid w:val="00492601"/>
    <w:rsid w:val="004929CB"/>
    <w:rsid w:val="0049313D"/>
    <w:rsid w:val="0049329B"/>
    <w:rsid w:val="0049380C"/>
    <w:rsid w:val="00494093"/>
    <w:rsid w:val="00494694"/>
    <w:rsid w:val="00494787"/>
    <w:rsid w:val="00494F8C"/>
    <w:rsid w:val="004950F3"/>
    <w:rsid w:val="00495152"/>
    <w:rsid w:val="0049559D"/>
    <w:rsid w:val="004957A6"/>
    <w:rsid w:val="004960D7"/>
    <w:rsid w:val="004962BE"/>
    <w:rsid w:val="00496359"/>
    <w:rsid w:val="004964B5"/>
    <w:rsid w:val="00496C2B"/>
    <w:rsid w:val="00497D04"/>
    <w:rsid w:val="004A0744"/>
    <w:rsid w:val="004A0B20"/>
    <w:rsid w:val="004A0BBE"/>
    <w:rsid w:val="004A103A"/>
    <w:rsid w:val="004A120A"/>
    <w:rsid w:val="004A1330"/>
    <w:rsid w:val="004A1BB5"/>
    <w:rsid w:val="004A1C25"/>
    <w:rsid w:val="004A1E93"/>
    <w:rsid w:val="004A1F53"/>
    <w:rsid w:val="004A22C9"/>
    <w:rsid w:val="004A27BE"/>
    <w:rsid w:val="004A2B6D"/>
    <w:rsid w:val="004A3A48"/>
    <w:rsid w:val="004A3E2D"/>
    <w:rsid w:val="004A3EA0"/>
    <w:rsid w:val="004A41EC"/>
    <w:rsid w:val="004A4540"/>
    <w:rsid w:val="004A4AAF"/>
    <w:rsid w:val="004A4DD7"/>
    <w:rsid w:val="004A538C"/>
    <w:rsid w:val="004A5C41"/>
    <w:rsid w:val="004A5C43"/>
    <w:rsid w:val="004A5C93"/>
    <w:rsid w:val="004A6458"/>
    <w:rsid w:val="004A650F"/>
    <w:rsid w:val="004A6B79"/>
    <w:rsid w:val="004A6BDD"/>
    <w:rsid w:val="004A6CCD"/>
    <w:rsid w:val="004A6D81"/>
    <w:rsid w:val="004A71EF"/>
    <w:rsid w:val="004A7229"/>
    <w:rsid w:val="004A75B6"/>
    <w:rsid w:val="004A7716"/>
    <w:rsid w:val="004A7821"/>
    <w:rsid w:val="004A7837"/>
    <w:rsid w:val="004A7879"/>
    <w:rsid w:val="004B0231"/>
    <w:rsid w:val="004B03A9"/>
    <w:rsid w:val="004B03B9"/>
    <w:rsid w:val="004B082E"/>
    <w:rsid w:val="004B130A"/>
    <w:rsid w:val="004B1A6B"/>
    <w:rsid w:val="004B2801"/>
    <w:rsid w:val="004B2878"/>
    <w:rsid w:val="004B2A2C"/>
    <w:rsid w:val="004B2DD5"/>
    <w:rsid w:val="004B350B"/>
    <w:rsid w:val="004B3895"/>
    <w:rsid w:val="004B419B"/>
    <w:rsid w:val="004B4229"/>
    <w:rsid w:val="004B468C"/>
    <w:rsid w:val="004B4F41"/>
    <w:rsid w:val="004B4F84"/>
    <w:rsid w:val="004B4FFF"/>
    <w:rsid w:val="004B5042"/>
    <w:rsid w:val="004B52E7"/>
    <w:rsid w:val="004B5738"/>
    <w:rsid w:val="004B578F"/>
    <w:rsid w:val="004B5888"/>
    <w:rsid w:val="004B589D"/>
    <w:rsid w:val="004B6016"/>
    <w:rsid w:val="004B626B"/>
    <w:rsid w:val="004B6274"/>
    <w:rsid w:val="004B627F"/>
    <w:rsid w:val="004B6370"/>
    <w:rsid w:val="004B6CA9"/>
    <w:rsid w:val="004B6F8B"/>
    <w:rsid w:val="004B6FC3"/>
    <w:rsid w:val="004B7588"/>
    <w:rsid w:val="004B78DE"/>
    <w:rsid w:val="004B7CB9"/>
    <w:rsid w:val="004C00F2"/>
    <w:rsid w:val="004C0135"/>
    <w:rsid w:val="004C028B"/>
    <w:rsid w:val="004C033F"/>
    <w:rsid w:val="004C0C70"/>
    <w:rsid w:val="004C0F40"/>
    <w:rsid w:val="004C0F85"/>
    <w:rsid w:val="004C10A8"/>
    <w:rsid w:val="004C12D1"/>
    <w:rsid w:val="004C12EC"/>
    <w:rsid w:val="004C17C5"/>
    <w:rsid w:val="004C1A8A"/>
    <w:rsid w:val="004C1FE9"/>
    <w:rsid w:val="004C25AE"/>
    <w:rsid w:val="004C25EC"/>
    <w:rsid w:val="004C2606"/>
    <w:rsid w:val="004C2A1F"/>
    <w:rsid w:val="004C315F"/>
    <w:rsid w:val="004C3179"/>
    <w:rsid w:val="004C3FB8"/>
    <w:rsid w:val="004C4067"/>
    <w:rsid w:val="004C4235"/>
    <w:rsid w:val="004C4862"/>
    <w:rsid w:val="004C489E"/>
    <w:rsid w:val="004C4FEC"/>
    <w:rsid w:val="004C5115"/>
    <w:rsid w:val="004C5299"/>
    <w:rsid w:val="004C61C0"/>
    <w:rsid w:val="004C748C"/>
    <w:rsid w:val="004D0490"/>
    <w:rsid w:val="004D06C8"/>
    <w:rsid w:val="004D0B9E"/>
    <w:rsid w:val="004D1089"/>
    <w:rsid w:val="004D2C30"/>
    <w:rsid w:val="004D3116"/>
    <w:rsid w:val="004D316B"/>
    <w:rsid w:val="004D33DB"/>
    <w:rsid w:val="004D33F0"/>
    <w:rsid w:val="004D4213"/>
    <w:rsid w:val="004D430A"/>
    <w:rsid w:val="004D4785"/>
    <w:rsid w:val="004D47E5"/>
    <w:rsid w:val="004D4BF0"/>
    <w:rsid w:val="004D4C08"/>
    <w:rsid w:val="004D4D7C"/>
    <w:rsid w:val="004D4DB7"/>
    <w:rsid w:val="004D51D0"/>
    <w:rsid w:val="004D5224"/>
    <w:rsid w:val="004D53A5"/>
    <w:rsid w:val="004D60B6"/>
    <w:rsid w:val="004D6170"/>
    <w:rsid w:val="004D625E"/>
    <w:rsid w:val="004D62B3"/>
    <w:rsid w:val="004D62D1"/>
    <w:rsid w:val="004D6575"/>
    <w:rsid w:val="004D68C2"/>
    <w:rsid w:val="004D725F"/>
    <w:rsid w:val="004D7843"/>
    <w:rsid w:val="004D7969"/>
    <w:rsid w:val="004D7CE5"/>
    <w:rsid w:val="004D7D5D"/>
    <w:rsid w:val="004E0769"/>
    <w:rsid w:val="004E088B"/>
    <w:rsid w:val="004E09CC"/>
    <w:rsid w:val="004E0DA6"/>
    <w:rsid w:val="004E0F5D"/>
    <w:rsid w:val="004E13A7"/>
    <w:rsid w:val="004E18E0"/>
    <w:rsid w:val="004E1C7A"/>
    <w:rsid w:val="004E1EAA"/>
    <w:rsid w:val="004E2C27"/>
    <w:rsid w:val="004E2C2E"/>
    <w:rsid w:val="004E2EDD"/>
    <w:rsid w:val="004E3037"/>
    <w:rsid w:val="004E36C2"/>
    <w:rsid w:val="004E379A"/>
    <w:rsid w:val="004E3AC4"/>
    <w:rsid w:val="004E3BF3"/>
    <w:rsid w:val="004E3CF5"/>
    <w:rsid w:val="004E3F1F"/>
    <w:rsid w:val="004E3F34"/>
    <w:rsid w:val="004E464E"/>
    <w:rsid w:val="004E46BF"/>
    <w:rsid w:val="004E48D3"/>
    <w:rsid w:val="004E4A62"/>
    <w:rsid w:val="004E4DD7"/>
    <w:rsid w:val="004E4FAE"/>
    <w:rsid w:val="004E5B0C"/>
    <w:rsid w:val="004E5B39"/>
    <w:rsid w:val="004E5B5E"/>
    <w:rsid w:val="004E5C3B"/>
    <w:rsid w:val="004E62B1"/>
    <w:rsid w:val="004E634B"/>
    <w:rsid w:val="004E6FF9"/>
    <w:rsid w:val="004E774F"/>
    <w:rsid w:val="004E79ED"/>
    <w:rsid w:val="004F0426"/>
    <w:rsid w:val="004F075F"/>
    <w:rsid w:val="004F0984"/>
    <w:rsid w:val="004F0B89"/>
    <w:rsid w:val="004F0D1B"/>
    <w:rsid w:val="004F1055"/>
    <w:rsid w:val="004F1355"/>
    <w:rsid w:val="004F14A9"/>
    <w:rsid w:val="004F2171"/>
    <w:rsid w:val="004F2573"/>
    <w:rsid w:val="004F25B1"/>
    <w:rsid w:val="004F2743"/>
    <w:rsid w:val="004F2758"/>
    <w:rsid w:val="004F2EEF"/>
    <w:rsid w:val="004F3155"/>
    <w:rsid w:val="004F3184"/>
    <w:rsid w:val="004F3595"/>
    <w:rsid w:val="004F3730"/>
    <w:rsid w:val="004F4798"/>
    <w:rsid w:val="004F4F64"/>
    <w:rsid w:val="004F518D"/>
    <w:rsid w:val="004F53EE"/>
    <w:rsid w:val="004F5651"/>
    <w:rsid w:val="004F5A24"/>
    <w:rsid w:val="004F5B69"/>
    <w:rsid w:val="004F5CF1"/>
    <w:rsid w:val="004F5DFD"/>
    <w:rsid w:val="004F62CA"/>
    <w:rsid w:val="004F639E"/>
    <w:rsid w:val="004F6BA5"/>
    <w:rsid w:val="004F7343"/>
    <w:rsid w:val="004F7900"/>
    <w:rsid w:val="004F7EA1"/>
    <w:rsid w:val="00500861"/>
    <w:rsid w:val="005009D4"/>
    <w:rsid w:val="00500B8C"/>
    <w:rsid w:val="00500C7A"/>
    <w:rsid w:val="00500DB4"/>
    <w:rsid w:val="00500E40"/>
    <w:rsid w:val="005010A6"/>
    <w:rsid w:val="00501306"/>
    <w:rsid w:val="005013A2"/>
    <w:rsid w:val="0050181B"/>
    <w:rsid w:val="0050186F"/>
    <w:rsid w:val="0050208C"/>
    <w:rsid w:val="005021D3"/>
    <w:rsid w:val="005022B6"/>
    <w:rsid w:val="0050240D"/>
    <w:rsid w:val="0050249E"/>
    <w:rsid w:val="00502CD8"/>
    <w:rsid w:val="00502D88"/>
    <w:rsid w:val="0050324E"/>
    <w:rsid w:val="00503BA1"/>
    <w:rsid w:val="00503CAD"/>
    <w:rsid w:val="00503EE8"/>
    <w:rsid w:val="00504028"/>
    <w:rsid w:val="0050420E"/>
    <w:rsid w:val="00504288"/>
    <w:rsid w:val="005043DE"/>
    <w:rsid w:val="005047F0"/>
    <w:rsid w:val="00504F94"/>
    <w:rsid w:val="00504F9F"/>
    <w:rsid w:val="005054CF"/>
    <w:rsid w:val="00505765"/>
    <w:rsid w:val="0050593D"/>
    <w:rsid w:val="00505A0F"/>
    <w:rsid w:val="00505D76"/>
    <w:rsid w:val="0050609B"/>
    <w:rsid w:val="005067CD"/>
    <w:rsid w:val="005067CF"/>
    <w:rsid w:val="00506F36"/>
    <w:rsid w:val="0050733E"/>
    <w:rsid w:val="00507342"/>
    <w:rsid w:val="005075CD"/>
    <w:rsid w:val="00507E5E"/>
    <w:rsid w:val="00507FF0"/>
    <w:rsid w:val="0051044B"/>
    <w:rsid w:val="00510470"/>
    <w:rsid w:val="00510488"/>
    <w:rsid w:val="00510DAE"/>
    <w:rsid w:val="00511424"/>
    <w:rsid w:val="005118F2"/>
    <w:rsid w:val="00511DB5"/>
    <w:rsid w:val="00512206"/>
    <w:rsid w:val="00512673"/>
    <w:rsid w:val="00512B33"/>
    <w:rsid w:val="00513673"/>
    <w:rsid w:val="00513714"/>
    <w:rsid w:val="00513A13"/>
    <w:rsid w:val="00513EA7"/>
    <w:rsid w:val="0051415C"/>
    <w:rsid w:val="00514191"/>
    <w:rsid w:val="0051458F"/>
    <w:rsid w:val="00514FAE"/>
    <w:rsid w:val="005150E4"/>
    <w:rsid w:val="00515C99"/>
    <w:rsid w:val="005160EC"/>
    <w:rsid w:val="00516653"/>
    <w:rsid w:val="00516794"/>
    <w:rsid w:val="00516AE3"/>
    <w:rsid w:val="00516DD1"/>
    <w:rsid w:val="005170A6"/>
    <w:rsid w:val="00517645"/>
    <w:rsid w:val="005179F1"/>
    <w:rsid w:val="00517EAD"/>
    <w:rsid w:val="00520414"/>
    <w:rsid w:val="00520594"/>
    <w:rsid w:val="00520BE9"/>
    <w:rsid w:val="00520FD3"/>
    <w:rsid w:val="00521141"/>
    <w:rsid w:val="0052169B"/>
    <w:rsid w:val="005216B9"/>
    <w:rsid w:val="00521FAB"/>
    <w:rsid w:val="00522107"/>
    <w:rsid w:val="005233AC"/>
    <w:rsid w:val="005237B2"/>
    <w:rsid w:val="00523828"/>
    <w:rsid w:val="00524DF0"/>
    <w:rsid w:val="00524EA6"/>
    <w:rsid w:val="00524EFB"/>
    <w:rsid w:val="0052553F"/>
    <w:rsid w:val="005255D3"/>
    <w:rsid w:val="0052573D"/>
    <w:rsid w:val="00525B5C"/>
    <w:rsid w:val="00525E07"/>
    <w:rsid w:val="00525E8B"/>
    <w:rsid w:val="005260DE"/>
    <w:rsid w:val="00526DAE"/>
    <w:rsid w:val="00527392"/>
    <w:rsid w:val="00527A5F"/>
    <w:rsid w:val="00527C8E"/>
    <w:rsid w:val="00527D83"/>
    <w:rsid w:val="005301B4"/>
    <w:rsid w:val="005308A5"/>
    <w:rsid w:val="005308B7"/>
    <w:rsid w:val="00530D60"/>
    <w:rsid w:val="00530F7E"/>
    <w:rsid w:val="0053117F"/>
    <w:rsid w:val="005311D1"/>
    <w:rsid w:val="0053131B"/>
    <w:rsid w:val="00531376"/>
    <w:rsid w:val="0053182A"/>
    <w:rsid w:val="0053237A"/>
    <w:rsid w:val="0053239E"/>
    <w:rsid w:val="005328B7"/>
    <w:rsid w:val="00532A34"/>
    <w:rsid w:val="00532F47"/>
    <w:rsid w:val="00533413"/>
    <w:rsid w:val="0053345A"/>
    <w:rsid w:val="005338A2"/>
    <w:rsid w:val="005338F7"/>
    <w:rsid w:val="00534A41"/>
    <w:rsid w:val="00534B16"/>
    <w:rsid w:val="005351CC"/>
    <w:rsid w:val="005352E8"/>
    <w:rsid w:val="00535491"/>
    <w:rsid w:val="00535502"/>
    <w:rsid w:val="00535CF4"/>
    <w:rsid w:val="00535DC7"/>
    <w:rsid w:val="0053603F"/>
    <w:rsid w:val="00536093"/>
    <w:rsid w:val="00537006"/>
    <w:rsid w:val="00537378"/>
    <w:rsid w:val="00537618"/>
    <w:rsid w:val="00537729"/>
    <w:rsid w:val="0053785D"/>
    <w:rsid w:val="00540600"/>
    <w:rsid w:val="0054073B"/>
    <w:rsid w:val="00540A39"/>
    <w:rsid w:val="005411E0"/>
    <w:rsid w:val="00541460"/>
    <w:rsid w:val="00541461"/>
    <w:rsid w:val="0054265E"/>
    <w:rsid w:val="005428C4"/>
    <w:rsid w:val="005429A5"/>
    <w:rsid w:val="00542A4F"/>
    <w:rsid w:val="005435FE"/>
    <w:rsid w:val="00543A5B"/>
    <w:rsid w:val="00543DA0"/>
    <w:rsid w:val="00543DDD"/>
    <w:rsid w:val="00543E0B"/>
    <w:rsid w:val="00544625"/>
    <w:rsid w:val="005450F9"/>
    <w:rsid w:val="005451DA"/>
    <w:rsid w:val="0054520C"/>
    <w:rsid w:val="005453D2"/>
    <w:rsid w:val="005453E2"/>
    <w:rsid w:val="0054577B"/>
    <w:rsid w:val="00545AB7"/>
    <w:rsid w:val="00545BF1"/>
    <w:rsid w:val="00545E13"/>
    <w:rsid w:val="00546005"/>
    <w:rsid w:val="0054636F"/>
    <w:rsid w:val="005465AE"/>
    <w:rsid w:val="00546A2C"/>
    <w:rsid w:val="0054703D"/>
    <w:rsid w:val="00547059"/>
    <w:rsid w:val="0054763F"/>
    <w:rsid w:val="00547923"/>
    <w:rsid w:val="005479A2"/>
    <w:rsid w:val="00547ED9"/>
    <w:rsid w:val="0055002E"/>
    <w:rsid w:val="00550127"/>
    <w:rsid w:val="005503AD"/>
    <w:rsid w:val="005504F9"/>
    <w:rsid w:val="00550F53"/>
    <w:rsid w:val="00551793"/>
    <w:rsid w:val="00551E4C"/>
    <w:rsid w:val="0055227E"/>
    <w:rsid w:val="00552790"/>
    <w:rsid w:val="00552977"/>
    <w:rsid w:val="00552CE1"/>
    <w:rsid w:val="00553280"/>
    <w:rsid w:val="005532DC"/>
    <w:rsid w:val="00553773"/>
    <w:rsid w:val="0055394C"/>
    <w:rsid w:val="00553BA5"/>
    <w:rsid w:val="00553D4D"/>
    <w:rsid w:val="00554DEC"/>
    <w:rsid w:val="0055519E"/>
    <w:rsid w:val="00555398"/>
    <w:rsid w:val="0055560A"/>
    <w:rsid w:val="00555698"/>
    <w:rsid w:val="0055590E"/>
    <w:rsid w:val="00555A17"/>
    <w:rsid w:val="00555FAA"/>
    <w:rsid w:val="0055606C"/>
    <w:rsid w:val="00556205"/>
    <w:rsid w:val="005572A7"/>
    <w:rsid w:val="00557713"/>
    <w:rsid w:val="00560386"/>
    <w:rsid w:val="00560B93"/>
    <w:rsid w:val="005613AB"/>
    <w:rsid w:val="00561535"/>
    <w:rsid w:val="005617E9"/>
    <w:rsid w:val="00561990"/>
    <w:rsid w:val="00561A8D"/>
    <w:rsid w:val="00561B7F"/>
    <w:rsid w:val="005624AA"/>
    <w:rsid w:val="005624B8"/>
    <w:rsid w:val="00562CD6"/>
    <w:rsid w:val="005632FE"/>
    <w:rsid w:val="005636B6"/>
    <w:rsid w:val="00563B69"/>
    <w:rsid w:val="0056585D"/>
    <w:rsid w:val="00565A7D"/>
    <w:rsid w:val="00565D8B"/>
    <w:rsid w:val="00566CA8"/>
    <w:rsid w:val="00566F3F"/>
    <w:rsid w:val="00567B24"/>
    <w:rsid w:val="00567CE7"/>
    <w:rsid w:val="005702B2"/>
    <w:rsid w:val="0057035C"/>
    <w:rsid w:val="0057051B"/>
    <w:rsid w:val="005705AB"/>
    <w:rsid w:val="00570DA1"/>
    <w:rsid w:val="00571A9D"/>
    <w:rsid w:val="00572335"/>
    <w:rsid w:val="0057235C"/>
    <w:rsid w:val="005727FE"/>
    <w:rsid w:val="005727FF"/>
    <w:rsid w:val="00573141"/>
    <w:rsid w:val="00573541"/>
    <w:rsid w:val="00573553"/>
    <w:rsid w:val="0057356F"/>
    <w:rsid w:val="00573886"/>
    <w:rsid w:val="00573ABB"/>
    <w:rsid w:val="00573E36"/>
    <w:rsid w:val="00573E85"/>
    <w:rsid w:val="00574175"/>
    <w:rsid w:val="00574549"/>
    <w:rsid w:val="005746E4"/>
    <w:rsid w:val="00574738"/>
    <w:rsid w:val="005749B2"/>
    <w:rsid w:val="0057505E"/>
    <w:rsid w:val="00576C62"/>
    <w:rsid w:val="00576D53"/>
    <w:rsid w:val="00576F15"/>
    <w:rsid w:val="00577056"/>
    <w:rsid w:val="0057710B"/>
    <w:rsid w:val="0057757E"/>
    <w:rsid w:val="00577687"/>
    <w:rsid w:val="00577C6C"/>
    <w:rsid w:val="00580900"/>
    <w:rsid w:val="00580954"/>
    <w:rsid w:val="00580D66"/>
    <w:rsid w:val="00580E07"/>
    <w:rsid w:val="00580FF0"/>
    <w:rsid w:val="0058152D"/>
    <w:rsid w:val="00582195"/>
    <w:rsid w:val="005823B3"/>
    <w:rsid w:val="005826F5"/>
    <w:rsid w:val="00582D69"/>
    <w:rsid w:val="00582DE7"/>
    <w:rsid w:val="00582F61"/>
    <w:rsid w:val="005830DA"/>
    <w:rsid w:val="005839AE"/>
    <w:rsid w:val="00584050"/>
    <w:rsid w:val="005846C0"/>
    <w:rsid w:val="00584E7F"/>
    <w:rsid w:val="00585981"/>
    <w:rsid w:val="00585A89"/>
    <w:rsid w:val="00585AE9"/>
    <w:rsid w:val="00585C74"/>
    <w:rsid w:val="005860BD"/>
    <w:rsid w:val="0058707C"/>
    <w:rsid w:val="005874FB"/>
    <w:rsid w:val="00587705"/>
    <w:rsid w:val="00587761"/>
    <w:rsid w:val="0058795D"/>
    <w:rsid w:val="00587C81"/>
    <w:rsid w:val="005905DB"/>
    <w:rsid w:val="00590B1D"/>
    <w:rsid w:val="00590EF4"/>
    <w:rsid w:val="00591073"/>
    <w:rsid w:val="00591D1F"/>
    <w:rsid w:val="00592EDE"/>
    <w:rsid w:val="00594552"/>
    <w:rsid w:val="00594A92"/>
    <w:rsid w:val="0059511F"/>
    <w:rsid w:val="00595196"/>
    <w:rsid w:val="005952C2"/>
    <w:rsid w:val="00595310"/>
    <w:rsid w:val="00595B4C"/>
    <w:rsid w:val="00596853"/>
    <w:rsid w:val="00596899"/>
    <w:rsid w:val="00596943"/>
    <w:rsid w:val="00596E35"/>
    <w:rsid w:val="00597012"/>
    <w:rsid w:val="00597427"/>
    <w:rsid w:val="005974FF"/>
    <w:rsid w:val="00597549"/>
    <w:rsid w:val="00597653"/>
    <w:rsid w:val="00597D46"/>
    <w:rsid w:val="005A0478"/>
    <w:rsid w:val="005A04A9"/>
    <w:rsid w:val="005A04F5"/>
    <w:rsid w:val="005A0CC0"/>
    <w:rsid w:val="005A1233"/>
    <w:rsid w:val="005A1481"/>
    <w:rsid w:val="005A3130"/>
    <w:rsid w:val="005A31AD"/>
    <w:rsid w:val="005A3273"/>
    <w:rsid w:val="005A3E04"/>
    <w:rsid w:val="005A3E71"/>
    <w:rsid w:val="005A3F51"/>
    <w:rsid w:val="005A5332"/>
    <w:rsid w:val="005A572F"/>
    <w:rsid w:val="005A5AAE"/>
    <w:rsid w:val="005A674C"/>
    <w:rsid w:val="005A68C9"/>
    <w:rsid w:val="005A6E39"/>
    <w:rsid w:val="005A7578"/>
    <w:rsid w:val="005A75D9"/>
    <w:rsid w:val="005A7EDA"/>
    <w:rsid w:val="005B0100"/>
    <w:rsid w:val="005B0437"/>
    <w:rsid w:val="005B0FBA"/>
    <w:rsid w:val="005B1070"/>
    <w:rsid w:val="005B1351"/>
    <w:rsid w:val="005B1AF4"/>
    <w:rsid w:val="005B1BFD"/>
    <w:rsid w:val="005B219C"/>
    <w:rsid w:val="005B24E6"/>
    <w:rsid w:val="005B2777"/>
    <w:rsid w:val="005B29FA"/>
    <w:rsid w:val="005B29FF"/>
    <w:rsid w:val="005B2E7C"/>
    <w:rsid w:val="005B3FD1"/>
    <w:rsid w:val="005B40FB"/>
    <w:rsid w:val="005B4402"/>
    <w:rsid w:val="005B49E2"/>
    <w:rsid w:val="005B641F"/>
    <w:rsid w:val="005B64EE"/>
    <w:rsid w:val="005B6EE3"/>
    <w:rsid w:val="005B7593"/>
    <w:rsid w:val="005B7FA8"/>
    <w:rsid w:val="005C02FF"/>
    <w:rsid w:val="005C0777"/>
    <w:rsid w:val="005C0E80"/>
    <w:rsid w:val="005C1608"/>
    <w:rsid w:val="005C1A96"/>
    <w:rsid w:val="005C21FF"/>
    <w:rsid w:val="005C2665"/>
    <w:rsid w:val="005C2787"/>
    <w:rsid w:val="005C2FF6"/>
    <w:rsid w:val="005C393D"/>
    <w:rsid w:val="005C3C8A"/>
    <w:rsid w:val="005C4266"/>
    <w:rsid w:val="005C4302"/>
    <w:rsid w:val="005C536F"/>
    <w:rsid w:val="005C5F9D"/>
    <w:rsid w:val="005C5FA3"/>
    <w:rsid w:val="005C63BF"/>
    <w:rsid w:val="005C675C"/>
    <w:rsid w:val="005C695D"/>
    <w:rsid w:val="005C6DA6"/>
    <w:rsid w:val="005C6FD9"/>
    <w:rsid w:val="005C704D"/>
    <w:rsid w:val="005C7120"/>
    <w:rsid w:val="005C72C8"/>
    <w:rsid w:val="005C7A90"/>
    <w:rsid w:val="005C7FF5"/>
    <w:rsid w:val="005D0759"/>
    <w:rsid w:val="005D076C"/>
    <w:rsid w:val="005D0D52"/>
    <w:rsid w:val="005D0F64"/>
    <w:rsid w:val="005D1819"/>
    <w:rsid w:val="005D1992"/>
    <w:rsid w:val="005D1BF3"/>
    <w:rsid w:val="005D1DE4"/>
    <w:rsid w:val="005D2223"/>
    <w:rsid w:val="005D2436"/>
    <w:rsid w:val="005D2801"/>
    <w:rsid w:val="005D2D8D"/>
    <w:rsid w:val="005D303F"/>
    <w:rsid w:val="005D30E9"/>
    <w:rsid w:val="005D336F"/>
    <w:rsid w:val="005D33DB"/>
    <w:rsid w:val="005D35ED"/>
    <w:rsid w:val="005D3AD6"/>
    <w:rsid w:val="005D3B98"/>
    <w:rsid w:val="005D5114"/>
    <w:rsid w:val="005D543E"/>
    <w:rsid w:val="005D578B"/>
    <w:rsid w:val="005D668C"/>
    <w:rsid w:val="005D6AE4"/>
    <w:rsid w:val="005D6C89"/>
    <w:rsid w:val="005D7B6A"/>
    <w:rsid w:val="005E07BB"/>
    <w:rsid w:val="005E0A51"/>
    <w:rsid w:val="005E0BF9"/>
    <w:rsid w:val="005E0C07"/>
    <w:rsid w:val="005E0CA8"/>
    <w:rsid w:val="005E1043"/>
    <w:rsid w:val="005E12E4"/>
    <w:rsid w:val="005E1367"/>
    <w:rsid w:val="005E13FA"/>
    <w:rsid w:val="005E15D8"/>
    <w:rsid w:val="005E1C64"/>
    <w:rsid w:val="005E20D2"/>
    <w:rsid w:val="005E29B5"/>
    <w:rsid w:val="005E2C4A"/>
    <w:rsid w:val="005E2DC6"/>
    <w:rsid w:val="005E313E"/>
    <w:rsid w:val="005E33FF"/>
    <w:rsid w:val="005E39AF"/>
    <w:rsid w:val="005E3B04"/>
    <w:rsid w:val="005E3DAE"/>
    <w:rsid w:val="005E406C"/>
    <w:rsid w:val="005E41BD"/>
    <w:rsid w:val="005E4500"/>
    <w:rsid w:val="005E454A"/>
    <w:rsid w:val="005E51A3"/>
    <w:rsid w:val="005E549C"/>
    <w:rsid w:val="005E55A1"/>
    <w:rsid w:val="005E55E6"/>
    <w:rsid w:val="005E57F2"/>
    <w:rsid w:val="005E5BDB"/>
    <w:rsid w:val="005E5CB4"/>
    <w:rsid w:val="005E646D"/>
    <w:rsid w:val="005E64F2"/>
    <w:rsid w:val="005E6998"/>
    <w:rsid w:val="005E6A38"/>
    <w:rsid w:val="005E6CDF"/>
    <w:rsid w:val="005E70CE"/>
    <w:rsid w:val="005E72BB"/>
    <w:rsid w:val="005E7D31"/>
    <w:rsid w:val="005F01FB"/>
    <w:rsid w:val="005F0B5D"/>
    <w:rsid w:val="005F11BC"/>
    <w:rsid w:val="005F165D"/>
    <w:rsid w:val="005F1B96"/>
    <w:rsid w:val="005F2139"/>
    <w:rsid w:val="005F2395"/>
    <w:rsid w:val="005F2488"/>
    <w:rsid w:val="005F26E3"/>
    <w:rsid w:val="005F2AEE"/>
    <w:rsid w:val="005F2BF4"/>
    <w:rsid w:val="005F2D82"/>
    <w:rsid w:val="005F3352"/>
    <w:rsid w:val="005F33D2"/>
    <w:rsid w:val="005F36E7"/>
    <w:rsid w:val="005F382C"/>
    <w:rsid w:val="005F3BAC"/>
    <w:rsid w:val="005F421B"/>
    <w:rsid w:val="005F45E8"/>
    <w:rsid w:val="005F489A"/>
    <w:rsid w:val="005F4C20"/>
    <w:rsid w:val="005F54B3"/>
    <w:rsid w:val="005F560F"/>
    <w:rsid w:val="005F61F6"/>
    <w:rsid w:val="005F6396"/>
    <w:rsid w:val="005F6890"/>
    <w:rsid w:val="005F73E3"/>
    <w:rsid w:val="005F74C0"/>
    <w:rsid w:val="005F7A29"/>
    <w:rsid w:val="005F7A47"/>
    <w:rsid w:val="005F7DE3"/>
    <w:rsid w:val="005F7E23"/>
    <w:rsid w:val="005F7E74"/>
    <w:rsid w:val="005F7EB6"/>
    <w:rsid w:val="0060020B"/>
    <w:rsid w:val="00600299"/>
    <w:rsid w:val="00600313"/>
    <w:rsid w:val="006007C1"/>
    <w:rsid w:val="006008D2"/>
    <w:rsid w:val="00600F4D"/>
    <w:rsid w:val="00601167"/>
    <w:rsid w:val="006014C7"/>
    <w:rsid w:val="00601A91"/>
    <w:rsid w:val="00601D1F"/>
    <w:rsid w:val="00602367"/>
    <w:rsid w:val="00602573"/>
    <w:rsid w:val="00602740"/>
    <w:rsid w:val="0060275F"/>
    <w:rsid w:val="00602CC7"/>
    <w:rsid w:val="00602E7B"/>
    <w:rsid w:val="006032FE"/>
    <w:rsid w:val="00603418"/>
    <w:rsid w:val="00603443"/>
    <w:rsid w:val="0060347B"/>
    <w:rsid w:val="0060411F"/>
    <w:rsid w:val="00604829"/>
    <w:rsid w:val="00604E83"/>
    <w:rsid w:val="00605251"/>
    <w:rsid w:val="0060626A"/>
    <w:rsid w:val="00606278"/>
    <w:rsid w:val="006070B2"/>
    <w:rsid w:val="00607BCF"/>
    <w:rsid w:val="00607F52"/>
    <w:rsid w:val="0061045E"/>
    <w:rsid w:val="006109F9"/>
    <w:rsid w:val="00610E76"/>
    <w:rsid w:val="00610F66"/>
    <w:rsid w:val="00611173"/>
    <w:rsid w:val="00611183"/>
    <w:rsid w:val="00611640"/>
    <w:rsid w:val="006125D4"/>
    <w:rsid w:val="00612DDC"/>
    <w:rsid w:val="00613181"/>
    <w:rsid w:val="0061339E"/>
    <w:rsid w:val="00613421"/>
    <w:rsid w:val="00613708"/>
    <w:rsid w:val="006139A8"/>
    <w:rsid w:val="00613CA1"/>
    <w:rsid w:val="0061403A"/>
    <w:rsid w:val="00614143"/>
    <w:rsid w:val="0061446D"/>
    <w:rsid w:val="006144C0"/>
    <w:rsid w:val="006145C1"/>
    <w:rsid w:val="00614795"/>
    <w:rsid w:val="0061485F"/>
    <w:rsid w:val="006148FB"/>
    <w:rsid w:val="0061550C"/>
    <w:rsid w:val="006155A1"/>
    <w:rsid w:val="00615D90"/>
    <w:rsid w:val="00615E64"/>
    <w:rsid w:val="00615ECA"/>
    <w:rsid w:val="00615FC0"/>
    <w:rsid w:val="00616392"/>
    <w:rsid w:val="00616E96"/>
    <w:rsid w:val="00617568"/>
    <w:rsid w:val="0061770D"/>
    <w:rsid w:val="00617B3D"/>
    <w:rsid w:val="00617BDE"/>
    <w:rsid w:val="00617CE7"/>
    <w:rsid w:val="00617D84"/>
    <w:rsid w:val="00617E48"/>
    <w:rsid w:val="0062057F"/>
    <w:rsid w:val="00620811"/>
    <w:rsid w:val="00620A0C"/>
    <w:rsid w:val="00620CDB"/>
    <w:rsid w:val="00620FF9"/>
    <w:rsid w:val="00621A3C"/>
    <w:rsid w:val="00621AD6"/>
    <w:rsid w:val="00621CE7"/>
    <w:rsid w:val="00621E0F"/>
    <w:rsid w:val="00622014"/>
    <w:rsid w:val="006221F1"/>
    <w:rsid w:val="00622470"/>
    <w:rsid w:val="00622637"/>
    <w:rsid w:val="00622FEA"/>
    <w:rsid w:val="00623296"/>
    <w:rsid w:val="00623AB9"/>
    <w:rsid w:val="00623D25"/>
    <w:rsid w:val="00624684"/>
    <w:rsid w:val="006249B3"/>
    <w:rsid w:val="00626473"/>
    <w:rsid w:val="0062657A"/>
    <w:rsid w:val="00626711"/>
    <w:rsid w:val="006276E9"/>
    <w:rsid w:val="006277FA"/>
    <w:rsid w:val="00627B9A"/>
    <w:rsid w:val="00627D64"/>
    <w:rsid w:val="006300ED"/>
    <w:rsid w:val="00630619"/>
    <w:rsid w:val="00630A84"/>
    <w:rsid w:val="00631289"/>
    <w:rsid w:val="00631373"/>
    <w:rsid w:val="0063165A"/>
    <w:rsid w:val="00631F17"/>
    <w:rsid w:val="00632063"/>
    <w:rsid w:val="0063220E"/>
    <w:rsid w:val="00632726"/>
    <w:rsid w:val="00633871"/>
    <w:rsid w:val="00634980"/>
    <w:rsid w:val="00634D8C"/>
    <w:rsid w:val="0063515C"/>
    <w:rsid w:val="00635466"/>
    <w:rsid w:val="006354AD"/>
    <w:rsid w:val="006355E1"/>
    <w:rsid w:val="00635750"/>
    <w:rsid w:val="00635B45"/>
    <w:rsid w:val="006360F5"/>
    <w:rsid w:val="006362AE"/>
    <w:rsid w:val="0063635E"/>
    <w:rsid w:val="00636577"/>
    <w:rsid w:val="00636A53"/>
    <w:rsid w:val="00637B07"/>
    <w:rsid w:val="00637C37"/>
    <w:rsid w:val="00637DF3"/>
    <w:rsid w:val="006401EA"/>
    <w:rsid w:val="00640319"/>
    <w:rsid w:val="006409A9"/>
    <w:rsid w:val="0064109A"/>
    <w:rsid w:val="00641233"/>
    <w:rsid w:val="0064143C"/>
    <w:rsid w:val="00641AE3"/>
    <w:rsid w:val="006422F9"/>
    <w:rsid w:val="006429CC"/>
    <w:rsid w:val="006430FA"/>
    <w:rsid w:val="00643893"/>
    <w:rsid w:val="006438DE"/>
    <w:rsid w:val="00643BA4"/>
    <w:rsid w:val="00643C5B"/>
    <w:rsid w:val="00643DC8"/>
    <w:rsid w:val="00644A5A"/>
    <w:rsid w:val="00644A8F"/>
    <w:rsid w:val="00644C3A"/>
    <w:rsid w:val="00644FA4"/>
    <w:rsid w:val="00645B9E"/>
    <w:rsid w:val="00645D30"/>
    <w:rsid w:val="0064648E"/>
    <w:rsid w:val="006469CB"/>
    <w:rsid w:val="00646BE5"/>
    <w:rsid w:val="0064710B"/>
    <w:rsid w:val="0064731D"/>
    <w:rsid w:val="00647405"/>
    <w:rsid w:val="00647BB3"/>
    <w:rsid w:val="00647F79"/>
    <w:rsid w:val="006502B5"/>
    <w:rsid w:val="006507FA"/>
    <w:rsid w:val="0065080D"/>
    <w:rsid w:val="006509C9"/>
    <w:rsid w:val="00650A74"/>
    <w:rsid w:val="00650E14"/>
    <w:rsid w:val="00650E64"/>
    <w:rsid w:val="0065182D"/>
    <w:rsid w:val="0065183A"/>
    <w:rsid w:val="006520F1"/>
    <w:rsid w:val="006523A5"/>
    <w:rsid w:val="006524AD"/>
    <w:rsid w:val="006524E6"/>
    <w:rsid w:val="00652799"/>
    <w:rsid w:val="00652A98"/>
    <w:rsid w:val="00652BEF"/>
    <w:rsid w:val="0065315C"/>
    <w:rsid w:val="006536BF"/>
    <w:rsid w:val="006539D6"/>
    <w:rsid w:val="00653C03"/>
    <w:rsid w:val="006549F9"/>
    <w:rsid w:val="00654B1C"/>
    <w:rsid w:val="00654E79"/>
    <w:rsid w:val="00655135"/>
    <w:rsid w:val="00656004"/>
    <w:rsid w:val="00656462"/>
    <w:rsid w:val="0065685F"/>
    <w:rsid w:val="0065696A"/>
    <w:rsid w:val="00656EF6"/>
    <w:rsid w:val="0065721D"/>
    <w:rsid w:val="00657290"/>
    <w:rsid w:val="006572AC"/>
    <w:rsid w:val="0065730D"/>
    <w:rsid w:val="00657AC1"/>
    <w:rsid w:val="00657EFA"/>
    <w:rsid w:val="006602BF"/>
    <w:rsid w:val="00660396"/>
    <w:rsid w:val="0066044F"/>
    <w:rsid w:val="00660835"/>
    <w:rsid w:val="006608FC"/>
    <w:rsid w:val="006611F4"/>
    <w:rsid w:val="00661F96"/>
    <w:rsid w:val="00662119"/>
    <w:rsid w:val="00662470"/>
    <w:rsid w:val="006624AA"/>
    <w:rsid w:val="00662784"/>
    <w:rsid w:val="006627C4"/>
    <w:rsid w:val="00662CA7"/>
    <w:rsid w:val="006633FA"/>
    <w:rsid w:val="00663709"/>
    <w:rsid w:val="006638A9"/>
    <w:rsid w:val="00663A28"/>
    <w:rsid w:val="00663BD5"/>
    <w:rsid w:val="00663C70"/>
    <w:rsid w:val="006644E9"/>
    <w:rsid w:val="00664555"/>
    <w:rsid w:val="00664E13"/>
    <w:rsid w:val="00664EF3"/>
    <w:rsid w:val="0066561A"/>
    <w:rsid w:val="0066610B"/>
    <w:rsid w:val="006665B7"/>
    <w:rsid w:val="00666AF9"/>
    <w:rsid w:val="00667876"/>
    <w:rsid w:val="006678F0"/>
    <w:rsid w:val="006679B3"/>
    <w:rsid w:val="00667BBF"/>
    <w:rsid w:val="00667CA7"/>
    <w:rsid w:val="00670036"/>
    <w:rsid w:val="006706D4"/>
    <w:rsid w:val="00670C21"/>
    <w:rsid w:val="00670D0F"/>
    <w:rsid w:val="00670D59"/>
    <w:rsid w:val="0067104B"/>
    <w:rsid w:val="00671A15"/>
    <w:rsid w:val="0067214D"/>
    <w:rsid w:val="00672798"/>
    <w:rsid w:val="00673922"/>
    <w:rsid w:val="00673AA5"/>
    <w:rsid w:val="00673AB7"/>
    <w:rsid w:val="00673AC0"/>
    <w:rsid w:val="00673E38"/>
    <w:rsid w:val="00673F1D"/>
    <w:rsid w:val="00674002"/>
    <w:rsid w:val="00674411"/>
    <w:rsid w:val="00674512"/>
    <w:rsid w:val="006748B9"/>
    <w:rsid w:val="00674E56"/>
    <w:rsid w:val="00674EF9"/>
    <w:rsid w:val="00674F9E"/>
    <w:rsid w:val="006750AD"/>
    <w:rsid w:val="006752B9"/>
    <w:rsid w:val="0067589B"/>
    <w:rsid w:val="006758C9"/>
    <w:rsid w:val="006759B8"/>
    <w:rsid w:val="00675C6D"/>
    <w:rsid w:val="0067612D"/>
    <w:rsid w:val="00676700"/>
    <w:rsid w:val="00676867"/>
    <w:rsid w:val="00676EDA"/>
    <w:rsid w:val="0067719A"/>
    <w:rsid w:val="006771E0"/>
    <w:rsid w:val="0067734E"/>
    <w:rsid w:val="00677AE8"/>
    <w:rsid w:val="006806C7"/>
    <w:rsid w:val="006813A2"/>
    <w:rsid w:val="00681507"/>
    <w:rsid w:val="00681839"/>
    <w:rsid w:val="00681DAC"/>
    <w:rsid w:val="0068255D"/>
    <w:rsid w:val="0068292E"/>
    <w:rsid w:val="00682ABE"/>
    <w:rsid w:val="00682C17"/>
    <w:rsid w:val="00683284"/>
    <w:rsid w:val="00683629"/>
    <w:rsid w:val="00683CC8"/>
    <w:rsid w:val="006840CB"/>
    <w:rsid w:val="00684B4E"/>
    <w:rsid w:val="00684E58"/>
    <w:rsid w:val="006853AF"/>
    <w:rsid w:val="00685787"/>
    <w:rsid w:val="00685A15"/>
    <w:rsid w:val="00685AA2"/>
    <w:rsid w:val="006860E4"/>
    <w:rsid w:val="0068616E"/>
    <w:rsid w:val="00686814"/>
    <w:rsid w:val="00686D14"/>
    <w:rsid w:val="00687012"/>
    <w:rsid w:val="006872B4"/>
    <w:rsid w:val="006876B8"/>
    <w:rsid w:val="006878CF"/>
    <w:rsid w:val="00687CA9"/>
    <w:rsid w:val="00690742"/>
    <w:rsid w:val="00690FC1"/>
    <w:rsid w:val="006914A0"/>
    <w:rsid w:val="00691C50"/>
    <w:rsid w:val="00691D8B"/>
    <w:rsid w:val="00692F33"/>
    <w:rsid w:val="0069367C"/>
    <w:rsid w:val="00693B0B"/>
    <w:rsid w:val="00694C8B"/>
    <w:rsid w:val="006951B3"/>
    <w:rsid w:val="00695DAA"/>
    <w:rsid w:val="00695F75"/>
    <w:rsid w:val="0069636B"/>
    <w:rsid w:val="006965D6"/>
    <w:rsid w:val="0069671F"/>
    <w:rsid w:val="00696A9A"/>
    <w:rsid w:val="00696B08"/>
    <w:rsid w:val="006970FC"/>
    <w:rsid w:val="0069741B"/>
    <w:rsid w:val="006977EE"/>
    <w:rsid w:val="00697B01"/>
    <w:rsid w:val="006A0883"/>
    <w:rsid w:val="006A0EA1"/>
    <w:rsid w:val="006A11C6"/>
    <w:rsid w:val="006A19BD"/>
    <w:rsid w:val="006A1EC5"/>
    <w:rsid w:val="006A1EF3"/>
    <w:rsid w:val="006A20C1"/>
    <w:rsid w:val="006A2827"/>
    <w:rsid w:val="006A2BA7"/>
    <w:rsid w:val="006A3574"/>
    <w:rsid w:val="006A357C"/>
    <w:rsid w:val="006A37FE"/>
    <w:rsid w:val="006A3DEF"/>
    <w:rsid w:val="006A43CC"/>
    <w:rsid w:val="006A4685"/>
    <w:rsid w:val="006A482F"/>
    <w:rsid w:val="006A4C86"/>
    <w:rsid w:val="006A503C"/>
    <w:rsid w:val="006A5074"/>
    <w:rsid w:val="006A5323"/>
    <w:rsid w:val="006A603D"/>
    <w:rsid w:val="006A641E"/>
    <w:rsid w:val="006A6ABB"/>
    <w:rsid w:val="006A6BC6"/>
    <w:rsid w:val="006A6DC1"/>
    <w:rsid w:val="006A70F5"/>
    <w:rsid w:val="006A72B5"/>
    <w:rsid w:val="006A7630"/>
    <w:rsid w:val="006A77FC"/>
    <w:rsid w:val="006A78F3"/>
    <w:rsid w:val="006A7BD8"/>
    <w:rsid w:val="006A7CDA"/>
    <w:rsid w:val="006B0B07"/>
    <w:rsid w:val="006B0CD3"/>
    <w:rsid w:val="006B1357"/>
    <w:rsid w:val="006B1A04"/>
    <w:rsid w:val="006B1A6C"/>
    <w:rsid w:val="006B1D8E"/>
    <w:rsid w:val="006B1DAC"/>
    <w:rsid w:val="006B1FF5"/>
    <w:rsid w:val="006B22B2"/>
    <w:rsid w:val="006B2426"/>
    <w:rsid w:val="006B2915"/>
    <w:rsid w:val="006B29A7"/>
    <w:rsid w:val="006B2BC3"/>
    <w:rsid w:val="006B36DD"/>
    <w:rsid w:val="006B3EF5"/>
    <w:rsid w:val="006B4031"/>
    <w:rsid w:val="006B424D"/>
    <w:rsid w:val="006B44AC"/>
    <w:rsid w:val="006B4514"/>
    <w:rsid w:val="006B45B7"/>
    <w:rsid w:val="006B45C1"/>
    <w:rsid w:val="006B4B61"/>
    <w:rsid w:val="006B4F7A"/>
    <w:rsid w:val="006B533F"/>
    <w:rsid w:val="006B551D"/>
    <w:rsid w:val="006B5624"/>
    <w:rsid w:val="006B5720"/>
    <w:rsid w:val="006B598B"/>
    <w:rsid w:val="006B5A32"/>
    <w:rsid w:val="006B5E0F"/>
    <w:rsid w:val="006B5F14"/>
    <w:rsid w:val="006B6C3B"/>
    <w:rsid w:val="006B6CB8"/>
    <w:rsid w:val="006B6DAE"/>
    <w:rsid w:val="006B6FDC"/>
    <w:rsid w:val="006B73E2"/>
    <w:rsid w:val="006B7F66"/>
    <w:rsid w:val="006C0345"/>
    <w:rsid w:val="006C037E"/>
    <w:rsid w:val="006C0693"/>
    <w:rsid w:val="006C08E0"/>
    <w:rsid w:val="006C0AA6"/>
    <w:rsid w:val="006C0ACF"/>
    <w:rsid w:val="006C113A"/>
    <w:rsid w:val="006C1761"/>
    <w:rsid w:val="006C24D2"/>
    <w:rsid w:val="006C2512"/>
    <w:rsid w:val="006C289B"/>
    <w:rsid w:val="006C293D"/>
    <w:rsid w:val="006C3E08"/>
    <w:rsid w:val="006C4152"/>
    <w:rsid w:val="006C43CB"/>
    <w:rsid w:val="006C4450"/>
    <w:rsid w:val="006C4567"/>
    <w:rsid w:val="006C4701"/>
    <w:rsid w:val="006C4B9B"/>
    <w:rsid w:val="006C4FCC"/>
    <w:rsid w:val="006C5075"/>
    <w:rsid w:val="006C52BB"/>
    <w:rsid w:val="006C5BB2"/>
    <w:rsid w:val="006C5FAA"/>
    <w:rsid w:val="006C6280"/>
    <w:rsid w:val="006C64D3"/>
    <w:rsid w:val="006C66DA"/>
    <w:rsid w:val="006C6FEF"/>
    <w:rsid w:val="006C716B"/>
    <w:rsid w:val="006C71CD"/>
    <w:rsid w:val="006C7275"/>
    <w:rsid w:val="006C7BAB"/>
    <w:rsid w:val="006D006A"/>
    <w:rsid w:val="006D0294"/>
    <w:rsid w:val="006D07D5"/>
    <w:rsid w:val="006D08CE"/>
    <w:rsid w:val="006D0988"/>
    <w:rsid w:val="006D0BCF"/>
    <w:rsid w:val="006D0CFA"/>
    <w:rsid w:val="006D1400"/>
    <w:rsid w:val="006D1ADB"/>
    <w:rsid w:val="006D1C27"/>
    <w:rsid w:val="006D1D3B"/>
    <w:rsid w:val="006D1E1C"/>
    <w:rsid w:val="006D24E0"/>
    <w:rsid w:val="006D25A0"/>
    <w:rsid w:val="006D277A"/>
    <w:rsid w:val="006D2798"/>
    <w:rsid w:val="006D27C1"/>
    <w:rsid w:val="006D293F"/>
    <w:rsid w:val="006D2DB9"/>
    <w:rsid w:val="006D31EB"/>
    <w:rsid w:val="006D3C79"/>
    <w:rsid w:val="006D3ED4"/>
    <w:rsid w:val="006D4566"/>
    <w:rsid w:val="006D4F04"/>
    <w:rsid w:val="006D4FDB"/>
    <w:rsid w:val="006D5327"/>
    <w:rsid w:val="006D5BAF"/>
    <w:rsid w:val="006D5E60"/>
    <w:rsid w:val="006D5E8E"/>
    <w:rsid w:val="006D6235"/>
    <w:rsid w:val="006D6377"/>
    <w:rsid w:val="006D6AD0"/>
    <w:rsid w:val="006D6D47"/>
    <w:rsid w:val="006D7134"/>
    <w:rsid w:val="006D7174"/>
    <w:rsid w:val="006D7E03"/>
    <w:rsid w:val="006E04A9"/>
    <w:rsid w:val="006E055C"/>
    <w:rsid w:val="006E1206"/>
    <w:rsid w:val="006E2586"/>
    <w:rsid w:val="006E26F6"/>
    <w:rsid w:val="006E2844"/>
    <w:rsid w:val="006E2A1E"/>
    <w:rsid w:val="006E2DBA"/>
    <w:rsid w:val="006E3251"/>
    <w:rsid w:val="006E3926"/>
    <w:rsid w:val="006E3B41"/>
    <w:rsid w:val="006E3B4E"/>
    <w:rsid w:val="006E4091"/>
    <w:rsid w:val="006E43BC"/>
    <w:rsid w:val="006E43D3"/>
    <w:rsid w:val="006E4873"/>
    <w:rsid w:val="006E4884"/>
    <w:rsid w:val="006E4A1E"/>
    <w:rsid w:val="006E4BE8"/>
    <w:rsid w:val="006E51A4"/>
    <w:rsid w:val="006E536A"/>
    <w:rsid w:val="006E58CE"/>
    <w:rsid w:val="006E60B8"/>
    <w:rsid w:val="006E6A8D"/>
    <w:rsid w:val="006E7A44"/>
    <w:rsid w:val="006F024C"/>
    <w:rsid w:val="006F031D"/>
    <w:rsid w:val="006F06F9"/>
    <w:rsid w:val="006F0BCA"/>
    <w:rsid w:val="006F1080"/>
    <w:rsid w:val="006F112F"/>
    <w:rsid w:val="006F1838"/>
    <w:rsid w:val="006F1E49"/>
    <w:rsid w:val="006F1FCE"/>
    <w:rsid w:val="006F28BF"/>
    <w:rsid w:val="006F29BF"/>
    <w:rsid w:val="006F313F"/>
    <w:rsid w:val="006F326B"/>
    <w:rsid w:val="006F3690"/>
    <w:rsid w:val="006F3928"/>
    <w:rsid w:val="006F3A19"/>
    <w:rsid w:val="006F3F3E"/>
    <w:rsid w:val="006F4594"/>
    <w:rsid w:val="006F4762"/>
    <w:rsid w:val="006F47B2"/>
    <w:rsid w:val="006F49AC"/>
    <w:rsid w:val="006F4BE6"/>
    <w:rsid w:val="006F520B"/>
    <w:rsid w:val="006F55F1"/>
    <w:rsid w:val="006F5A9C"/>
    <w:rsid w:val="006F5D65"/>
    <w:rsid w:val="006F65A1"/>
    <w:rsid w:val="006F67B4"/>
    <w:rsid w:val="006F6E5E"/>
    <w:rsid w:val="006F6F0F"/>
    <w:rsid w:val="006F76B3"/>
    <w:rsid w:val="006F7AAA"/>
    <w:rsid w:val="006F7AB7"/>
    <w:rsid w:val="00700137"/>
    <w:rsid w:val="007002C1"/>
    <w:rsid w:val="00701078"/>
    <w:rsid w:val="007010B0"/>
    <w:rsid w:val="007011B7"/>
    <w:rsid w:val="00701282"/>
    <w:rsid w:val="007018AF"/>
    <w:rsid w:val="007019FD"/>
    <w:rsid w:val="00702EEC"/>
    <w:rsid w:val="00703091"/>
    <w:rsid w:val="00703322"/>
    <w:rsid w:val="007033BA"/>
    <w:rsid w:val="00703735"/>
    <w:rsid w:val="00703E40"/>
    <w:rsid w:val="00703E71"/>
    <w:rsid w:val="00704249"/>
    <w:rsid w:val="007044A3"/>
    <w:rsid w:val="0070475F"/>
    <w:rsid w:val="00704BBD"/>
    <w:rsid w:val="00704CE3"/>
    <w:rsid w:val="0070581C"/>
    <w:rsid w:val="00706334"/>
    <w:rsid w:val="0070643B"/>
    <w:rsid w:val="00706511"/>
    <w:rsid w:val="0070660B"/>
    <w:rsid w:val="0070663C"/>
    <w:rsid w:val="0070684F"/>
    <w:rsid w:val="00706A95"/>
    <w:rsid w:val="00706B2E"/>
    <w:rsid w:val="00706C66"/>
    <w:rsid w:val="00707516"/>
    <w:rsid w:val="00707703"/>
    <w:rsid w:val="007077DE"/>
    <w:rsid w:val="00707B54"/>
    <w:rsid w:val="00707C48"/>
    <w:rsid w:val="00707EBE"/>
    <w:rsid w:val="00710374"/>
    <w:rsid w:val="007107C0"/>
    <w:rsid w:val="00710A21"/>
    <w:rsid w:val="00710B47"/>
    <w:rsid w:val="00710DF1"/>
    <w:rsid w:val="007115C7"/>
    <w:rsid w:val="007116BF"/>
    <w:rsid w:val="0071184E"/>
    <w:rsid w:val="00711867"/>
    <w:rsid w:val="00711AFA"/>
    <w:rsid w:val="00711D01"/>
    <w:rsid w:val="00712284"/>
    <w:rsid w:val="00712757"/>
    <w:rsid w:val="00712AEA"/>
    <w:rsid w:val="00712BCD"/>
    <w:rsid w:val="00712FA2"/>
    <w:rsid w:val="00714423"/>
    <w:rsid w:val="0071461B"/>
    <w:rsid w:val="007154E5"/>
    <w:rsid w:val="0071587A"/>
    <w:rsid w:val="00715AD4"/>
    <w:rsid w:val="00715CCE"/>
    <w:rsid w:val="0071617F"/>
    <w:rsid w:val="00716463"/>
    <w:rsid w:val="00716715"/>
    <w:rsid w:val="00716839"/>
    <w:rsid w:val="007169A3"/>
    <w:rsid w:val="00717155"/>
    <w:rsid w:val="0071762B"/>
    <w:rsid w:val="0072022A"/>
    <w:rsid w:val="0072070C"/>
    <w:rsid w:val="00720DBC"/>
    <w:rsid w:val="0072217F"/>
    <w:rsid w:val="007221F5"/>
    <w:rsid w:val="00722312"/>
    <w:rsid w:val="0072262F"/>
    <w:rsid w:val="007226D6"/>
    <w:rsid w:val="007226FA"/>
    <w:rsid w:val="00722E0F"/>
    <w:rsid w:val="00722E26"/>
    <w:rsid w:val="0072333E"/>
    <w:rsid w:val="00723384"/>
    <w:rsid w:val="007233D3"/>
    <w:rsid w:val="0072343E"/>
    <w:rsid w:val="007235B9"/>
    <w:rsid w:val="00723A88"/>
    <w:rsid w:val="00723D83"/>
    <w:rsid w:val="00723F4D"/>
    <w:rsid w:val="00724E5E"/>
    <w:rsid w:val="00724F39"/>
    <w:rsid w:val="00725019"/>
    <w:rsid w:val="00725628"/>
    <w:rsid w:val="0072567F"/>
    <w:rsid w:val="00725BF4"/>
    <w:rsid w:val="00725E26"/>
    <w:rsid w:val="007264BE"/>
    <w:rsid w:val="00726745"/>
    <w:rsid w:val="00726829"/>
    <w:rsid w:val="007269D1"/>
    <w:rsid w:val="00726B91"/>
    <w:rsid w:val="00726DD7"/>
    <w:rsid w:val="007279D6"/>
    <w:rsid w:val="00727B05"/>
    <w:rsid w:val="00727ED4"/>
    <w:rsid w:val="00727FFC"/>
    <w:rsid w:val="00730418"/>
    <w:rsid w:val="0073078E"/>
    <w:rsid w:val="00730E62"/>
    <w:rsid w:val="00731843"/>
    <w:rsid w:val="00731F0E"/>
    <w:rsid w:val="007320D0"/>
    <w:rsid w:val="007322F0"/>
    <w:rsid w:val="0073239F"/>
    <w:rsid w:val="007337BE"/>
    <w:rsid w:val="00733EF7"/>
    <w:rsid w:val="007342A1"/>
    <w:rsid w:val="0073461E"/>
    <w:rsid w:val="007348AC"/>
    <w:rsid w:val="0073492C"/>
    <w:rsid w:val="00734951"/>
    <w:rsid w:val="00734DDC"/>
    <w:rsid w:val="00734EDA"/>
    <w:rsid w:val="00735877"/>
    <w:rsid w:val="00735CC7"/>
    <w:rsid w:val="00735F4C"/>
    <w:rsid w:val="00736083"/>
    <w:rsid w:val="00736CC3"/>
    <w:rsid w:val="0073763E"/>
    <w:rsid w:val="00737651"/>
    <w:rsid w:val="007376AB"/>
    <w:rsid w:val="007377F7"/>
    <w:rsid w:val="00737C15"/>
    <w:rsid w:val="00737D76"/>
    <w:rsid w:val="00740122"/>
    <w:rsid w:val="0074051A"/>
    <w:rsid w:val="00742072"/>
    <w:rsid w:val="00742110"/>
    <w:rsid w:val="007422D1"/>
    <w:rsid w:val="00742442"/>
    <w:rsid w:val="0074252F"/>
    <w:rsid w:val="0074269E"/>
    <w:rsid w:val="007430EF"/>
    <w:rsid w:val="00744004"/>
    <w:rsid w:val="00744980"/>
    <w:rsid w:val="00744B64"/>
    <w:rsid w:val="00744D5C"/>
    <w:rsid w:val="007450C3"/>
    <w:rsid w:val="00745151"/>
    <w:rsid w:val="0074523C"/>
    <w:rsid w:val="00745651"/>
    <w:rsid w:val="00745D03"/>
    <w:rsid w:val="00746214"/>
    <w:rsid w:val="0074655D"/>
    <w:rsid w:val="007465D7"/>
    <w:rsid w:val="00746D1A"/>
    <w:rsid w:val="00746E6A"/>
    <w:rsid w:val="00746E81"/>
    <w:rsid w:val="00746F9B"/>
    <w:rsid w:val="00747B06"/>
    <w:rsid w:val="0075014B"/>
    <w:rsid w:val="00750F3A"/>
    <w:rsid w:val="00751599"/>
    <w:rsid w:val="00751AA7"/>
    <w:rsid w:val="00751D42"/>
    <w:rsid w:val="00751FFC"/>
    <w:rsid w:val="007525D5"/>
    <w:rsid w:val="007526E2"/>
    <w:rsid w:val="00752948"/>
    <w:rsid w:val="00752B25"/>
    <w:rsid w:val="00752C26"/>
    <w:rsid w:val="00753443"/>
    <w:rsid w:val="00753B5D"/>
    <w:rsid w:val="00753C1A"/>
    <w:rsid w:val="007540BA"/>
    <w:rsid w:val="00754487"/>
    <w:rsid w:val="00754629"/>
    <w:rsid w:val="00754747"/>
    <w:rsid w:val="007549B4"/>
    <w:rsid w:val="00755654"/>
    <w:rsid w:val="007558EC"/>
    <w:rsid w:val="00756016"/>
    <w:rsid w:val="00756B8F"/>
    <w:rsid w:val="00756C28"/>
    <w:rsid w:val="00756D71"/>
    <w:rsid w:val="00756E1C"/>
    <w:rsid w:val="00757400"/>
    <w:rsid w:val="0076042A"/>
    <w:rsid w:val="00760629"/>
    <w:rsid w:val="00760DD1"/>
    <w:rsid w:val="00760EC7"/>
    <w:rsid w:val="00761111"/>
    <w:rsid w:val="00761331"/>
    <w:rsid w:val="00761473"/>
    <w:rsid w:val="007615EF"/>
    <w:rsid w:val="00761ED6"/>
    <w:rsid w:val="00761F57"/>
    <w:rsid w:val="00762039"/>
    <w:rsid w:val="007622ED"/>
    <w:rsid w:val="007629BB"/>
    <w:rsid w:val="00762ED2"/>
    <w:rsid w:val="007632FD"/>
    <w:rsid w:val="007635A2"/>
    <w:rsid w:val="007639EE"/>
    <w:rsid w:val="00763F20"/>
    <w:rsid w:val="00764347"/>
    <w:rsid w:val="00764360"/>
    <w:rsid w:val="00764B9E"/>
    <w:rsid w:val="007662BF"/>
    <w:rsid w:val="0076692E"/>
    <w:rsid w:val="00766A7F"/>
    <w:rsid w:val="007671BE"/>
    <w:rsid w:val="00767916"/>
    <w:rsid w:val="00770EB0"/>
    <w:rsid w:val="00771644"/>
    <w:rsid w:val="00771788"/>
    <w:rsid w:val="0077191C"/>
    <w:rsid w:val="00771D4B"/>
    <w:rsid w:val="00772D59"/>
    <w:rsid w:val="00772EEB"/>
    <w:rsid w:val="00773347"/>
    <w:rsid w:val="0077349F"/>
    <w:rsid w:val="007734DE"/>
    <w:rsid w:val="0077379C"/>
    <w:rsid w:val="00773C65"/>
    <w:rsid w:val="00774071"/>
    <w:rsid w:val="00774556"/>
    <w:rsid w:val="007747F0"/>
    <w:rsid w:val="007749F5"/>
    <w:rsid w:val="00775AB4"/>
    <w:rsid w:val="00775C0F"/>
    <w:rsid w:val="007763AB"/>
    <w:rsid w:val="0077681C"/>
    <w:rsid w:val="00776D48"/>
    <w:rsid w:val="007775C6"/>
    <w:rsid w:val="007778D3"/>
    <w:rsid w:val="007778F1"/>
    <w:rsid w:val="00777ED0"/>
    <w:rsid w:val="00777FCF"/>
    <w:rsid w:val="00780013"/>
    <w:rsid w:val="0078028B"/>
    <w:rsid w:val="007805A6"/>
    <w:rsid w:val="007809FF"/>
    <w:rsid w:val="00780B68"/>
    <w:rsid w:val="007813C4"/>
    <w:rsid w:val="007818D8"/>
    <w:rsid w:val="00781B94"/>
    <w:rsid w:val="00782307"/>
    <w:rsid w:val="00782896"/>
    <w:rsid w:val="00782A6E"/>
    <w:rsid w:val="00782D12"/>
    <w:rsid w:val="0078345B"/>
    <w:rsid w:val="00783521"/>
    <w:rsid w:val="007836C9"/>
    <w:rsid w:val="00783BF5"/>
    <w:rsid w:val="00783FE4"/>
    <w:rsid w:val="007841A5"/>
    <w:rsid w:val="007841C8"/>
    <w:rsid w:val="00784651"/>
    <w:rsid w:val="00784849"/>
    <w:rsid w:val="007849C0"/>
    <w:rsid w:val="00784A87"/>
    <w:rsid w:val="00784CA5"/>
    <w:rsid w:val="00784E46"/>
    <w:rsid w:val="007854F2"/>
    <w:rsid w:val="00785A34"/>
    <w:rsid w:val="00785B3A"/>
    <w:rsid w:val="00786120"/>
    <w:rsid w:val="00786870"/>
    <w:rsid w:val="007868F7"/>
    <w:rsid w:val="00786B31"/>
    <w:rsid w:val="007872C3"/>
    <w:rsid w:val="0078777F"/>
    <w:rsid w:val="00787CF1"/>
    <w:rsid w:val="00790034"/>
    <w:rsid w:val="00790248"/>
    <w:rsid w:val="00790A76"/>
    <w:rsid w:val="00790D7A"/>
    <w:rsid w:val="00791214"/>
    <w:rsid w:val="00791448"/>
    <w:rsid w:val="00791628"/>
    <w:rsid w:val="00791C33"/>
    <w:rsid w:val="00791CB4"/>
    <w:rsid w:val="00791F37"/>
    <w:rsid w:val="007924E0"/>
    <w:rsid w:val="00792917"/>
    <w:rsid w:val="0079298F"/>
    <w:rsid w:val="00792AD0"/>
    <w:rsid w:val="00792F69"/>
    <w:rsid w:val="00793407"/>
    <w:rsid w:val="007937F6"/>
    <w:rsid w:val="00793EE2"/>
    <w:rsid w:val="007942B1"/>
    <w:rsid w:val="007949D9"/>
    <w:rsid w:val="0079530A"/>
    <w:rsid w:val="007953AC"/>
    <w:rsid w:val="00795911"/>
    <w:rsid w:val="00795A38"/>
    <w:rsid w:val="00795ADF"/>
    <w:rsid w:val="00795EB5"/>
    <w:rsid w:val="00795EBC"/>
    <w:rsid w:val="00796046"/>
    <w:rsid w:val="00796084"/>
    <w:rsid w:val="00796171"/>
    <w:rsid w:val="0079662C"/>
    <w:rsid w:val="00796B2A"/>
    <w:rsid w:val="00797303"/>
    <w:rsid w:val="007974D9"/>
    <w:rsid w:val="007976ED"/>
    <w:rsid w:val="00797734"/>
    <w:rsid w:val="0079791A"/>
    <w:rsid w:val="00797A2E"/>
    <w:rsid w:val="00797AEF"/>
    <w:rsid w:val="007A0382"/>
    <w:rsid w:val="007A09C2"/>
    <w:rsid w:val="007A0D24"/>
    <w:rsid w:val="007A1181"/>
    <w:rsid w:val="007A1394"/>
    <w:rsid w:val="007A1712"/>
    <w:rsid w:val="007A185F"/>
    <w:rsid w:val="007A1C32"/>
    <w:rsid w:val="007A1CB8"/>
    <w:rsid w:val="007A20BB"/>
    <w:rsid w:val="007A2842"/>
    <w:rsid w:val="007A28C3"/>
    <w:rsid w:val="007A33A0"/>
    <w:rsid w:val="007A382F"/>
    <w:rsid w:val="007A3FDD"/>
    <w:rsid w:val="007A49C6"/>
    <w:rsid w:val="007A49DB"/>
    <w:rsid w:val="007A4F69"/>
    <w:rsid w:val="007A55CA"/>
    <w:rsid w:val="007A567A"/>
    <w:rsid w:val="007A6C15"/>
    <w:rsid w:val="007A72E4"/>
    <w:rsid w:val="007A7B9A"/>
    <w:rsid w:val="007A7C88"/>
    <w:rsid w:val="007A7D53"/>
    <w:rsid w:val="007B0369"/>
    <w:rsid w:val="007B08EE"/>
    <w:rsid w:val="007B193F"/>
    <w:rsid w:val="007B1BB9"/>
    <w:rsid w:val="007B1EE8"/>
    <w:rsid w:val="007B24B1"/>
    <w:rsid w:val="007B26BF"/>
    <w:rsid w:val="007B27AB"/>
    <w:rsid w:val="007B2A22"/>
    <w:rsid w:val="007B2DA6"/>
    <w:rsid w:val="007B2FC3"/>
    <w:rsid w:val="007B312E"/>
    <w:rsid w:val="007B32CF"/>
    <w:rsid w:val="007B3370"/>
    <w:rsid w:val="007B3954"/>
    <w:rsid w:val="007B3B9A"/>
    <w:rsid w:val="007B4062"/>
    <w:rsid w:val="007B43A7"/>
    <w:rsid w:val="007B47C2"/>
    <w:rsid w:val="007B4992"/>
    <w:rsid w:val="007B4B46"/>
    <w:rsid w:val="007B56B9"/>
    <w:rsid w:val="007B5B5E"/>
    <w:rsid w:val="007B609E"/>
    <w:rsid w:val="007B6970"/>
    <w:rsid w:val="007B6E46"/>
    <w:rsid w:val="007B6F67"/>
    <w:rsid w:val="007B71E2"/>
    <w:rsid w:val="007B76EA"/>
    <w:rsid w:val="007B79BA"/>
    <w:rsid w:val="007C0182"/>
    <w:rsid w:val="007C02F6"/>
    <w:rsid w:val="007C0A44"/>
    <w:rsid w:val="007C0B17"/>
    <w:rsid w:val="007C0B95"/>
    <w:rsid w:val="007C0D08"/>
    <w:rsid w:val="007C13EF"/>
    <w:rsid w:val="007C1817"/>
    <w:rsid w:val="007C2397"/>
    <w:rsid w:val="007C2467"/>
    <w:rsid w:val="007C2BD3"/>
    <w:rsid w:val="007C2C46"/>
    <w:rsid w:val="007C2CF8"/>
    <w:rsid w:val="007C3373"/>
    <w:rsid w:val="007C4210"/>
    <w:rsid w:val="007C4342"/>
    <w:rsid w:val="007C481E"/>
    <w:rsid w:val="007C4DAB"/>
    <w:rsid w:val="007C523C"/>
    <w:rsid w:val="007C529D"/>
    <w:rsid w:val="007C5645"/>
    <w:rsid w:val="007C57BC"/>
    <w:rsid w:val="007C60A4"/>
    <w:rsid w:val="007C611B"/>
    <w:rsid w:val="007C6199"/>
    <w:rsid w:val="007C62BC"/>
    <w:rsid w:val="007C633F"/>
    <w:rsid w:val="007C6400"/>
    <w:rsid w:val="007C69DD"/>
    <w:rsid w:val="007C7183"/>
    <w:rsid w:val="007C753A"/>
    <w:rsid w:val="007C7D43"/>
    <w:rsid w:val="007D0084"/>
    <w:rsid w:val="007D01E9"/>
    <w:rsid w:val="007D0E22"/>
    <w:rsid w:val="007D14FB"/>
    <w:rsid w:val="007D18E9"/>
    <w:rsid w:val="007D1EF8"/>
    <w:rsid w:val="007D2A3A"/>
    <w:rsid w:val="007D2EC6"/>
    <w:rsid w:val="007D33E6"/>
    <w:rsid w:val="007D386C"/>
    <w:rsid w:val="007D3E3C"/>
    <w:rsid w:val="007D42AB"/>
    <w:rsid w:val="007D45D7"/>
    <w:rsid w:val="007D4A00"/>
    <w:rsid w:val="007D5573"/>
    <w:rsid w:val="007D5608"/>
    <w:rsid w:val="007D5757"/>
    <w:rsid w:val="007D59C2"/>
    <w:rsid w:val="007D5FC7"/>
    <w:rsid w:val="007D63C2"/>
    <w:rsid w:val="007D659F"/>
    <w:rsid w:val="007D66E0"/>
    <w:rsid w:val="007D6B84"/>
    <w:rsid w:val="007D6E2E"/>
    <w:rsid w:val="007D6EEC"/>
    <w:rsid w:val="007D7071"/>
    <w:rsid w:val="007D787C"/>
    <w:rsid w:val="007D7918"/>
    <w:rsid w:val="007E01CD"/>
    <w:rsid w:val="007E0366"/>
    <w:rsid w:val="007E0C22"/>
    <w:rsid w:val="007E11EC"/>
    <w:rsid w:val="007E1471"/>
    <w:rsid w:val="007E1667"/>
    <w:rsid w:val="007E17D1"/>
    <w:rsid w:val="007E224A"/>
    <w:rsid w:val="007E2731"/>
    <w:rsid w:val="007E32E5"/>
    <w:rsid w:val="007E33FB"/>
    <w:rsid w:val="007E3A0C"/>
    <w:rsid w:val="007E4068"/>
    <w:rsid w:val="007E45EC"/>
    <w:rsid w:val="007E470C"/>
    <w:rsid w:val="007E4B42"/>
    <w:rsid w:val="007E5083"/>
    <w:rsid w:val="007E6282"/>
    <w:rsid w:val="007E6842"/>
    <w:rsid w:val="007E6843"/>
    <w:rsid w:val="007E6910"/>
    <w:rsid w:val="007E6EA5"/>
    <w:rsid w:val="007E7007"/>
    <w:rsid w:val="007E709B"/>
    <w:rsid w:val="007E73B9"/>
    <w:rsid w:val="007E745D"/>
    <w:rsid w:val="007E79DA"/>
    <w:rsid w:val="007E7BD2"/>
    <w:rsid w:val="007F0C21"/>
    <w:rsid w:val="007F149F"/>
    <w:rsid w:val="007F15B8"/>
    <w:rsid w:val="007F16A1"/>
    <w:rsid w:val="007F17F3"/>
    <w:rsid w:val="007F1854"/>
    <w:rsid w:val="007F2036"/>
    <w:rsid w:val="007F2042"/>
    <w:rsid w:val="007F277D"/>
    <w:rsid w:val="007F341E"/>
    <w:rsid w:val="007F4229"/>
    <w:rsid w:val="007F4DD3"/>
    <w:rsid w:val="007F61C9"/>
    <w:rsid w:val="007F6A8D"/>
    <w:rsid w:val="007F6DAF"/>
    <w:rsid w:val="007F6ED1"/>
    <w:rsid w:val="007F6F4E"/>
    <w:rsid w:val="007F70F2"/>
    <w:rsid w:val="007F737B"/>
    <w:rsid w:val="007F78A7"/>
    <w:rsid w:val="00800336"/>
    <w:rsid w:val="00800673"/>
    <w:rsid w:val="008009D1"/>
    <w:rsid w:val="00800C4B"/>
    <w:rsid w:val="00800E85"/>
    <w:rsid w:val="00800E8E"/>
    <w:rsid w:val="008018DF"/>
    <w:rsid w:val="00801F41"/>
    <w:rsid w:val="00802218"/>
    <w:rsid w:val="008024E9"/>
    <w:rsid w:val="008026E0"/>
    <w:rsid w:val="00803204"/>
    <w:rsid w:val="00803434"/>
    <w:rsid w:val="00803B5B"/>
    <w:rsid w:val="00803E5F"/>
    <w:rsid w:val="00803E6A"/>
    <w:rsid w:val="0080405D"/>
    <w:rsid w:val="00804560"/>
    <w:rsid w:val="008045E4"/>
    <w:rsid w:val="0080465C"/>
    <w:rsid w:val="00804813"/>
    <w:rsid w:val="00804AE9"/>
    <w:rsid w:val="00804C83"/>
    <w:rsid w:val="00805116"/>
    <w:rsid w:val="00805318"/>
    <w:rsid w:val="0080534E"/>
    <w:rsid w:val="008053EC"/>
    <w:rsid w:val="0080554E"/>
    <w:rsid w:val="00805BE3"/>
    <w:rsid w:val="00805C29"/>
    <w:rsid w:val="00805D27"/>
    <w:rsid w:val="00805D4A"/>
    <w:rsid w:val="00805DEA"/>
    <w:rsid w:val="0080648A"/>
    <w:rsid w:val="00806518"/>
    <w:rsid w:val="008066B8"/>
    <w:rsid w:val="00806C67"/>
    <w:rsid w:val="00806E94"/>
    <w:rsid w:val="00806EB8"/>
    <w:rsid w:val="00807693"/>
    <w:rsid w:val="00807F6B"/>
    <w:rsid w:val="008100CE"/>
    <w:rsid w:val="00810443"/>
    <w:rsid w:val="008106DE"/>
    <w:rsid w:val="00810790"/>
    <w:rsid w:val="00810D99"/>
    <w:rsid w:val="00811017"/>
    <w:rsid w:val="0081208D"/>
    <w:rsid w:val="008120AC"/>
    <w:rsid w:val="008125A5"/>
    <w:rsid w:val="008125C1"/>
    <w:rsid w:val="00813D17"/>
    <w:rsid w:val="00813F8D"/>
    <w:rsid w:val="008142D8"/>
    <w:rsid w:val="008149D9"/>
    <w:rsid w:val="00814B4C"/>
    <w:rsid w:val="00814F3A"/>
    <w:rsid w:val="00814F8D"/>
    <w:rsid w:val="008150E6"/>
    <w:rsid w:val="00815318"/>
    <w:rsid w:val="008158B0"/>
    <w:rsid w:val="0081626F"/>
    <w:rsid w:val="008164B6"/>
    <w:rsid w:val="008165A5"/>
    <w:rsid w:val="008166D4"/>
    <w:rsid w:val="00816B87"/>
    <w:rsid w:val="00817C8A"/>
    <w:rsid w:val="0082006C"/>
    <w:rsid w:val="0082099F"/>
    <w:rsid w:val="00820A51"/>
    <w:rsid w:val="008210CE"/>
    <w:rsid w:val="008211DF"/>
    <w:rsid w:val="0082128D"/>
    <w:rsid w:val="00821409"/>
    <w:rsid w:val="00821742"/>
    <w:rsid w:val="00822314"/>
    <w:rsid w:val="0082237E"/>
    <w:rsid w:val="0082238E"/>
    <w:rsid w:val="00822502"/>
    <w:rsid w:val="0082250A"/>
    <w:rsid w:val="008225A9"/>
    <w:rsid w:val="00822AAF"/>
    <w:rsid w:val="008232D4"/>
    <w:rsid w:val="00823347"/>
    <w:rsid w:val="00823755"/>
    <w:rsid w:val="008242AD"/>
    <w:rsid w:val="0082438B"/>
    <w:rsid w:val="008245C9"/>
    <w:rsid w:val="0082465A"/>
    <w:rsid w:val="00824AFC"/>
    <w:rsid w:val="0082503E"/>
    <w:rsid w:val="008251D3"/>
    <w:rsid w:val="0082532E"/>
    <w:rsid w:val="00825493"/>
    <w:rsid w:val="00825F19"/>
    <w:rsid w:val="00826285"/>
    <w:rsid w:val="00826BEF"/>
    <w:rsid w:val="00826C6E"/>
    <w:rsid w:val="00826D42"/>
    <w:rsid w:val="0082723F"/>
    <w:rsid w:val="00827606"/>
    <w:rsid w:val="00827CBB"/>
    <w:rsid w:val="00830790"/>
    <w:rsid w:val="00830F3A"/>
    <w:rsid w:val="008310F2"/>
    <w:rsid w:val="008310FF"/>
    <w:rsid w:val="008314DE"/>
    <w:rsid w:val="00831734"/>
    <w:rsid w:val="00831CC5"/>
    <w:rsid w:val="0083244E"/>
    <w:rsid w:val="00832BBF"/>
    <w:rsid w:val="008331EB"/>
    <w:rsid w:val="00833276"/>
    <w:rsid w:val="00833321"/>
    <w:rsid w:val="008340D7"/>
    <w:rsid w:val="008344A2"/>
    <w:rsid w:val="00834886"/>
    <w:rsid w:val="00834DFA"/>
    <w:rsid w:val="008355B7"/>
    <w:rsid w:val="00835675"/>
    <w:rsid w:val="00835888"/>
    <w:rsid w:val="00835B18"/>
    <w:rsid w:val="00835F5C"/>
    <w:rsid w:val="00836118"/>
    <w:rsid w:val="00836787"/>
    <w:rsid w:val="00836DA6"/>
    <w:rsid w:val="008371E1"/>
    <w:rsid w:val="00837242"/>
    <w:rsid w:val="0083779F"/>
    <w:rsid w:val="00840973"/>
    <w:rsid w:val="00840C5C"/>
    <w:rsid w:val="00841317"/>
    <w:rsid w:val="008413C2"/>
    <w:rsid w:val="00841505"/>
    <w:rsid w:val="0084185E"/>
    <w:rsid w:val="00841976"/>
    <w:rsid w:val="00842123"/>
    <w:rsid w:val="008425CD"/>
    <w:rsid w:val="008428C4"/>
    <w:rsid w:val="0084391B"/>
    <w:rsid w:val="00843996"/>
    <w:rsid w:val="008446DA"/>
    <w:rsid w:val="00845424"/>
    <w:rsid w:val="0084574D"/>
    <w:rsid w:val="00845839"/>
    <w:rsid w:val="00845A99"/>
    <w:rsid w:val="00845F03"/>
    <w:rsid w:val="0084651C"/>
    <w:rsid w:val="00846550"/>
    <w:rsid w:val="00846640"/>
    <w:rsid w:val="00846BF9"/>
    <w:rsid w:val="00847654"/>
    <w:rsid w:val="00847A45"/>
    <w:rsid w:val="00847C7C"/>
    <w:rsid w:val="00847E34"/>
    <w:rsid w:val="008503F1"/>
    <w:rsid w:val="00850D38"/>
    <w:rsid w:val="00850EC8"/>
    <w:rsid w:val="008514DD"/>
    <w:rsid w:val="008515B6"/>
    <w:rsid w:val="008517BA"/>
    <w:rsid w:val="00851813"/>
    <w:rsid w:val="00852015"/>
    <w:rsid w:val="0085290B"/>
    <w:rsid w:val="00852983"/>
    <w:rsid w:val="00852F57"/>
    <w:rsid w:val="00853044"/>
    <w:rsid w:val="00853CF2"/>
    <w:rsid w:val="00853F10"/>
    <w:rsid w:val="00854123"/>
    <w:rsid w:val="008547F7"/>
    <w:rsid w:val="00854B60"/>
    <w:rsid w:val="00854E42"/>
    <w:rsid w:val="00854E63"/>
    <w:rsid w:val="00854F03"/>
    <w:rsid w:val="00855400"/>
    <w:rsid w:val="00855691"/>
    <w:rsid w:val="00855766"/>
    <w:rsid w:val="0085651B"/>
    <w:rsid w:val="00856B91"/>
    <w:rsid w:val="0085748F"/>
    <w:rsid w:val="0085756F"/>
    <w:rsid w:val="00857BF4"/>
    <w:rsid w:val="0086097F"/>
    <w:rsid w:val="00860A61"/>
    <w:rsid w:val="008614B4"/>
    <w:rsid w:val="0086177A"/>
    <w:rsid w:val="00861DA7"/>
    <w:rsid w:val="00861F32"/>
    <w:rsid w:val="00862506"/>
    <w:rsid w:val="008627BC"/>
    <w:rsid w:val="008627CD"/>
    <w:rsid w:val="00862BCC"/>
    <w:rsid w:val="00862F5F"/>
    <w:rsid w:val="00863035"/>
    <w:rsid w:val="00863321"/>
    <w:rsid w:val="00863772"/>
    <w:rsid w:val="00863C3A"/>
    <w:rsid w:val="00863DF6"/>
    <w:rsid w:val="0086407A"/>
    <w:rsid w:val="008644F6"/>
    <w:rsid w:val="008646F1"/>
    <w:rsid w:val="0086473E"/>
    <w:rsid w:val="0086481E"/>
    <w:rsid w:val="00864E44"/>
    <w:rsid w:val="0086551F"/>
    <w:rsid w:val="008655D6"/>
    <w:rsid w:val="00865708"/>
    <w:rsid w:val="00866093"/>
    <w:rsid w:val="008665AF"/>
    <w:rsid w:val="00866825"/>
    <w:rsid w:val="00866DCC"/>
    <w:rsid w:val="00867214"/>
    <w:rsid w:val="00867ADE"/>
    <w:rsid w:val="00867B51"/>
    <w:rsid w:val="00867C77"/>
    <w:rsid w:val="00867DB4"/>
    <w:rsid w:val="0087009E"/>
    <w:rsid w:val="00870615"/>
    <w:rsid w:val="00870A92"/>
    <w:rsid w:val="00870AC5"/>
    <w:rsid w:val="00870DE6"/>
    <w:rsid w:val="00871422"/>
    <w:rsid w:val="008714BC"/>
    <w:rsid w:val="0087191B"/>
    <w:rsid w:val="008719B1"/>
    <w:rsid w:val="00871B63"/>
    <w:rsid w:val="00871CD2"/>
    <w:rsid w:val="00872A5D"/>
    <w:rsid w:val="00872F5B"/>
    <w:rsid w:val="0087319A"/>
    <w:rsid w:val="00873475"/>
    <w:rsid w:val="00873D53"/>
    <w:rsid w:val="00874433"/>
    <w:rsid w:val="008746A9"/>
    <w:rsid w:val="00874720"/>
    <w:rsid w:val="00874B53"/>
    <w:rsid w:val="008758F1"/>
    <w:rsid w:val="008771A1"/>
    <w:rsid w:val="008771D2"/>
    <w:rsid w:val="008773BD"/>
    <w:rsid w:val="00877411"/>
    <w:rsid w:val="00877526"/>
    <w:rsid w:val="00877F04"/>
    <w:rsid w:val="00881012"/>
    <w:rsid w:val="008812DA"/>
    <w:rsid w:val="0088171C"/>
    <w:rsid w:val="00881783"/>
    <w:rsid w:val="00881B3B"/>
    <w:rsid w:val="00881E71"/>
    <w:rsid w:val="00881EFE"/>
    <w:rsid w:val="008823FC"/>
    <w:rsid w:val="00882F2B"/>
    <w:rsid w:val="00882F70"/>
    <w:rsid w:val="00883069"/>
    <w:rsid w:val="00883336"/>
    <w:rsid w:val="00883351"/>
    <w:rsid w:val="00883399"/>
    <w:rsid w:val="0088368D"/>
    <w:rsid w:val="008836ED"/>
    <w:rsid w:val="0088389E"/>
    <w:rsid w:val="00883EA7"/>
    <w:rsid w:val="00883EEC"/>
    <w:rsid w:val="008840D0"/>
    <w:rsid w:val="008849F6"/>
    <w:rsid w:val="00884B79"/>
    <w:rsid w:val="0088516E"/>
    <w:rsid w:val="0088525E"/>
    <w:rsid w:val="008852E6"/>
    <w:rsid w:val="008855AA"/>
    <w:rsid w:val="00885997"/>
    <w:rsid w:val="00885DE4"/>
    <w:rsid w:val="00885E8F"/>
    <w:rsid w:val="00887126"/>
    <w:rsid w:val="0088749F"/>
    <w:rsid w:val="008875F1"/>
    <w:rsid w:val="008876FC"/>
    <w:rsid w:val="008879C0"/>
    <w:rsid w:val="00887EDE"/>
    <w:rsid w:val="00890006"/>
    <w:rsid w:val="008902A3"/>
    <w:rsid w:val="00890A55"/>
    <w:rsid w:val="008913E4"/>
    <w:rsid w:val="0089166D"/>
    <w:rsid w:val="00891B02"/>
    <w:rsid w:val="00891C78"/>
    <w:rsid w:val="0089201B"/>
    <w:rsid w:val="00892392"/>
    <w:rsid w:val="008924DD"/>
    <w:rsid w:val="00892678"/>
    <w:rsid w:val="0089280B"/>
    <w:rsid w:val="0089292B"/>
    <w:rsid w:val="00892A24"/>
    <w:rsid w:val="00892CEE"/>
    <w:rsid w:val="008933B5"/>
    <w:rsid w:val="00893A1B"/>
    <w:rsid w:val="00893A9C"/>
    <w:rsid w:val="00894038"/>
    <w:rsid w:val="00894094"/>
    <w:rsid w:val="0089461A"/>
    <w:rsid w:val="00894CEB"/>
    <w:rsid w:val="0089525E"/>
    <w:rsid w:val="00895FE8"/>
    <w:rsid w:val="00896FD5"/>
    <w:rsid w:val="00897265"/>
    <w:rsid w:val="008976E6"/>
    <w:rsid w:val="008977C6"/>
    <w:rsid w:val="00897BEC"/>
    <w:rsid w:val="008A066A"/>
    <w:rsid w:val="008A07FA"/>
    <w:rsid w:val="008A092A"/>
    <w:rsid w:val="008A0AF1"/>
    <w:rsid w:val="008A12C2"/>
    <w:rsid w:val="008A15C9"/>
    <w:rsid w:val="008A19A3"/>
    <w:rsid w:val="008A1B3D"/>
    <w:rsid w:val="008A2893"/>
    <w:rsid w:val="008A2EE9"/>
    <w:rsid w:val="008A3121"/>
    <w:rsid w:val="008A3369"/>
    <w:rsid w:val="008A337E"/>
    <w:rsid w:val="008A3381"/>
    <w:rsid w:val="008A36B6"/>
    <w:rsid w:val="008A3BB9"/>
    <w:rsid w:val="008A44D4"/>
    <w:rsid w:val="008A4D55"/>
    <w:rsid w:val="008A4E16"/>
    <w:rsid w:val="008A4F9B"/>
    <w:rsid w:val="008A5489"/>
    <w:rsid w:val="008A5502"/>
    <w:rsid w:val="008A5703"/>
    <w:rsid w:val="008A5D95"/>
    <w:rsid w:val="008A5E70"/>
    <w:rsid w:val="008A5F48"/>
    <w:rsid w:val="008A6AF2"/>
    <w:rsid w:val="008A6AF3"/>
    <w:rsid w:val="008A6D3F"/>
    <w:rsid w:val="008A7486"/>
    <w:rsid w:val="008A7A2B"/>
    <w:rsid w:val="008A7DE0"/>
    <w:rsid w:val="008A7EBD"/>
    <w:rsid w:val="008B0066"/>
    <w:rsid w:val="008B0959"/>
    <w:rsid w:val="008B0D46"/>
    <w:rsid w:val="008B0FBE"/>
    <w:rsid w:val="008B0FEB"/>
    <w:rsid w:val="008B11AA"/>
    <w:rsid w:val="008B11D4"/>
    <w:rsid w:val="008B11E4"/>
    <w:rsid w:val="008B13E7"/>
    <w:rsid w:val="008B1688"/>
    <w:rsid w:val="008B1BA9"/>
    <w:rsid w:val="008B230E"/>
    <w:rsid w:val="008B2AAA"/>
    <w:rsid w:val="008B2DAD"/>
    <w:rsid w:val="008B36DA"/>
    <w:rsid w:val="008B3F99"/>
    <w:rsid w:val="008B4534"/>
    <w:rsid w:val="008B4D97"/>
    <w:rsid w:val="008B5421"/>
    <w:rsid w:val="008B54B5"/>
    <w:rsid w:val="008B5868"/>
    <w:rsid w:val="008B5DC6"/>
    <w:rsid w:val="008B6100"/>
    <w:rsid w:val="008B6807"/>
    <w:rsid w:val="008B74D5"/>
    <w:rsid w:val="008B74F3"/>
    <w:rsid w:val="008B758C"/>
    <w:rsid w:val="008B771B"/>
    <w:rsid w:val="008B791C"/>
    <w:rsid w:val="008B7F98"/>
    <w:rsid w:val="008C0480"/>
    <w:rsid w:val="008C0861"/>
    <w:rsid w:val="008C0CC7"/>
    <w:rsid w:val="008C0CEC"/>
    <w:rsid w:val="008C0E23"/>
    <w:rsid w:val="008C0EA1"/>
    <w:rsid w:val="008C12A3"/>
    <w:rsid w:val="008C16AD"/>
    <w:rsid w:val="008C175C"/>
    <w:rsid w:val="008C17D2"/>
    <w:rsid w:val="008C2141"/>
    <w:rsid w:val="008C265F"/>
    <w:rsid w:val="008C2968"/>
    <w:rsid w:val="008C2A5E"/>
    <w:rsid w:val="008C2B08"/>
    <w:rsid w:val="008C2DF8"/>
    <w:rsid w:val="008C3097"/>
    <w:rsid w:val="008C31A6"/>
    <w:rsid w:val="008C32FD"/>
    <w:rsid w:val="008C38DA"/>
    <w:rsid w:val="008C3C06"/>
    <w:rsid w:val="008C418A"/>
    <w:rsid w:val="008C4491"/>
    <w:rsid w:val="008C4BC7"/>
    <w:rsid w:val="008C4D38"/>
    <w:rsid w:val="008C4E18"/>
    <w:rsid w:val="008C4EA1"/>
    <w:rsid w:val="008C51B9"/>
    <w:rsid w:val="008C5AFA"/>
    <w:rsid w:val="008C5FD7"/>
    <w:rsid w:val="008C6434"/>
    <w:rsid w:val="008C67F8"/>
    <w:rsid w:val="008C6AB5"/>
    <w:rsid w:val="008C6BCD"/>
    <w:rsid w:val="008C6C97"/>
    <w:rsid w:val="008D0751"/>
    <w:rsid w:val="008D0B91"/>
    <w:rsid w:val="008D1719"/>
    <w:rsid w:val="008D1C7F"/>
    <w:rsid w:val="008D23B3"/>
    <w:rsid w:val="008D24E4"/>
    <w:rsid w:val="008D25D7"/>
    <w:rsid w:val="008D2D73"/>
    <w:rsid w:val="008D2FF2"/>
    <w:rsid w:val="008D30CA"/>
    <w:rsid w:val="008D3C37"/>
    <w:rsid w:val="008D3C91"/>
    <w:rsid w:val="008D409E"/>
    <w:rsid w:val="008D4137"/>
    <w:rsid w:val="008D422E"/>
    <w:rsid w:val="008D43D9"/>
    <w:rsid w:val="008D49EC"/>
    <w:rsid w:val="008D4B17"/>
    <w:rsid w:val="008D4D2B"/>
    <w:rsid w:val="008D4D36"/>
    <w:rsid w:val="008D4E83"/>
    <w:rsid w:val="008D5263"/>
    <w:rsid w:val="008D556F"/>
    <w:rsid w:val="008D5BB9"/>
    <w:rsid w:val="008D5C82"/>
    <w:rsid w:val="008D5D2A"/>
    <w:rsid w:val="008D62B4"/>
    <w:rsid w:val="008D6364"/>
    <w:rsid w:val="008D6855"/>
    <w:rsid w:val="008D7180"/>
    <w:rsid w:val="008D7968"/>
    <w:rsid w:val="008E0251"/>
    <w:rsid w:val="008E0360"/>
    <w:rsid w:val="008E0483"/>
    <w:rsid w:val="008E079E"/>
    <w:rsid w:val="008E095F"/>
    <w:rsid w:val="008E0C4C"/>
    <w:rsid w:val="008E160B"/>
    <w:rsid w:val="008E18B4"/>
    <w:rsid w:val="008E2460"/>
    <w:rsid w:val="008E2993"/>
    <w:rsid w:val="008E2F72"/>
    <w:rsid w:val="008E31DA"/>
    <w:rsid w:val="008E3318"/>
    <w:rsid w:val="008E3667"/>
    <w:rsid w:val="008E3B83"/>
    <w:rsid w:val="008E3C49"/>
    <w:rsid w:val="008E3E07"/>
    <w:rsid w:val="008E427D"/>
    <w:rsid w:val="008E43A5"/>
    <w:rsid w:val="008E43D3"/>
    <w:rsid w:val="008E4965"/>
    <w:rsid w:val="008E49C1"/>
    <w:rsid w:val="008E4E9F"/>
    <w:rsid w:val="008E5041"/>
    <w:rsid w:val="008E564B"/>
    <w:rsid w:val="008E5734"/>
    <w:rsid w:val="008E5FA1"/>
    <w:rsid w:val="008E5FEC"/>
    <w:rsid w:val="008E627C"/>
    <w:rsid w:val="008E6C81"/>
    <w:rsid w:val="008E6DF7"/>
    <w:rsid w:val="008E7542"/>
    <w:rsid w:val="008E756F"/>
    <w:rsid w:val="008E77E4"/>
    <w:rsid w:val="008F04E9"/>
    <w:rsid w:val="008F0736"/>
    <w:rsid w:val="008F0845"/>
    <w:rsid w:val="008F089F"/>
    <w:rsid w:val="008F149A"/>
    <w:rsid w:val="008F17BF"/>
    <w:rsid w:val="008F2165"/>
    <w:rsid w:val="008F2745"/>
    <w:rsid w:val="008F2CB8"/>
    <w:rsid w:val="008F2D2F"/>
    <w:rsid w:val="008F31F9"/>
    <w:rsid w:val="008F359A"/>
    <w:rsid w:val="008F3D81"/>
    <w:rsid w:val="008F3E77"/>
    <w:rsid w:val="008F3F18"/>
    <w:rsid w:val="008F3FE2"/>
    <w:rsid w:val="008F474D"/>
    <w:rsid w:val="008F49AA"/>
    <w:rsid w:val="008F4AB7"/>
    <w:rsid w:val="008F5935"/>
    <w:rsid w:val="008F6285"/>
    <w:rsid w:val="008F637D"/>
    <w:rsid w:val="008F6473"/>
    <w:rsid w:val="008F6B45"/>
    <w:rsid w:val="008F6DAB"/>
    <w:rsid w:val="008F7093"/>
    <w:rsid w:val="008F719E"/>
    <w:rsid w:val="008F7255"/>
    <w:rsid w:val="008F731A"/>
    <w:rsid w:val="008F758C"/>
    <w:rsid w:val="008F7640"/>
    <w:rsid w:val="008F7AD9"/>
    <w:rsid w:val="008F7DBF"/>
    <w:rsid w:val="0090019B"/>
    <w:rsid w:val="00900A70"/>
    <w:rsid w:val="00900ED6"/>
    <w:rsid w:val="00901275"/>
    <w:rsid w:val="0090150D"/>
    <w:rsid w:val="009016EB"/>
    <w:rsid w:val="00901900"/>
    <w:rsid w:val="009021A9"/>
    <w:rsid w:val="00902321"/>
    <w:rsid w:val="00902911"/>
    <w:rsid w:val="00902991"/>
    <w:rsid w:val="009032DC"/>
    <w:rsid w:val="00903E8A"/>
    <w:rsid w:val="009042CB"/>
    <w:rsid w:val="00904410"/>
    <w:rsid w:val="009044E4"/>
    <w:rsid w:val="00904A54"/>
    <w:rsid w:val="009053A0"/>
    <w:rsid w:val="009053C6"/>
    <w:rsid w:val="00905542"/>
    <w:rsid w:val="00905A32"/>
    <w:rsid w:val="00905E39"/>
    <w:rsid w:val="00905EA0"/>
    <w:rsid w:val="009061D5"/>
    <w:rsid w:val="009063D8"/>
    <w:rsid w:val="00906D03"/>
    <w:rsid w:val="00906EC1"/>
    <w:rsid w:val="009072B2"/>
    <w:rsid w:val="00907412"/>
    <w:rsid w:val="009075F3"/>
    <w:rsid w:val="00907B80"/>
    <w:rsid w:val="00907C96"/>
    <w:rsid w:val="00907DBD"/>
    <w:rsid w:val="009104B3"/>
    <w:rsid w:val="009104D5"/>
    <w:rsid w:val="009105A7"/>
    <w:rsid w:val="009107C5"/>
    <w:rsid w:val="00910B61"/>
    <w:rsid w:val="00911295"/>
    <w:rsid w:val="009112E9"/>
    <w:rsid w:val="009114B0"/>
    <w:rsid w:val="00911664"/>
    <w:rsid w:val="00911736"/>
    <w:rsid w:val="0091220D"/>
    <w:rsid w:val="009127EF"/>
    <w:rsid w:val="0091294B"/>
    <w:rsid w:val="0091366F"/>
    <w:rsid w:val="00914101"/>
    <w:rsid w:val="009146B9"/>
    <w:rsid w:val="00914923"/>
    <w:rsid w:val="00914C6E"/>
    <w:rsid w:val="00914E14"/>
    <w:rsid w:val="00915C33"/>
    <w:rsid w:val="00915C4F"/>
    <w:rsid w:val="00915CD7"/>
    <w:rsid w:val="00916160"/>
    <w:rsid w:val="009163F5"/>
    <w:rsid w:val="009167D0"/>
    <w:rsid w:val="009170F8"/>
    <w:rsid w:val="009176D7"/>
    <w:rsid w:val="009179B9"/>
    <w:rsid w:val="00917EA8"/>
    <w:rsid w:val="00920240"/>
    <w:rsid w:val="0092091B"/>
    <w:rsid w:val="00920A13"/>
    <w:rsid w:val="00920ACC"/>
    <w:rsid w:val="00920C5B"/>
    <w:rsid w:val="00920E91"/>
    <w:rsid w:val="00921654"/>
    <w:rsid w:val="009216DA"/>
    <w:rsid w:val="009217AD"/>
    <w:rsid w:val="00922614"/>
    <w:rsid w:val="00922710"/>
    <w:rsid w:val="00922853"/>
    <w:rsid w:val="00922AD3"/>
    <w:rsid w:val="00923056"/>
    <w:rsid w:val="0092333B"/>
    <w:rsid w:val="00923999"/>
    <w:rsid w:val="00923FB5"/>
    <w:rsid w:val="00923FB6"/>
    <w:rsid w:val="009242CD"/>
    <w:rsid w:val="00924572"/>
    <w:rsid w:val="00924760"/>
    <w:rsid w:val="009249AF"/>
    <w:rsid w:val="00924CD6"/>
    <w:rsid w:val="0092511F"/>
    <w:rsid w:val="0092561D"/>
    <w:rsid w:val="0092581F"/>
    <w:rsid w:val="00926191"/>
    <w:rsid w:val="009264F4"/>
    <w:rsid w:val="0092684A"/>
    <w:rsid w:val="00927908"/>
    <w:rsid w:val="00930020"/>
    <w:rsid w:val="009302C5"/>
    <w:rsid w:val="009305DA"/>
    <w:rsid w:val="00930706"/>
    <w:rsid w:val="00930A12"/>
    <w:rsid w:val="00930C3F"/>
    <w:rsid w:val="009317B8"/>
    <w:rsid w:val="009319C1"/>
    <w:rsid w:val="00931FC6"/>
    <w:rsid w:val="00932058"/>
    <w:rsid w:val="00932D4D"/>
    <w:rsid w:val="00933742"/>
    <w:rsid w:val="00933A92"/>
    <w:rsid w:val="00934103"/>
    <w:rsid w:val="009345A2"/>
    <w:rsid w:val="009346A7"/>
    <w:rsid w:val="009349DE"/>
    <w:rsid w:val="00934B15"/>
    <w:rsid w:val="00934DBA"/>
    <w:rsid w:val="00934FA1"/>
    <w:rsid w:val="0093525F"/>
    <w:rsid w:val="0093580C"/>
    <w:rsid w:val="009358D9"/>
    <w:rsid w:val="00935BF3"/>
    <w:rsid w:val="00936570"/>
    <w:rsid w:val="0093708C"/>
    <w:rsid w:val="0093770B"/>
    <w:rsid w:val="00937D74"/>
    <w:rsid w:val="00937E38"/>
    <w:rsid w:val="00940594"/>
    <w:rsid w:val="009407AF"/>
    <w:rsid w:val="00940805"/>
    <w:rsid w:val="00941044"/>
    <w:rsid w:val="009414F1"/>
    <w:rsid w:val="00941A53"/>
    <w:rsid w:val="009425FE"/>
    <w:rsid w:val="00942884"/>
    <w:rsid w:val="00942D83"/>
    <w:rsid w:val="00943193"/>
    <w:rsid w:val="0094329A"/>
    <w:rsid w:val="00943D93"/>
    <w:rsid w:val="009440B4"/>
    <w:rsid w:val="00944AED"/>
    <w:rsid w:val="0094502C"/>
    <w:rsid w:val="0094535B"/>
    <w:rsid w:val="0094543F"/>
    <w:rsid w:val="00945EB7"/>
    <w:rsid w:val="00946BA3"/>
    <w:rsid w:val="00946E07"/>
    <w:rsid w:val="00946F5A"/>
    <w:rsid w:val="00946F79"/>
    <w:rsid w:val="009472EF"/>
    <w:rsid w:val="00947670"/>
    <w:rsid w:val="00947D0A"/>
    <w:rsid w:val="00950194"/>
    <w:rsid w:val="009501D5"/>
    <w:rsid w:val="009506D8"/>
    <w:rsid w:val="00950EE4"/>
    <w:rsid w:val="00950FB1"/>
    <w:rsid w:val="00951365"/>
    <w:rsid w:val="00951770"/>
    <w:rsid w:val="009517A3"/>
    <w:rsid w:val="00951813"/>
    <w:rsid w:val="00952244"/>
    <w:rsid w:val="009524F0"/>
    <w:rsid w:val="009525DA"/>
    <w:rsid w:val="009528DD"/>
    <w:rsid w:val="0095299B"/>
    <w:rsid w:val="00953745"/>
    <w:rsid w:val="00953D22"/>
    <w:rsid w:val="009543E6"/>
    <w:rsid w:val="00954440"/>
    <w:rsid w:val="009544CC"/>
    <w:rsid w:val="009544FB"/>
    <w:rsid w:val="009545FF"/>
    <w:rsid w:val="00954659"/>
    <w:rsid w:val="00954729"/>
    <w:rsid w:val="0095487C"/>
    <w:rsid w:val="00954A4D"/>
    <w:rsid w:val="00954A7F"/>
    <w:rsid w:val="00954B48"/>
    <w:rsid w:val="00954C82"/>
    <w:rsid w:val="0095530A"/>
    <w:rsid w:val="0095554D"/>
    <w:rsid w:val="009555EB"/>
    <w:rsid w:val="00955702"/>
    <w:rsid w:val="00955D86"/>
    <w:rsid w:val="00955F12"/>
    <w:rsid w:val="00955F5C"/>
    <w:rsid w:val="009564E1"/>
    <w:rsid w:val="00956649"/>
    <w:rsid w:val="0095675F"/>
    <w:rsid w:val="00956C3D"/>
    <w:rsid w:val="00956EEA"/>
    <w:rsid w:val="00957017"/>
    <w:rsid w:val="009570BB"/>
    <w:rsid w:val="00957824"/>
    <w:rsid w:val="00957895"/>
    <w:rsid w:val="00957AFA"/>
    <w:rsid w:val="00957F58"/>
    <w:rsid w:val="009604CC"/>
    <w:rsid w:val="00960521"/>
    <w:rsid w:val="00960BC8"/>
    <w:rsid w:val="00960D11"/>
    <w:rsid w:val="00960EA2"/>
    <w:rsid w:val="009615AF"/>
    <w:rsid w:val="0096197C"/>
    <w:rsid w:val="0096200C"/>
    <w:rsid w:val="0096255A"/>
    <w:rsid w:val="009629B8"/>
    <w:rsid w:val="00962C39"/>
    <w:rsid w:val="00962E93"/>
    <w:rsid w:val="0096356A"/>
    <w:rsid w:val="0096360F"/>
    <w:rsid w:val="009637D8"/>
    <w:rsid w:val="00963828"/>
    <w:rsid w:val="00963BCE"/>
    <w:rsid w:val="0096495F"/>
    <w:rsid w:val="00964A26"/>
    <w:rsid w:val="00965141"/>
    <w:rsid w:val="00965247"/>
    <w:rsid w:val="0096599E"/>
    <w:rsid w:val="00966278"/>
    <w:rsid w:val="0096650F"/>
    <w:rsid w:val="00966725"/>
    <w:rsid w:val="009669ED"/>
    <w:rsid w:val="00966CCD"/>
    <w:rsid w:val="00966FF1"/>
    <w:rsid w:val="00967187"/>
    <w:rsid w:val="0096731C"/>
    <w:rsid w:val="0096778B"/>
    <w:rsid w:val="0096780A"/>
    <w:rsid w:val="00970404"/>
    <w:rsid w:val="0097049C"/>
    <w:rsid w:val="00970BC9"/>
    <w:rsid w:val="00970FBD"/>
    <w:rsid w:val="009711CE"/>
    <w:rsid w:val="009718FF"/>
    <w:rsid w:val="00971930"/>
    <w:rsid w:val="00971B32"/>
    <w:rsid w:val="0097242B"/>
    <w:rsid w:val="00972654"/>
    <w:rsid w:val="00972D22"/>
    <w:rsid w:val="009732C3"/>
    <w:rsid w:val="00973634"/>
    <w:rsid w:val="009737CD"/>
    <w:rsid w:val="00973A6B"/>
    <w:rsid w:val="00974264"/>
    <w:rsid w:val="009742E2"/>
    <w:rsid w:val="00974DE8"/>
    <w:rsid w:val="00974E1F"/>
    <w:rsid w:val="00975A12"/>
    <w:rsid w:val="00975BF6"/>
    <w:rsid w:val="009766CB"/>
    <w:rsid w:val="00976F65"/>
    <w:rsid w:val="00977258"/>
    <w:rsid w:val="009773F2"/>
    <w:rsid w:val="00977853"/>
    <w:rsid w:val="009779A8"/>
    <w:rsid w:val="00980540"/>
    <w:rsid w:val="009806E4"/>
    <w:rsid w:val="0098091D"/>
    <w:rsid w:val="009810AD"/>
    <w:rsid w:val="0098175F"/>
    <w:rsid w:val="009818AB"/>
    <w:rsid w:val="00981E12"/>
    <w:rsid w:val="00981F91"/>
    <w:rsid w:val="00982269"/>
    <w:rsid w:val="0098316C"/>
    <w:rsid w:val="0098331F"/>
    <w:rsid w:val="00983983"/>
    <w:rsid w:val="00983E55"/>
    <w:rsid w:val="00984067"/>
    <w:rsid w:val="00984234"/>
    <w:rsid w:val="0098431F"/>
    <w:rsid w:val="00984889"/>
    <w:rsid w:val="00984FBA"/>
    <w:rsid w:val="00985249"/>
    <w:rsid w:val="0098546C"/>
    <w:rsid w:val="009856AB"/>
    <w:rsid w:val="009857E6"/>
    <w:rsid w:val="00985BEA"/>
    <w:rsid w:val="00985BF7"/>
    <w:rsid w:val="0098606A"/>
    <w:rsid w:val="009868D2"/>
    <w:rsid w:val="00986FC3"/>
    <w:rsid w:val="00987130"/>
    <w:rsid w:val="009871C4"/>
    <w:rsid w:val="0098761D"/>
    <w:rsid w:val="0098769D"/>
    <w:rsid w:val="00987723"/>
    <w:rsid w:val="009879B7"/>
    <w:rsid w:val="00987B5E"/>
    <w:rsid w:val="00987DBE"/>
    <w:rsid w:val="00987FBE"/>
    <w:rsid w:val="0099035F"/>
    <w:rsid w:val="0099071A"/>
    <w:rsid w:val="009907A0"/>
    <w:rsid w:val="00990851"/>
    <w:rsid w:val="00991412"/>
    <w:rsid w:val="00991BC9"/>
    <w:rsid w:val="0099213E"/>
    <w:rsid w:val="009926A9"/>
    <w:rsid w:val="0099296B"/>
    <w:rsid w:val="009930C3"/>
    <w:rsid w:val="009937CB"/>
    <w:rsid w:val="009938C2"/>
    <w:rsid w:val="009939BA"/>
    <w:rsid w:val="00994218"/>
    <w:rsid w:val="009947F9"/>
    <w:rsid w:val="009949DF"/>
    <w:rsid w:val="00994C68"/>
    <w:rsid w:val="0099516B"/>
    <w:rsid w:val="009952CA"/>
    <w:rsid w:val="009953E4"/>
    <w:rsid w:val="00995925"/>
    <w:rsid w:val="00995AF1"/>
    <w:rsid w:val="009962A5"/>
    <w:rsid w:val="0099636E"/>
    <w:rsid w:val="00996F14"/>
    <w:rsid w:val="00996F91"/>
    <w:rsid w:val="009970C4"/>
    <w:rsid w:val="0099761F"/>
    <w:rsid w:val="00997692"/>
    <w:rsid w:val="00997767"/>
    <w:rsid w:val="00997772"/>
    <w:rsid w:val="00997986"/>
    <w:rsid w:val="00997B0E"/>
    <w:rsid w:val="00997DFB"/>
    <w:rsid w:val="00997F20"/>
    <w:rsid w:val="009A06E8"/>
    <w:rsid w:val="009A087A"/>
    <w:rsid w:val="009A093B"/>
    <w:rsid w:val="009A1C8E"/>
    <w:rsid w:val="009A23D7"/>
    <w:rsid w:val="009A282A"/>
    <w:rsid w:val="009A33D0"/>
    <w:rsid w:val="009A341B"/>
    <w:rsid w:val="009A37B2"/>
    <w:rsid w:val="009A405C"/>
    <w:rsid w:val="009A40AF"/>
    <w:rsid w:val="009A420E"/>
    <w:rsid w:val="009A42B9"/>
    <w:rsid w:val="009A4522"/>
    <w:rsid w:val="009A47D6"/>
    <w:rsid w:val="009A4A80"/>
    <w:rsid w:val="009A53BA"/>
    <w:rsid w:val="009A560B"/>
    <w:rsid w:val="009A5E30"/>
    <w:rsid w:val="009A6348"/>
    <w:rsid w:val="009A7148"/>
    <w:rsid w:val="009A71CE"/>
    <w:rsid w:val="009A7440"/>
    <w:rsid w:val="009A75EA"/>
    <w:rsid w:val="009B028F"/>
    <w:rsid w:val="009B0355"/>
    <w:rsid w:val="009B0481"/>
    <w:rsid w:val="009B0A0E"/>
    <w:rsid w:val="009B0A29"/>
    <w:rsid w:val="009B0F16"/>
    <w:rsid w:val="009B207F"/>
    <w:rsid w:val="009B281C"/>
    <w:rsid w:val="009B2D3C"/>
    <w:rsid w:val="009B39C3"/>
    <w:rsid w:val="009B4197"/>
    <w:rsid w:val="009B4798"/>
    <w:rsid w:val="009B48D6"/>
    <w:rsid w:val="009B5403"/>
    <w:rsid w:val="009B6001"/>
    <w:rsid w:val="009B6849"/>
    <w:rsid w:val="009B6EC5"/>
    <w:rsid w:val="009B77B1"/>
    <w:rsid w:val="009B7915"/>
    <w:rsid w:val="009B7ED2"/>
    <w:rsid w:val="009C0531"/>
    <w:rsid w:val="009C07D7"/>
    <w:rsid w:val="009C0BA5"/>
    <w:rsid w:val="009C0F72"/>
    <w:rsid w:val="009C1047"/>
    <w:rsid w:val="009C1055"/>
    <w:rsid w:val="009C1212"/>
    <w:rsid w:val="009C1C2E"/>
    <w:rsid w:val="009C1FFE"/>
    <w:rsid w:val="009C2798"/>
    <w:rsid w:val="009C2F3E"/>
    <w:rsid w:val="009C31A8"/>
    <w:rsid w:val="009C31D2"/>
    <w:rsid w:val="009C3943"/>
    <w:rsid w:val="009C3953"/>
    <w:rsid w:val="009C3A41"/>
    <w:rsid w:val="009C3B75"/>
    <w:rsid w:val="009C4220"/>
    <w:rsid w:val="009C4320"/>
    <w:rsid w:val="009C44CC"/>
    <w:rsid w:val="009C4674"/>
    <w:rsid w:val="009C46CF"/>
    <w:rsid w:val="009C4CD9"/>
    <w:rsid w:val="009C57F3"/>
    <w:rsid w:val="009C5BEC"/>
    <w:rsid w:val="009C5DEE"/>
    <w:rsid w:val="009C5F17"/>
    <w:rsid w:val="009C66CA"/>
    <w:rsid w:val="009C66D5"/>
    <w:rsid w:val="009C66D7"/>
    <w:rsid w:val="009C6802"/>
    <w:rsid w:val="009C6CEC"/>
    <w:rsid w:val="009C6D53"/>
    <w:rsid w:val="009C6D79"/>
    <w:rsid w:val="009C6F71"/>
    <w:rsid w:val="009C7031"/>
    <w:rsid w:val="009C73C0"/>
    <w:rsid w:val="009C795E"/>
    <w:rsid w:val="009C7BEE"/>
    <w:rsid w:val="009D076B"/>
    <w:rsid w:val="009D157F"/>
    <w:rsid w:val="009D1645"/>
    <w:rsid w:val="009D2480"/>
    <w:rsid w:val="009D2C77"/>
    <w:rsid w:val="009D3194"/>
    <w:rsid w:val="009D319B"/>
    <w:rsid w:val="009D3206"/>
    <w:rsid w:val="009D330F"/>
    <w:rsid w:val="009D3472"/>
    <w:rsid w:val="009D3A5F"/>
    <w:rsid w:val="009D3BD5"/>
    <w:rsid w:val="009D3D0D"/>
    <w:rsid w:val="009D41E7"/>
    <w:rsid w:val="009D42A9"/>
    <w:rsid w:val="009D47C5"/>
    <w:rsid w:val="009D4876"/>
    <w:rsid w:val="009D49E0"/>
    <w:rsid w:val="009D6019"/>
    <w:rsid w:val="009D6C08"/>
    <w:rsid w:val="009D6E2F"/>
    <w:rsid w:val="009D7314"/>
    <w:rsid w:val="009D77D9"/>
    <w:rsid w:val="009D787A"/>
    <w:rsid w:val="009D7B84"/>
    <w:rsid w:val="009D7BC3"/>
    <w:rsid w:val="009E01BA"/>
    <w:rsid w:val="009E02AA"/>
    <w:rsid w:val="009E0527"/>
    <w:rsid w:val="009E0728"/>
    <w:rsid w:val="009E083C"/>
    <w:rsid w:val="009E09F9"/>
    <w:rsid w:val="009E0DA7"/>
    <w:rsid w:val="009E0DB9"/>
    <w:rsid w:val="009E1107"/>
    <w:rsid w:val="009E11F6"/>
    <w:rsid w:val="009E1303"/>
    <w:rsid w:val="009E19C5"/>
    <w:rsid w:val="009E1F5E"/>
    <w:rsid w:val="009E284C"/>
    <w:rsid w:val="009E2A67"/>
    <w:rsid w:val="009E2D96"/>
    <w:rsid w:val="009E320C"/>
    <w:rsid w:val="009E3A59"/>
    <w:rsid w:val="009E3D99"/>
    <w:rsid w:val="009E3F09"/>
    <w:rsid w:val="009E3F45"/>
    <w:rsid w:val="009E3FBE"/>
    <w:rsid w:val="009E4D04"/>
    <w:rsid w:val="009E51B0"/>
    <w:rsid w:val="009E5F6A"/>
    <w:rsid w:val="009E605B"/>
    <w:rsid w:val="009E6170"/>
    <w:rsid w:val="009E636F"/>
    <w:rsid w:val="009E63CC"/>
    <w:rsid w:val="009E6834"/>
    <w:rsid w:val="009E74F7"/>
    <w:rsid w:val="009F03C9"/>
    <w:rsid w:val="009F0605"/>
    <w:rsid w:val="009F0781"/>
    <w:rsid w:val="009F0C5E"/>
    <w:rsid w:val="009F1A38"/>
    <w:rsid w:val="009F228E"/>
    <w:rsid w:val="009F22E2"/>
    <w:rsid w:val="009F2D4B"/>
    <w:rsid w:val="009F32E6"/>
    <w:rsid w:val="009F340E"/>
    <w:rsid w:val="009F3570"/>
    <w:rsid w:val="009F3B2F"/>
    <w:rsid w:val="009F3E7E"/>
    <w:rsid w:val="009F3FDE"/>
    <w:rsid w:val="009F4095"/>
    <w:rsid w:val="009F4595"/>
    <w:rsid w:val="009F477F"/>
    <w:rsid w:val="009F47B6"/>
    <w:rsid w:val="009F4BA9"/>
    <w:rsid w:val="009F5066"/>
    <w:rsid w:val="009F52EA"/>
    <w:rsid w:val="009F6931"/>
    <w:rsid w:val="009F69A7"/>
    <w:rsid w:val="009F7084"/>
    <w:rsid w:val="009F70B5"/>
    <w:rsid w:val="009F77AB"/>
    <w:rsid w:val="009F78D4"/>
    <w:rsid w:val="009F7ED9"/>
    <w:rsid w:val="00A0000F"/>
    <w:rsid w:val="00A00440"/>
    <w:rsid w:val="00A00481"/>
    <w:rsid w:val="00A00758"/>
    <w:rsid w:val="00A00D14"/>
    <w:rsid w:val="00A01408"/>
    <w:rsid w:val="00A016D8"/>
    <w:rsid w:val="00A01983"/>
    <w:rsid w:val="00A02731"/>
    <w:rsid w:val="00A03332"/>
    <w:rsid w:val="00A03517"/>
    <w:rsid w:val="00A03569"/>
    <w:rsid w:val="00A03F35"/>
    <w:rsid w:val="00A0411C"/>
    <w:rsid w:val="00A04694"/>
    <w:rsid w:val="00A0488B"/>
    <w:rsid w:val="00A04DBF"/>
    <w:rsid w:val="00A0503C"/>
    <w:rsid w:val="00A057FB"/>
    <w:rsid w:val="00A05FB8"/>
    <w:rsid w:val="00A0662C"/>
    <w:rsid w:val="00A06639"/>
    <w:rsid w:val="00A06CC2"/>
    <w:rsid w:val="00A06F9B"/>
    <w:rsid w:val="00A070A3"/>
    <w:rsid w:val="00A076A6"/>
    <w:rsid w:val="00A07E0E"/>
    <w:rsid w:val="00A07E5C"/>
    <w:rsid w:val="00A103F9"/>
    <w:rsid w:val="00A10469"/>
    <w:rsid w:val="00A1059E"/>
    <w:rsid w:val="00A107F6"/>
    <w:rsid w:val="00A10965"/>
    <w:rsid w:val="00A10DCF"/>
    <w:rsid w:val="00A1154D"/>
    <w:rsid w:val="00A1157C"/>
    <w:rsid w:val="00A11CBB"/>
    <w:rsid w:val="00A1301C"/>
    <w:rsid w:val="00A131DF"/>
    <w:rsid w:val="00A13E52"/>
    <w:rsid w:val="00A14171"/>
    <w:rsid w:val="00A141C9"/>
    <w:rsid w:val="00A14391"/>
    <w:rsid w:val="00A143CC"/>
    <w:rsid w:val="00A1464F"/>
    <w:rsid w:val="00A146AA"/>
    <w:rsid w:val="00A147AB"/>
    <w:rsid w:val="00A14FE2"/>
    <w:rsid w:val="00A153F1"/>
    <w:rsid w:val="00A15BF9"/>
    <w:rsid w:val="00A15E41"/>
    <w:rsid w:val="00A16472"/>
    <w:rsid w:val="00A16766"/>
    <w:rsid w:val="00A167F5"/>
    <w:rsid w:val="00A169B5"/>
    <w:rsid w:val="00A16ACE"/>
    <w:rsid w:val="00A16BA5"/>
    <w:rsid w:val="00A173C9"/>
    <w:rsid w:val="00A20442"/>
    <w:rsid w:val="00A20859"/>
    <w:rsid w:val="00A20FF3"/>
    <w:rsid w:val="00A214E4"/>
    <w:rsid w:val="00A21CEC"/>
    <w:rsid w:val="00A22044"/>
    <w:rsid w:val="00A230A4"/>
    <w:rsid w:val="00A246CE"/>
    <w:rsid w:val="00A24B8D"/>
    <w:rsid w:val="00A24D57"/>
    <w:rsid w:val="00A250D8"/>
    <w:rsid w:val="00A2537C"/>
    <w:rsid w:val="00A25B49"/>
    <w:rsid w:val="00A25FA2"/>
    <w:rsid w:val="00A26710"/>
    <w:rsid w:val="00A267F1"/>
    <w:rsid w:val="00A26FA1"/>
    <w:rsid w:val="00A27A15"/>
    <w:rsid w:val="00A27ACD"/>
    <w:rsid w:val="00A3023D"/>
    <w:rsid w:val="00A30D96"/>
    <w:rsid w:val="00A30E14"/>
    <w:rsid w:val="00A30F29"/>
    <w:rsid w:val="00A3216F"/>
    <w:rsid w:val="00A321A5"/>
    <w:rsid w:val="00A32310"/>
    <w:rsid w:val="00A32F48"/>
    <w:rsid w:val="00A33DF9"/>
    <w:rsid w:val="00A33E32"/>
    <w:rsid w:val="00A34661"/>
    <w:rsid w:val="00A34BF0"/>
    <w:rsid w:val="00A34D96"/>
    <w:rsid w:val="00A34F8B"/>
    <w:rsid w:val="00A352D3"/>
    <w:rsid w:val="00A3530D"/>
    <w:rsid w:val="00A35781"/>
    <w:rsid w:val="00A35B0F"/>
    <w:rsid w:val="00A362E7"/>
    <w:rsid w:val="00A36305"/>
    <w:rsid w:val="00A3673D"/>
    <w:rsid w:val="00A36A02"/>
    <w:rsid w:val="00A371CA"/>
    <w:rsid w:val="00A372EB"/>
    <w:rsid w:val="00A3760C"/>
    <w:rsid w:val="00A400E2"/>
    <w:rsid w:val="00A4040D"/>
    <w:rsid w:val="00A408BB"/>
    <w:rsid w:val="00A40906"/>
    <w:rsid w:val="00A40F91"/>
    <w:rsid w:val="00A4100D"/>
    <w:rsid w:val="00A4133C"/>
    <w:rsid w:val="00A41618"/>
    <w:rsid w:val="00A41934"/>
    <w:rsid w:val="00A4194E"/>
    <w:rsid w:val="00A41E1E"/>
    <w:rsid w:val="00A42016"/>
    <w:rsid w:val="00A42199"/>
    <w:rsid w:val="00A42297"/>
    <w:rsid w:val="00A423D0"/>
    <w:rsid w:val="00A42633"/>
    <w:rsid w:val="00A4295F"/>
    <w:rsid w:val="00A42D4B"/>
    <w:rsid w:val="00A42F3E"/>
    <w:rsid w:val="00A43170"/>
    <w:rsid w:val="00A4322C"/>
    <w:rsid w:val="00A43241"/>
    <w:rsid w:val="00A4385F"/>
    <w:rsid w:val="00A4391D"/>
    <w:rsid w:val="00A44342"/>
    <w:rsid w:val="00A4444B"/>
    <w:rsid w:val="00A44484"/>
    <w:rsid w:val="00A44970"/>
    <w:rsid w:val="00A44A37"/>
    <w:rsid w:val="00A44D2C"/>
    <w:rsid w:val="00A44D4C"/>
    <w:rsid w:val="00A45699"/>
    <w:rsid w:val="00A45723"/>
    <w:rsid w:val="00A4580F"/>
    <w:rsid w:val="00A4605E"/>
    <w:rsid w:val="00A46322"/>
    <w:rsid w:val="00A463A6"/>
    <w:rsid w:val="00A467BA"/>
    <w:rsid w:val="00A468E1"/>
    <w:rsid w:val="00A46B66"/>
    <w:rsid w:val="00A477B7"/>
    <w:rsid w:val="00A478B8"/>
    <w:rsid w:val="00A47A75"/>
    <w:rsid w:val="00A47DDD"/>
    <w:rsid w:val="00A502E6"/>
    <w:rsid w:val="00A50304"/>
    <w:rsid w:val="00A503C3"/>
    <w:rsid w:val="00A50467"/>
    <w:rsid w:val="00A504A0"/>
    <w:rsid w:val="00A504BD"/>
    <w:rsid w:val="00A50937"/>
    <w:rsid w:val="00A50D7B"/>
    <w:rsid w:val="00A50F7D"/>
    <w:rsid w:val="00A5153A"/>
    <w:rsid w:val="00A5164B"/>
    <w:rsid w:val="00A51F1F"/>
    <w:rsid w:val="00A52006"/>
    <w:rsid w:val="00A52B3C"/>
    <w:rsid w:val="00A532E8"/>
    <w:rsid w:val="00A53469"/>
    <w:rsid w:val="00A5378A"/>
    <w:rsid w:val="00A5472F"/>
    <w:rsid w:val="00A5474E"/>
    <w:rsid w:val="00A55088"/>
    <w:rsid w:val="00A5521A"/>
    <w:rsid w:val="00A5564F"/>
    <w:rsid w:val="00A55B29"/>
    <w:rsid w:val="00A56597"/>
    <w:rsid w:val="00A568CB"/>
    <w:rsid w:val="00A56FB5"/>
    <w:rsid w:val="00A5710A"/>
    <w:rsid w:val="00A57715"/>
    <w:rsid w:val="00A57ABB"/>
    <w:rsid w:val="00A57D79"/>
    <w:rsid w:val="00A57F81"/>
    <w:rsid w:val="00A60746"/>
    <w:rsid w:val="00A60995"/>
    <w:rsid w:val="00A60C84"/>
    <w:rsid w:val="00A614E8"/>
    <w:rsid w:val="00A61503"/>
    <w:rsid w:val="00A62395"/>
    <w:rsid w:val="00A6241D"/>
    <w:rsid w:val="00A62EF3"/>
    <w:rsid w:val="00A63163"/>
    <w:rsid w:val="00A6393D"/>
    <w:rsid w:val="00A63EF2"/>
    <w:rsid w:val="00A64672"/>
    <w:rsid w:val="00A652D4"/>
    <w:rsid w:val="00A658B7"/>
    <w:rsid w:val="00A658FD"/>
    <w:rsid w:val="00A6609B"/>
    <w:rsid w:val="00A6609F"/>
    <w:rsid w:val="00A66325"/>
    <w:rsid w:val="00A6644D"/>
    <w:rsid w:val="00A66C00"/>
    <w:rsid w:val="00A66C01"/>
    <w:rsid w:val="00A66E26"/>
    <w:rsid w:val="00A70146"/>
    <w:rsid w:val="00A70302"/>
    <w:rsid w:val="00A7045D"/>
    <w:rsid w:val="00A70470"/>
    <w:rsid w:val="00A707B1"/>
    <w:rsid w:val="00A707E0"/>
    <w:rsid w:val="00A70BBA"/>
    <w:rsid w:val="00A70FE9"/>
    <w:rsid w:val="00A71BFF"/>
    <w:rsid w:val="00A720AD"/>
    <w:rsid w:val="00A7215D"/>
    <w:rsid w:val="00A7272C"/>
    <w:rsid w:val="00A7321D"/>
    <w:rsid w:val="00A735A9"/>
    <w:rsid w:val="00A73AD6"/>
    <w:rsid w:val="00A74056"/>
    <w:rsid w:val="00A7444F"/>
    <w:rsid w:val="00A74539"/>
    <w:rsid w:val="00A745C6"/>
    <w:rsid w:val="00A74BD9"/>
    <w:rsid w:val="00A74FE6"/>
    <w:rsid w:val="00A752A9"/>
    <w:rsid w:val="00A75449"/>
    <w:rsid w:val="00A75854"/>
    <w:rsid w:val="00A7594A"/>
    <w:rsid w:val="00A75E4F"/>
    <w:rsid w:val="00A75F09"/>
    <w:rsid w:val="00A76565"/>
    <w:rsid w:val="00A77233"/>
    <w:rsid w:val="00A7738D"/>
    <w:rsid w:val="00A77CDC"/>
    <w:rsid w:val="00A77DEB"/>
    <w:rsid w:val="00A803BA"/>
    <w:rsid w:val="00A8066F"/>
    <w:rsid w:val="00A80B3E"/>
    <w:rsid w:val="00A80F88"/>
    <w:rsid w:val="00A81172"/>
    <w:rsid w:val="00A8130A"/>
    <w:rsid w:val="00A81357"/>
    <w:rsid w:val="00A81393"/>
    <w:rsid w:val="00A814E2"/>
    <w:rsid w:val="00A816B5"/>
    <w:rsid w:val="00A818AC"/>
    <w:rsid w:val="00A81A85"/>
    <w:rsid w:val="00A827E9"/>
    <w:rsid w:val="00A82975"/>
    <w:rsid w:val="00A82CC9"/>
    <w:rsid w:val="00A82F8D"/>
    <w:rsid w:val="00A83079"/>
    <w:rsid w:val="00A83451"/>
    <w:rsid w:val="00A83691"/>
    <w:rsid w:val="00A83825"/>
    <w:rsid w:val="00A83973"/>
    <w:rsid w:val="00A839C4"/>
    <w:rsid w:val="00A83EB6"/>
    <w:rsid w:val="00A83ED8"/>
    <w:rsid w:val="00A843DF"/>
    <w:rsid w:val="00A846EB"/>
    <w:rsid w:val="00A84AE8"/>
    <w:rsid w:val="00A84D43"/>
    <w:rsid w:val="00A851CB"/>
    <w:rsid w:val="00A85277"/>
    <w:rsid w:val="00A857F7"/>
    <w:rsid w:val="00A85AF9"/>
    <w:rsid w:val="00A85C5D"/>
    <w:rsid w:val="00A85E4F"/>
    <w:rsid w:val="00A865C8"/>
    <w:rsid w:val="00A86856"/>
    <w:rsid w:val="00A86C16"/>
    <w:rsid w:val="00A86C5B"/>
    <w:rsid w:val="00A86E6C"/>
    <w:rsid w:val="00A8728F"/>
    <w:rsid w:val="00A872EC"/>
    <w:rsid w:val="00A87392"/>
    <w:rsid w:val="00A87615"/>
    <w:rsid w:val="00A87832"/>
    <w:rsid w:val="00A902DD"/>
    <w:rsid w:val="00A907FA"/>
    <w:rsid w:val="00A9099F"/>
    <w:rsid w:val="00A9141B"/>
    <w:rsid w:val="00A91931"/>
    <w:rsid w:val="00A92049"/>
    <w:rsid w:val="00A922B7"/>
    <w:rsid w:val="00A924EA"/>
    <w:rsid w:val="00A92545"/>
    <w:rsid w:val="00A92622"/>
    <w:rsid w:val="00A926D6"/>
    <w:rsid w:val="00A92CF2"/>
    <w:rsid w:val="00A934F2"/>
    <w:rsid w:val="00A93748"/>
    <w:rsid w:val="00A9376B"/>
    <w:rsid w:val="00A93A31"/>
    <w:rsid w:val="00A93E52"/>
    <w:rsid w:val="00A93EA9"/>
    <w:rsid w:val="00A93FC8"/>
    <w:rsid w:val="00A9413B"/>
    <w:rsid w:val="00A94317"/>
    <w:rsid w:val="00A94333"/>
    <w:rsid w:val="00A94368"/>
    <w:rsid w:val="00A9493C"/>
    <w:rsid w:val="00A95114"/>
    <w:rsid w:val="00A95D77"/>
    <w:rsid w:val="00A960FB"/>
    <w:rsid w:val="00A966B1"/>
    <w:rsid w:val="00A96D67"/>
    <w:rsid w:val="00A9762E"/>
    <w:rsid w:val="00A97B36"/>
    <w:rsid w:val="00A97DC0"/>
    <w:rsid w:val="00AA022B"/>
    <w:rsid w:val="00AA0487"/>
    <w:rsid w:val="00AA05D0"/>
    <w:rsid w:val="00AA05FD"/>
    <w:rsid w:val="00AA073C"/>
    <w:rsid w:val="00AA0C94"/>
    <w:rsid w:val="00AA1DCA"/>
    <w:rsid w:val="00AA2588"/>
    <w:rsid w:val="00AA295C"/>
    <w:rsid w:val="00AA36A4"/>
    <w:rsid w:val="00AA3A88"/>
    <w:rsid w:val="00AA4111"/>
    <w:rsid w:val="00AA46B5"/>
    <w:rsid w:val="00AA4779"/>
    <w:rsid w:val="00AA4CF3"/>
    <w:rsid w:val="00AA5414"/>
    <w:rsid w:val="00AA5BB1"/>
    <w:rsid w:val="00AA60BC"/>
    <w:rsid w:val="00AA651E"/>
    <w:rsid w:val="00AA68D7"/>
    <w:rsid w:val="00AA71E2"/>
    <w:rsid w:val="00AA747A"/>
    <w:rsid w:val="00AA7883"/>
    <w:rsid w:val="00AA79C1"/>
    <w:rsid w:val="00AA7C57"/>
    <w:rsid w:val="00AA7E16"/>
    <w:rsid w:val="00AA7EC8"/>
    <w:rsid w:val="00AA7EDA"/>
    <w:rsid w:val="00AB0365"/>
    <w:rsid w:val="00AB08E2"/>
    <w:rsid w:val="00AB0CC1"/>
    <w:rsid w:val="00AB0DB0"/>
    <w:rsid w:val="00AB1DF4"/>
    <w:rsid w:val="00AB21DC"/>
    <w:rsid w:val="00AB2239"/>
    <w:rsid w:val="00AB22B4"/>
    <w:rsid w:val="00AB25F9"/>
    <w:rsid w:val="00AB2745"/>
    <w:rsid w:val="00AB2EBF"/>
    <w:rsid w:val="00AB2EE7"/>
    <w:rsid w:val="00AB35F2"/>
    <w:rsid w:val="00AB39DF"/>
    <w:rsid w:val="00AB39F9"/>
    <w:rsid w:val="00AB3CB1"/>
    <w:rsid w:val="00AB3E89"/>
    <w:rsid w:val="00AB40CB"/>
    <w:rsid w:val="00AB41BC"/>
    <w:rsid w:val="00AB44FE"/>
    <w:rsid w:val="00AB47F8"/>
    <w:rsid w:val="00AB4FE3"/>
    <w:rsid w:val="00AB500F"/>
    <w:rsid w:val="00AB52E4"/>
    <w:rsid w:val="00AB5FCC"/>
    <w:rsid w:val="00AB6F7C"/>
    <w:rsid w:val="00AB7823"/>
    <w:rsid w:val="00AC041F"/>
    <w:rsid w:val="00AC09BE"/>
    <w:rsid w:val="00AC0ABB"/>
    <w:rsid w:val="00AC0CBD"/>
    <w:rsid w:val="00AC12A8"/>
    <w:rsid w:val="00AC1486"/>
    <w:rsid w:val="00AC1854"/>
    <w:rsid w:val="00AC1953"/>
    <w:rsid w:val="00AC1A88"/>
    <w:rsid w:val="00AC1F2D"/>
    <w:rsid w:val="00AC1F37"/>
    <w:rsid w:val="00AC2125"/>
    <w:rsid w:val="00AC2296"/>
    <w:rsid w:val="00AC2401"/>
    <w:rsid w:val="00AC26B9"/>
    <w:rsid w:val="00AC26E2"/>
    <w:rsid w:val="00AC2799"/>
    <w:rsid w:val="00AC2A38"/>
    <w:rsid w:val="00AC2BC7"/>
    <w:rsid w:val="00AC2EAD"/>
    <w:rsid w:val="00AC3037"/>
    <w:rsid w:val="00AC316A"/>
    <w:rsid w:val="00AC377D"/>
    <w:rsid w:val="00AC39FD"/>
    <w:rsid w:val="00AC3B11"/>
    <w:rsid w:val="00AC3C02"/>
    <w:rsid w:val="00AC3D81"/>
    <w:rsid w:val="00AC3E20"/>
    <w:rsid w:val="00AC3F91"/>
    <w:rsid w:val="00AC3FBD"/>
    <w:rsid w:val="00AC40A4"/>
    <w:rsid w:val="00AC4167"/>
    <w:rsid w:val="00AC4199"/>
    <w:rsid w:val="00AC421D"/>
    <w:rsid w:val="00AC4248"/>
    <w:rsid w:val="00AC463C"/>
    <w:rsid w:val="00AC4659"/>
    <w:rsid w:val="00AC4B9F"/>
    <w:rsid w:val="00AC525E"/>
    <w:rsid w:val="00AC5CB7"/>
    <w:rsid w:val="00AC5EAE"/>
    <w:rsid w:val="00AC5EF5"/>
    <w:rsid w:val="00AC69C9"/>
    <w:rsid w:val="00AC6CB0"/>
    <w:rsid w:val="00AC7282"/>
    <w:rsid w:val="00AC7DAD"/>
    <w:rsid w:val="00AC7DDF"/>
    <w:rsid w:val="00AD08B2"/>
    <w:rsid w:val="00AD0AB1"/>
    <w:rsid w:val="00AD0CF7"/>
    <w:rsid w:val="00AD0E40"/>
    <w:rsid w:val="00AD1846"/>
    <w:rsid w:val="00AD197F"/>
    <w:rsid w:val="00AD1BF3"/>
    <w:rsid w:val="00AD235C"/>
    <w:rsid w:val="00AD251E"/>
    <w:rsid w:val="00AD271E"/>
    <w:rsid w:val="00AD299D"/>
    <w:rsid w:val="00AD2F22"/>
    <w:rsid w:val="00AD3E02"/>
    <w:rsid w:val="00AD3FFF"/>
    <w:rsid w:val="00AD4549"/>
    <w:rsid w:val="00AD4EC0"/>
    <w:rsid w:val="00AD5852"/>
    <w:rsid w:val="00AD5912"/>
    <w:rsid w:val="00AD6143"/>
    <w:rsid w:val="00AD61DD"/>
    <w:rsid w:val="00AD61F1"/>
    <w:rsid w:val="00AD62BC"/>
    <w:rsid w:val="00AD63CC"/>
    <w:rsid w:val="00AD66B4"/>
    <w:rsid w:val="00AD70CF"/>
    <w:rsid w:val="00AD7581"/>
    <w:rsid w:val="00AD781E"/>
    <w:rsid w:val="00AD7831"/>
    <w:rsid w:val="00AD7A41"/>
    <w:rsid w:val="00AD7AC6"/>
    <w:rsid w:val="00AD7C05"/>
    <w:rsid w:val="00AE0D34"/>
    <w:rsid w:val="00AE113F"/>
    <w:rsid w:val="00AE1818"/>
    <w:rsid w:val="00AE199F"/>
    <w:rsid w:val="00AE1A04"/>
    <w:rsid w:val="00AE1B70"/>
    <w:rsid w:val="00AE1E4D"/>
    <w:rsid w:val="00AE2023"/>
    <w:rsid w:val="00AE20C2"/>
    <w:rsid w:val="00AE21EE"/>
    <w:rsid w:val="00AE230D"/>
    <w:rsid w:val="00AE2E65"/>
    <w:rsid w:val="00AE3316"/>
    <w:rsid w:val="00AE39A6"/>
    <w:rsid w:val="00AE3CE2"/>
    <w:rsid w:val="00AE419A"/>
    <w:rsid w:val="00AE4570"/>
    <w:rsid w:val="00AE573E"/>
    <w:rsid w:val="00AE586E"/>
    <w:rsid w:val="00AE58AB"/>
    <w:rsid w:val="00AE5AA5"/>
    <w:rsid w:val="00AE6456"/>
    <w:rsid w:val="00AE6627"/>
    <w:rsid w:val="00AE6F4D"/>
    <w:rsid w:val="00AE739F"/>
    <w:rsid w:val="00AE742B"/>
    <w:rsid w:val="00AE74AB"/>
    <w:rsid w:val="00AE75E1"/>
    <w:rsid w:val="00AE75EE"/>
    <w:rsid w:val="00AE76DE"/>
    <w:rsid w:val="00AF06E2"/>
    <w:rsid w:val="00AF0846"/>
    <w:rsid w:val="00AF10D2"/>
    <w:rsid w:val="00AF2377"/>
    <w:rsid w:val="00AF2C97"/>
    <w:rsid w:val="00AF3232"/>
    <w:rsid w:val="00AF3267"/>
    <w:rsid w:val="00AF37B4"/>
    <w:rsid w:val="00AF384F"/>
    <w:rsid w:val="00AF39E7"/>
    <w:rsid w:val="00AF3A00"/>
    <w:rsid w:val="00AF4039"/>
    <w:rsid w:val="00AF4636"/>
    <w:rsid w:val="00AF4F9A"/>
    <w:rsid w:val="00AF578D"/>
    <w:rsid w:val="00AF5940"/>
    <w:rsid w:val="00AF5C18"/>
    <w:rsid w:val="00AF6B4F"/>
    <w:rsid w:val="00AF6F82"/>
    <w:rsid w:val="00AF70A9"/>
    <w:rsid w:val="00AF7328"/>
    <w:rsid w:val="00AF77AB"/>
    <w:rsid w:val="00AF7809"/>
    <w:rsid w:val="00AF7A61"/>
    <w:rsid w:val="00AF7EC1"/>
    <w:rsid w:val="00B00128"/>
    <w:rsid w:val="00B00CD6"/>
    <w:rsid w:val="00B00EDB"/>
    <w:rsid w:val="00B01736"/>
    <w:rsid w:val="00B01B00"/>
    <w:rsid w:val="00B022AD"/>
    <w:rsid w:val="00B025FF"/>
    <w:rsid w:val="00B02836"/>
    <w:rsid w:val="00B03C25"/>
    <w:rsid w:val="00B04044"/>
    <w:rsid w:val="00B040B5"/>
    <w:rsid w:val="00B046EC"/>
    <w:rsid w:val="00B04820"/>
    <w:rsid w:val="00B0498F"/>
    <w:rsid w:val="00B04A6A"/>
    <w:rsid w:val="00B04CD4"/>
    <w:rsid w:val="00B04D23"/>
    <w:rsid w:val="00B05247"/>
    <w:rsid w:val="00B05261"/>
    <w:rsid w:val="00B05564"/>
    <w:rsid w:val="00B05B28"/>
    <w:rsid w:val="00B05B4F"/>
    <w:rsid w:val="00B05BD2"/>
    <w:rsid w:val="00B05DCB"/>
    <w:rsid w:val="00B05E79"/>
    <w:rsid w:val="00B064A0"/>
    <w:rsid w:val="00B06D8D"/>
    <w:rsid w:val="00B06F7C"/>
    <w:rsid w:val="00B071F9"/>
    <w:rsid w:val="00B07246"/>
    <w:rsid w:val="00B0758A"/>
    <w:rsid w:val="00B075B6"/>
    <w:rsid w:val="00B077AF"/>
    <w:rsid w:val="00B07E5A"/>
    <w:rsid w:val="00B10A15"/>
    <w:rsid w:val="00B111CA"/>
    <w:rsid w:val="00B11402"/>
    <w:rsid w:val="00B11703"/>
    <w:rsid w:val="00B11C83"/>
    <w:rsid w:val="00B11EF7"/>
    <w:rsid w:val="00B11F85"/>
    <w:rsid w:val="00B128AE"/>
    <w:rsid w:val="00B12A48"/>
    <w:rsid w:val="00B12F4E"/>
    <w:rsid w:val="00B1322E"/>
    <w:rsid w:val="00B133D0"/>
    <w:rsid w:val="00B133DF"/>
    <w:rsid w:val="00B136E0"/>
    <w:rsid w:val="00B13DEA"/>
    <w:rsid w:val="00B14172"/>
    <w:rsid w:val="00B1425D"/>
    <w:rsid w:val="00B14745"/>
    <w:rsid w:val="00B14869"/>
    <w:rsid w:val="00B14FAA"/>
    <w:rsid w:val="00B1538C"/>
    <w:rsid w:val="00B154CD"/>
    <w:rsid w:val="00B1583A"/>
    <w:rsid w:val="00B159EC"/>
    <w:rsid w:val="00B15A84"/>
    <w:rsid w:val="00B15E88"/>
    <w:rsid w:val="00B164E5"/>
    <w:rsid w:val="00B16811"/>
    <w:rsid w:val="00B16D1D"/>
    <w:rsid w:val="00B16F43"/>
    <w:rsid w:val="00B176B8"/>
    <w:rsid w:val="00B17783"/>
    <w:rsid w:val="00B201E5"/>
    <w:rsid w:val="00B208BD"/>
    <w:rsid w:val="00B209D8"/>
    <w:rsid w:val="00B22577"/>
    <w:rsid w:val="00B23A75"/>
    <w:rsid w:val="00B23B9E"/>
    <w:rsid w:val="00B23D4E"/>
    <w:rsid w:val="00B242B0"/>
    <w:rsid w:val="00B244FE"/>
    <w:rsid w:val="00B24935"/>
    <w:rsid w:val="00B24DB7"/>
    <w:rsid w:val="00B24DF8"/>
    <w:rsid w:val="00B250A7"/>
    <w:rsid w:val="00B254B7"/>
    <w:rsid w:val="00B25511"/>
    <w:rsid w:val="00B25C2D"/>
    <w:rsid w:val="00B25C4D"/>
    <w:rsid w:val="00B25F8C"/>
    <w:rsid w:val="00B260BE"/>
    <w:rsid w:val="00B26414"/>
    <w:rsid w:val="00B26F83"/>
    <w:rsid w:val="00B273B5"/>
    <w:rsid w:val="00B27E8E"/>
    <w:rsid w:val="00B3033A"/>
    <w:rsid w:val="00B3048B"/>
    <w:rsid w:val="00B30682"/>
    <w:rsid w:val="00B306B3"/>
    <w:rsid w:val="00B30881"/>
    <w:rsid w:val="00B3094D"/>
    <w:rsid w:val="00B319FC"/>
    <w:rsid w:val="00B3237F"/>
    <w:rsid w:val="00B32438"/>
    <w:rsid w:val="00B32B38"/>
    <w:rsid w:val="00B343A0"/>
    <w:rsid w:val="00B344AD"/>
    <w:rsid w:val="00B3461F"/>
    <w:rsid w:val="00B34842"/>
    <w:rsid w:val="00B3523A"/>
    <w:rsid w:val="00B352AE"/>
    <w:rsid w:val="00B359FD"/>
    <w:rsid w:val="00B35ACC"/>
    <w:rsid w:val="00B364F9"/>
    <w:rsid w:val="00B36A8A"/>
    <w:rsid w:val="00B36D4C"/>
    <w:rsid w:val="00B36D8A"/>
    <w:rsid w:val="00B36E5E"/>
    <w:rsid w:val="00B36E60"/>
    <w:rsid w:val="00B36F5E"/>
    <w:rsid w:val="00B36FB9"/>
    <w:rsid w:val="00B37724"/>
    <w:rsid w:val="00B37C0D"/>
    <w:rsid w:val="00B37E91"/>
    <w:rsid w:val="00B40157"/>
    <w:rsid w:val="00B40183"/>
    <w:rsid w:val="00B403D0"/>
    <w:rsid w:val="00B411AD"/>
    <w:rsid w:val="00B41AB0"/>
    <w:rsid w:val="00B41EE0"/>
    <w:rsid w:val="00B42BC7"/>
    <w:rsid w:val="00B43095"/>
    <w:rsid w:val="00B436E9"/>
    <w:rsid w:val="00B43B5D"/>
    <w:rsid w:val="00B43E90"/>
    <w:rsid w:val="00B44054"/>
    <w:rsid w:val="00B44224"/>
    <w:rsid w:val="00B447FE"/>
    <w:rsid w:val="00B44915"/>
    <w:rsid w:val="00B44A4D"/>
    <w:rsid w:val="00B4518F"/>
    <w:rsid w:val="00B45F64"/>
    <w:rsid w:val="00B4605A"/>
    <w:rsid w:val="00B4633A"/>
    <w:rsid w:val="00B46370"/>
    <w:rsid w:val="00B467B0"/>
    <w:rsid w:val="00B46AE3"/>
    <w:rsid w:val="00B46E89"/>
    <w:rsid w:val="00B47105"/>
    <w:rsid w:val="00B47508"/>
    <w:rsid w:val="00B47CE1"/>
    <w:rsid w:val="00B512C2"/>
    <w:rsid w:val="00B51556"/>
    <w:rsid w:val="00B51EED"/>
    <w:rsid w:val="00B5217F"/>
    <w:rsid w:val="00B52DE3"/>
    <w:rsid w:val="00B535B5"/>
    <w:rsid w:val="00B539DF"/>
    <w:rsid w:val="00B5401D"/>
    <w:rsid w:val="00B54109"/>
    <w:rsid w:val="00B54D4B"/>
    <w:rsid w:val="00B54FFF"/>
    <w:rsid w:val="00B550A7"/>
    <w:rsid w:val="00B551DE"/>
    <w:rsid w:val="00B55474"/>
    <w:rsid w:val="00B55B90"/>
    <w:rsid w:val="00B55BE2"/>
    <w:rsid w:val="00B55EF4"/>
    <w:rsid w:val="00B565A4"/>
    <w:rsid w:val="00B569C9"/>
    <w:rsid w:val="00B57066"/>
    <w:rsid w:val="00B572AB"/>
    <w:rsid w:val="00B57A98"/>
    <w:rsid w:val="00B57FFB"/>
    <w:rsid w:val="00B6019C"/>
    <w:rsid w:val="00B6051B"/>
    <w:rsid w:val="00B6074D"/>
    <w:rsid w:val="00B60816"/>
    <w:rsid w:val="00B60CED"/>
    <w:rsid w:val="00B61311"/>
    <w:rsid w:val="00B61351"/>
    <w:rsid w:val="00B613D4"/>
    <w:rsid w:val="00B61602"/>
    <w:rsid w:val="00B61834"/>
    <w:rsid w:val="00B61AD7"/>
    <w:rsid w:val="00B61B11"/>
    <w:rsid w:val="00B61FDD"/>
    <w:rsid w:val="00B62523"/>
    <w:rsid w:val="00B627F9"/>
    <w:rsid w:val="00B62980"/>
    <w:rsid w:val="00B62B24"/>
    <w:rsid w:val="00B63097"/>
    <w:rsid w:val="00B631A9"/>
    <w:rsid w:val="00B632A5"/>
    <w:rsid w:val="00B6372F"/>
    <w:rsid w:val="00B63CA1"/>
    <w:rsid w:val="00B63E6C"/>
    <w:rsid w:val="00B64087"/>
    <w:rsid w:val="00B64963"/>
    <w:rsid w:val="00B65A77"/>
    <w:rsid w:val="00B66385"/>
    <w:rsid w:val="00B6651B"/>
    <w:rsid w:val="00B666E0"/>
    <w:rsid w:val="00B668EE"/>
    <w:rsid w:val="00B66A7F"/>
    <w:rsid w:val="00B66ADB"/>
    <w:rsid w:val="00B66C47"/>
    <w:rsid w:val="00B6725A"/>
    <w:rsid w:val="00B67433"/>
    <w:rsid w:val="00B67C93"/>
    <w:rsid w:val="00B67D07"/>
    <w:rsid w:val="00B67E1F"/>
    <w:rsid w:val="00B67F80"/>
    <w:rsid w:val="00B704C0"/>
    <w:rsid w:val="00B706C7"/>
    <w:rsid w:val="00B70E71"/>
    <w:rsid w:val="00B70E73"/>
    <w:rsid w:val="00B71100"/>
    <w:rsid w:val="00B711EC"/>
    <w:rsid w:val="00B71461"/>
    <w:rsid w:val="00B7176C"/>
    <w:rsid w:val="00B717D1"/>
    <w:rsid w:val="00B717DC"/>
    <w:rsid w:val="00B7188A"/>
    <w:rsid w:val="00B72854"/>
    <w:rsid w:val="00B72A2B"/>
    <w:rsid w:val="00B72BAA"/>
    <w:rsid w:val="00B72C7F"/>
    <w:rsid w:val="00B72D26"/>
    <w:rsid w:val="00B730B0"/>
    <w:rsid w:val="00B734EB"/>
    <w:rsid w:val="00B73539"/>
    <w:rsid w:val="00B73652"/>
    <w:rsid w:val="00B7379C"/>
    <w:rsid w:val="00B742CE"/>
    <w:rsid w:val="00B74579"/>
    <w:rsid w:val="00B74E80"/>
    <w:rsid w:val="00B753E0"/>
    <w:rsid w:val="00B75488"/>
    <w:rsid w:val="00B75DF3"/>
    <w:rsid w:val="00B7651E"/>
    <w:rsid w:val="00B76578"/>
    <w:rsid w:val="00B769D7"/>
    <w:rsid w:val="00B76EC7"/>
    <w:rsid w:val="00B76FED"/>
    <w:rsid w:val="00B77510"/>
    <w:rsid w:val="00B77A57"/>
    <w:rsid w:val="00B77B18"/>
    <w:rsid w:val="00B80309"/>
    <w:rsid w:val="00B80AB4"/>
    <w:rsid w:val="00B80E9D"/>
    <w:rsid w:val="00B81F22"/>
    <w:rsid w:val="00B82184"/>
    <w:rsid w:val="00B82196"/>
    <w:rsid w:val="00B8287B"/>
    <w:rsid w:val="00B83178"/>
    <w:rsid w:val="00B84CEC"/>
    <w:rsid w:val="00B852E5"/>
    <w:rsid w:val="00B85537"/>
    <w:rsid w:val="00B85715"/>
    <w:rsid w:val="00B857B5"/>
    <w:rsid w:val="00B85E30"/>
    <w:rsid w:val="00B8629E"/>
    <w:rsid w:val="00B86482"/>
    <w:rsid w:val="00B86AC3"/>
    <w:rsid w:val="00B86C83"/>
    <w:rsid w:val="00B86F01"/>
    <w:rsid w:val="00B86F4E"/>
    <w:rsid w:val="00B872BB"/>
    <w:rsid w:val="00B872CD"/>
    <w:rsid w:val="00B872D6"/>
    <w:rsid w:val="00B87B66"/>
    <w:rsid w:val="00B87EA6"/>
    <w:rsid w:val="00B87F06"/>
    <w:rsid w:val="00B90E17"/>
    <w:rsid w:val="00B91223"/>
    <w:rsid w:val="00B91386"/>
    <w:rsid w:val="00B9150B"/>
    <w:rsid w:val="00B918AE"/>
    <w:rsid w:val="00B91C7F"/>
    <w:rsid w:val="00B91D83"/>
    <w:rsid w:val="00B928C9"/>
    <w:rsid w:val="00B931B7"/>
    <w:rsid w:val="00B93391"/>
    <w:rsid w:val="00B93824"/>
    <w:rsid w:val="00B944B8"/>
    <w:rsid w:val="00B951B6"/>
    <w:rsid w:val="00B9537C"/>
    <w:rsid w:val="00B9560B"/>
    <w:rsid w:val="00B958F9"/>
    <w:rsid w:val="00B95B6F"/>
    <w:rsid w:val="00B967DB"/>
    <w:rsid w:val="00B968B2"/>
    <w:rsid w:val="00B9730B"/>
    <w:rsid w:val="00B97906"/>
    <w:rsid w:val="00B97FE2"/>
    <w:rsid w:val="00BA04B1"/>
    <w:rsid w:val="00BA1019"/>
    <w:rsid w:val="00BA14A4"/>
    <w:rsid w:val="00BA1561"/>
    <w:rsid w:val="00BA175C"/>
    <w:rsid w:val="00BA1987"/>
    <w:rsid w:val="00BA19D1"/>
    <w:rsid w:val="00BA1EC8"/>
    <w:rsid w:val="00BA2208"/>
    <w:rsid w:val="00BA2BF5"/>
    <w:rsid w:val="00BA3EE1"/>
    <w:rsid w:val="00BA42BA"/>
    <w:rsid w:val="00BA433E"/>
    <w:rsid w:val="00BA4620"/>
    <w:rsid w:val="00BA4ADD"/>
    <w:rsid w:val="00BA4D32"/>
    <w:rsid w:val="00BA4E95"/>
    <w:rsid w:val="00BA5130"/>
    <w:rsid w:val="00BA5236"/>
    <w:rsid w:val="00BA5587"/>
    <w:rsid w:val="00BA5BE6"/>
    <w:rsid w:val="00BA5FC7"/>
    <w:rsid w:val="00BA671F"/>
    <w:rsid w:val="00BA6B28"/>
    <w:rsid w:val="00BA6B76"/>
    <w:rsid w:val="00BA6D87"/>
    <w:rsid w:val="00BA7AEA"/>
    <w:rsid w:val="00BA7B7E"/>
    <w:rsid w:val="00BA7B83"/>
    <w:rsid w:val="00BA7BA2"/>
    <w:rsid w:val="00BA7DA4"/>
    <w:rsid w:val="00BA7E0E"/>
    <w:rsid w:val="00BA7F0D"/>
    <w:rsid w:val="00BA7F41"/>
    <w:rsid w:val="00BB0757"/>
    <w:rsid w:val="00BB094C"/>
    <w:rsid w:val="00BB0E4D"/>
    <w:rsid w:val="00BB121A"/>
    <w:rsid w:val="00BB1276"/>
    <w:rsid w:val="00BB1A8E"/>
    <w:rsid w:val="00BB1BFD"/>
    <w:rsid w:val="00BB1FAE"/>
    <w:rsid w:val="00BB1FED"/>
    <w:rsid w:val="00BB225B"/>
    <w:rsid w:val="00BB22B1"/>
    <w:rsid w:val="00BB2663"/>
    <w:rsid w:val="00BB2ACD"/>
    <w:rsid w:val="00BB2FC6"/>
    <w:rsid w:val="00BB3211"/>
    <w:rsid w:val="00BB32BD"/>
    <w:rsid w:val="00BB36DA"/>
    <w:rsid w:val="00BB3703"/>
    <w:rsid w:val="00BB3F7C"/>
    <w:rsid w:val="00BB4293"/>
    <w:rsid w:val="00BB437F"/>
    <w:rsid w:val="00BB45F5"/>
    <w:rsid w:val="00BB4938"/>
    <w:rsid w:val="00BB4B35"/>
    <w:rsid w:val="00BB4C52"/>
    <w:rsid w:val="00BB5816"/>
    <w:rsid w:val="00BB5DF2"/>
    <w:rsid w:val="00BB61F6"/>
    <w:rsid w:val="00BB61FF"/>
    <w:rsid w:val="00BB628C"/>
    <w:rsid w:val="00BB62AE"/>
    <w:rsid w:val="00BB684F"/>
    <w:rsid w:val="00BB6929"/>
    <w:rsid w:val="00BB6958"/>
    <w:rsid w:val="00BB6CB0"/>
    <w:rsid w:val="00BB6EB2"/>
    <w:rsid w:val="00BB73F5"/>
    <w:rsid w:val="00BB7479"/>
    <w:rsid w:val="00BB78B0"/>
    <w:rsid w:val="00BB79D8"/>
    <w:rsid w:val="00BB7B5A"/>
    <w:rsid w:val="00BC0291"/>
    <w:rsid w:val="00BC06E9"/>
    <w:rsid w:val="00BC0AFE"/>
    <w:rsid w:val="00BC113D"/>
    <w:rsid w:val="00BC1A5E"/>
    <w:rsid w:val="00BC1E98"/>
    <w:rsid w:val="00BC21C4"/>
    <w:rsid w:val="00BC2852"/>
    <w:rsid w:val="00BC2A6C"/>
    <w:rsid w:val="00BC2CCB"/>
    <w:rsid w:val="00BC2DDA"/>
    <w:rsid w:val="00BC3D8F"/>
    <w:rsid w:val="00BC3F2C"/>
    <w:rsid w:val="00BC429B"/>
    <w:rsid w:val="00BC48E0"/>
    <w:rsid w:val="00BC48F0"/>
    <w:rsid w:val="00BC4915"/>
    <w:rsid w:val="00BC4B63"/>
    <w:rsid w:val="00BC5831"/>
    <w:rsid w:val="00BC58D1"/>
    <w:rsid w:val="00BC5902"/>
    <w:rsid w:val="00BC5971"/>
    <w:rsid w:val="00BC5C31"/>
    <w:rsid w:val="00BC63EE"/>
    <w:rsid w:val="00BC641D"/>
    <w:rsid w:val="00BC646A"/>
    <w:rsid w:val="00BC6563"/>
    <w:rsid w:val="00BC6724"/>
    <w:rsid w:val="00BC76D2"/>
    <w:rsid w:val="00BC773F"/>
    <w:rsid w:val="00BC78EC"/>
    <w:rsid w:val="00BD01E1"/>
    <w:rsid w:val="00BD057B"/>
    <w:rsid w:val="00BD14AB"/>
    <w:rsid w:val="00BD14ED"/>
    <w:rsid w:val="00BD18FE"/>
    <w:rsid w:val="00BD1DBA"/>
    <w:rsid w:val="00BD1E92"/>
    <w:rsid w:val="00BD2074"/>
    <w:rsid w:val="00BD239F"/>
    <w:rsid w:val="00BD2A50"/>
    <w:rsid w:val="00BD2AE1"/>
    <w:rsid w:val="00BD2BEA"/>
    <w:rsid w:val="00BD3478"/>
    <w:rsid w:val="00BD3830"/>
    <w:rsid w:val="00BD3CA0"/>
    <w:rsid w:val="00BD3D5A"/>
    <w:rsid w:val="00BD45D6"/>
    <w:rsid w:val="00BD46AF"/>
    <w:rsid w:val="00BD4B92"/>
    <w:rsid w:val="00BD4D81"/>
    <w:rsid w:val="00BD5889"/>
    <w:rsid w:val="00BD60F6"/>
    <w:rsid w:val="00BD648F"/>
    <w:rsid w:val="00BD6B49"/>
    <w:rsid w:val="00BD6D22"/>
    <w:rsid w:val="00BD71CD"/>
    <w:rsid w:val="00BD74AC"/>
    <w:rsid w:val="00BD78B2"/>
    <w:rsid w:val="00BD7A76"/>
    <w:rsid w:val="00BE07E1"/>
    <w:rsid w:val="00BE13D0"/>
    <w:rsid w:val="00BE142C"/>
    <w:rsid w:val="00BE159B"/>
    <w:rsid w:val="00BE181E"/>
    <w:rsid w:val="00BE19BD"/>
    <w:rsid w:val="00BE1CAA"/>
    <w:rsid w:val="00BE2243"/>
    <w:rsid w:val="00BE3177"/>
    <w:rsid w:val="00BE3272"/>
    <w:rsid w:val="00BE3366"/>
    <w:rsid w:val="00BE3A33"/>
    <w:rsid w:val="00BE3D06"/>
    <w:rsid w:val="00BE3E78"/>
    <w:rsid w:val="00BE3EEA"/>
    <w:rsid w:val="00BE4696"/>
    <w:rsid w:val="00BE479E"/>
    <w:rsid w:val="00BE487B"/>
    <w:rsid w:val="00BE4E3A"/>
    <w:rsid w:val="00BE4FB5"/>
    <w:rsid w:val="00BE5168"/>
    <w:rsid w:val="00BE54BA"/>
    <w:rsid w:val="00BE57BF"/>
    <w:rsid w:val="00BE5873"/>
    <w:rsid w:val="00BE5B23"/>
    <w:rsid w:val="00BE5B3D"/>
    <w:rsid w:val="00BE650A"/>
    <w:rsid w:val="00BE6854"/>
    <w:rsid w:val="00BE6F51"/>
    <w:rsid w:val="00BE79B4"/>
    <w:rsid w:val="00BE7A07"/>
    <w:rsid w:val="00BF0F81"/>
    <w:rsid w:val="00BF128B"/>
    <w:rsid w:val="00BF138D"/>
    <w:rsid w:val="00BF2001"/>
    <w:rsid w:val="00BF24DC"/>
    <w:rsid w:val="00BF289D"/>
    <w:rsid w:val="00BF2D39"/>
    <w:rsid w:val="00BF2E34"/>
    <w:rsid w:val="00BF3835"/>
    <w:rsid w:val="00BF38D8"/>
    <w:rsid w:val="00BF3957"/>
    <w:rsid w:val="00BF3F4B"/>
    <w:rsid w:val="00BF4112"/>
    <w:rsid w:val="00BF41E1"/>
    <w:rsid w:val="00BF4D06"/>
    <w:rsid w:val="00BF5471"/>
    <w:rsid w:val="00BF5527"/>
    <w:rsid w:val="00BF5578"/>
    <w:rsid w:val="00BF5F29"/>
    <w:rsid w:val="00BF687F"/>
    <w:rsid w:val="00BF72ED"/>
    <w:rsid w:val="00BF7AD9"/>
    <w:rsid w:val="00BF7B23"/>
    <w:rsid w:val="00BF7F37"/>
    <w:rsid w:val="00C0001E"/>
    <w:rsid w:val="00C00387"/>
    <w:rsid w:val="00C007AB"/>
    <w:rsid w:val="00C0089F"/>
    <w:rsid w:val="00C00D7A"/>
    <w:rsid w:val="00C010AE"/>
    <w:rsid w:val="00C0146F"/>
    <w:rsid w:val="00C017B6"/>
    <w:rsid w:val="00C01802"/>
    <w:rsid w:val="00C01940"/>
    <w:rsid w:val="00C01A1C"/>
    <w:rsid w:val="00C01BBD"/>
    <w:rsid w:val="00C0287C"/>
    <w:rsid w:val="00C028B5"/>
    <w:rsid w:val="00C02C10"/>
    <w:rsid w:val="00C02CA7"/>
    <w:rsid w:val="00C02EDF"/>
    <w:rsid w:val="00C02F07"/>
    <w:rsid w:val="00C02F62"/>
    <w:rsid w:val="00C03386"/>
    <w:rsid w:val="00C033ED"/>
    <w:rsid w:val="00C03618"/>
    <w:rsid w:val="00C03BB7"/>
    <w:rsid w:val="00C03BE0"/>
    <w:rsid w:val="00C03D22"/>
    <w:rsid w:val="00C0413A"/>
    <w:rsid w:val="00C04236"/>
    <w:rsid w:val="00C0508E"/>
    <w:rsid w:val="00C0539E"/>
    <w:rsid w:val="00C054C0"/>
    <w:rsid w:val="00C057FD"/>
    <w:rsid w:val="00C05F9E"/>
    <w:rsid w:val="00C06142"/>
    <w:rsid w:val="00C06661"/>
    <w:rsid w:val="00C0694E"/>
    <w:rsid w:val="00C06B3C"/>
    <w:rsid w:val="00C06F47"/>
    <w:rsid w:val="00C06F81"/>
    <w:rsid w:val="00C07002"/>
    <w:rsid w:val="00C07295"/>
    <w:rsid w:val="00C07DCC"/>
    <w:rsid w:val="00C1008E"/>
    <w:rsid w:val="00C10467"/>
    <w:rsid w:val="00C1065C"/>
    <w:rsid w:val="00C106BC"/>
    <w:rsid w:val="00C108D1"/>
    <w:rsid w:val="00C10C70"/>
    <w:rsid w:val="00C11224"/>
    <w:rsid w:val="00C11703"/>
    <w:rsid w:val="00C1195E"/>
    <w:rsid w:val="00C11B4B"/>
    <w:rsid w:val="00C11CA8"/>
    <w:rsid w:val="00C12095"/>
    <w:rsid w:val="00C120C8"/>
    <w:rsid w:val="00C1218C"/>
    <w:rsid w:val="00C121B5"/>
    <w:rsid w:val="00C12AEB"/>
    <w:rsid w:val="00C12CCA"/>
    <w:rsid w:val="00C130B9"/>
    <w:rsid w:val="00C13308"/>
    <w:rsid w:val="00C134E1"/>
    <w:rsid w:val="00C137D2"/>
    <w:rsid w:val="00C13FF8"/>
    <w:rsid w:val="00C1448D"/>
    <w:rsid w:val="00C14670"/>
    <w:rsid w:val="00C14964"/>
    <w:rsid w:val="00C14E5E"/>
    <w:rsid w:val="00C14E83"/>
    <w:rsid w:val="00C14FF0"/>
    <w:rsid w:val="00C151F7"/>
    <w:rsid w:val="00C1529C"/>
    <w:rsid w:val="00C15625"/>
    <w:rsid w:val="00C156A0"/>
    <w:rsid w:val="00C15919"/>
    <w:rsid w:val="00C159AE"/>
    <w:rsid w:val="00C15C55"/>
    <w:rsid w:val="00C15DC5"/>
    <w:rsid w:val="00C1601F"/>
    <w:rsid w:val="00C16689"/>
    <w:rsid w:val="00C16915"/>
    <w:rsid w:val="00C16D47"/>
    <w:rsid w:val="00C175F2"/>
    <w:rsid w:val="00C17FD8"/>
    <w:rsid w:val="00C2017C"/>
    <w:rsid w:val="00C2031D"/>
    <w:rsid w:val="00C2052E"/>
    <w:rsid w:val="00C2062A"/>
    <w:rsid w:val="00C20737"/>
    <w:rsid w:val="00C20D6C"/>
    <w:rsid w:val="00C21256"/>
    <w:rsid w:val="00C21837"/>
    <w:rsid w:val="00C21923"/>
    <w:rsid w:val="00C21971"/>
    <w:rsid w:val="00C21CA7"/>
    <w:rsid w:val="00C22690"/>
    <w:rsid w:val="00C23C5F"/>
    <w:rsid w:val="00C23EA6"/>
    <w:rsid w:val="00C2463D"/>
    <w:rsid w:val="00C24BF7"/>
    <w:rsid w:val="00C25608"/>
    <w:rsid w:val="00C259DE"/>
    <w:rsid w:val="00C26280"/>
    <w:rsid w:val="00C2656E"/>
    <w:rsid w:val="00C26A91"/>
    <w:rsid w:val="00C26C6A"/>
    <w:rsid w:val="00C26CE7"/>
    <w:rsid w:val="00C27724"/>
    <w:rsid w:val="00C27958"/>
    <w:rsid w:val="00C27CDE"/>
    <w:rsid w:val="00C27DDB"/>
    <w:rsid w:val="00C27EBE"/>
    <w:rsid w:val="00C30094"/>
    <w:rsid w:val="00C305AD"/>
    <w:rsid w:val="00C30E29"/>
    <w:rsid w:val="00C3122C"/>
    <w:rsid w:val="00C31EA5"/>
    <w:rsid w:val="00C31EB8"/>
    <w:rsid w:val="00C32195"/>
    <w:rsid w:val="00C323BA"/>
    <w:rsid w:val="00C3344B"/>
    <w:rsid w:val="00C3361B"/>
    <w:rsid w:val="00C33CAC"/>
    <w:rsid w:val="00C342F2"/>
    <w:rsid w:val="00C34AB8"/>
    <w:rsid w:val="00C34AF7"/>
    <w:rsid w:val="00C34BE3"/>
    <w:rsid w:val="00C34CC9"/>
    <w:rsid w:val="00C34CFA"/>
    <w:rsid w:val="00C354E6"/>
    <w:rsid w:val="00C35759"/>
    <w:rsid w:val="00C3579E"/>
    <w:rsid w:val="00C35BF2"/>
    <w:rsid w:val="00C35D69"/>
    <w:rsid w:val="00C35E6F"/>
    <w:rsid w:val="00C362B9"/>
    <w:rsid w:val="00C36422"/>
    <w:rsid w:val="00C36772"/>
    <w:rsid w:val="00C36820"/>
    <w:rsid w:val="00C37251"/>
    <w:rsid w:val="00C37F29"/>
    <w:rsid w:val="00C4037A"/>
    <w:rsid w:val="00C40821"/>
    <w:rsid w:val="00C40B42"/>
    <w:rsid w:val="00C40C85"/>
    <w:rsid w:val="00C41A53"/>
    <w:rsid w:val="00C41AB9"/>
    <w:rsid w:val="00C41E41"/>
    <w:rsid w:val="00C41FD3"/>
    <w:rsid w:val="00C42490"/>
    <w:rsid w:val="00C426EB"/>
    <w:rsid w:val="00C429C8"/>
    <w:rsid w:val="00C42A56"/>
    <w:rsid w:val="00C431D6"/>
    <w:rsid w:val="00C436F9"/>
    <w:rsid w:val="00C43BC5"/>
    <w:rsid w:val="00C43BD4"/>
    <w:rsid w:val="00C444BA"/>
    <w:rsid w:val="00C4462F"/>
    <w:rsid w:val="00C4520C"/>
    <w:rsid w:val="00C45902"/>
    <w:rsid w:val="00C46AD2"/>
    <w:rsid w:val="00C47946"/>
    <w:rsid w:val="00C4795E"/>
    <w:rsid w:val="00C47A18"/>
    <w:rsid w:val="00C47FA0"/>
    <w:rsid w:val="00C501CF"/>
    <w:rsid w:val="00C5056E"/>
    <w:rsid w:val="00C50B93"/>
    <w:rsid w:val="00C5120B"/>
    <w:rsid w:val="00C515D3"/>
    <w:rsid w:val="00C515E1"/>
    <w:rsid w:val="00C516D8"/>
    <w:rsid w:val="00C51A34"/>
    <w:rsid w:val="00C528A6"/>
    <w:rsid w:val="00C52BB0"/>
    <w:rsid w:val="00C5320C"/>
    <w:rsid w:val="00C53568"/>
    <w:rsid w:val="00C538B2"/>
    <w:rsid w:val="00C53B42"/>
    <w:rsid w:val="00C53C6E"/>
    <w:rsid w:val="00C54385"/>
    <w:rsid w:val="00C54499"/>
    <w:rsid w:val="00C545B4"/>
    <w:rsid w:val="00C54BA0"/>
    <w:rsid w:val="00C550DE"/>
    <w:rsid w:val="00C55933"/>
    <w:rsid w:val="00C55C93"/>
    <w:rsid w:val="00C55DD6"/>
    <w:rsid w:val="00C561F7"/>
    <w:rsid w:val="00C562C3"/>
    <w:rsid w:val="00C56354"/>
    <w:rsid w:val="00C5636D"/>
    <w:rsid w:val="00C56B57"/>
    <w:rsid w:val="00C56D71"/>
    <w:rsid w:val="00C572C2"/>
    <w:rsid w:val="00C5730D"/>
    <w:rsid w:val="00C5767E"/>
    <w:rsid w:val="00C57791"/>
    <w:rsid w:val="00C57DE5"/>
    <w:rsid w:val="00C57F2F"/>
    <w:rsid w:val="00C60603"/>
    <w:rsid w:val="00C60B1F"/>
    <w:rsid w:val="00C60B32"/>
    <w:rsid w:val="00C60F68"/>
    <w:rsid w:val="00C6112A"/>
    <w:rsid w:val="00C61398"/>
    <w:rsid w:val="00C614A5"/>
    <w:rsid w:val="00C6160D"/>
    <w:rsid w:val="00C618A6"/>
    <w:rsid w:val="00C62FA1"/>
    <w:rsid w:val="00C62FF7"/>
    <w:rsid w:val="00C631D0"/>
    <w:rsid w:val="00C6390E"/>
    <w:rsid w:val="00C644D9"/>
    <w:rsid w:val="00C64666"/>
    <w:rsid w:val="00C64847"/>
    <w:rsid w:val="00C64A8C"/>
    <w:rsid w:val="00C64E24"/>
    <w:rsid w:val="00C65F68"/>
    <w:rsid w:val="00C65FCB"/>
    <w:rsid w:val="00C663F8"/>
    <w:rsid w:val="00C66700"/>
    <w:rsid w:val="00C667F1"/>
    <w:rsid w:val="00C66AA4"/>
    <w:rsid w:val="00C66B36"/>
    <w:rsid w:val="00C66EA1"/>
    <w:rsid w:val="00C66F88"/>
    <w:rsid w:val="00C675AF"/>
    <w:rsid w:val="00C67A52"/>
    <w:rsid w:val="00C67BB1"/>
    <w:rsid w:val="00C71036"/>
    <w:rsid w:val="00C710E0"/>
    <w:rsid w:val="00C71497"/>
    <w:rsid w:val="00C71A93"/>
    <w:rsid w:val="00C71BE0"/>
    <w:rsid w:val="00C723A0"/>
    <w:rsid w:val="00C72C5C"/>
    <w:rsid w:val="00C72D6B"/>
    <w:rsid w:val="00C72F0D"/>
    <w:rsid w:val="00C73A80"/>
    <w:rsid w:val="00C73CF0"/>
    <w:rsid w:val="00C73F3B"/>
    <w:rsid w:val="00C742A5"/>
    <w:rsid w:val="00C74914"/>
    <w:rsid w:val="00C74997"/>
    <w:rsid w:val="00C74B7E"/>
    <w:rsid w:val="00C74CB4"/>
    <w:rsid w:val="00C74D60"/>
    <w:rsid w:val="00C74DFC"/>
    <w:rsid w:val="00C75002"/>
    <w:rsid w:val="00C76D02"/>
    <w:rsid w:val="00C77013"/>
    <w:rsid w:val="00C77920"/>
    <w:rsid w:val="00C77D3C"/>
    <w:rsid w:val="00C80066"/>
    <w:rsid w:val="00C802EF"/>
    <w:rsid w:val="00C80965"/>
    <w:rsid w:val="00C809E5"/>
    <w:rsid w:val="00C80E62"/>
    <w:rsid w:val="00C80ED7"/>
    <w:rsid w:val="00C814AB"/>
    <w:rsid w:val="00C81AFA"/>
    <w:rsid w:val="00C81F5B"/>
    <w:rsid w:val="00C8254D"/>
    <w:rsid w:val="00C827C6"/>
    <w:rsid w:val="00C82A77"/>
    <w:rsid w:val="00C82AAD"/>
    <w:rsid w:val="00C82E1C"/>
    <w:rsid w:val="00C834DE"/>
    <w:rsid w:val="00C83738"/>
    <w:rsid w:val="00C83792"/>
    <w:rsid w:val="00C83AA7"/>
    <w:rsid w:val="00C83EE8"/>
    <w:rsid w:val="00C85235"/>
    <w:rsid w:val="00C8530A"/>
    <w:rsid w:val="00C85413"/>
    <w:rsid w:val="00C85B61"/>
    <w:rsid w:val="00C866EC"/>
    <w:rsid w:val="00C86996"/>
    <w:rsid w:val="00C86CB0"/>
    <w:rsid w:val="00C87171"/>
    <w:rsid w:val="00C87A51"/>
    <w:rsid w:val="00C87C52"/>
    <w:rsid w:val="00C87EC6"/>
    <w:rsid w:val="00C902B6"/>
    <w:rsid w:val="00C903D3"/>
    <w:rsid w:val="00C906AB"/>
    <w:rsid w:val="00C90D7E"/>
    <w:rsid w:val="00C90EE7"/>
    <w:rsid w:val="00C91413"/>
    <w:rsid w:val="00C915E9"/>
    <w:rsid w:val="00C921B1"/>
    <w:rsid w:val="00C92692"/>
    <w:rsid w:val="00C92796"/>
    <w:rsid w:val="00C927B1"/>
    <w:rsid w:val="00C92C99"/>
    <w:rsid w:val="00C933EC"/>
    <w:rsid w:val="00C937B1"/>
    <w:rsid w:val="00C93902"/>
    <w:rsid w:val="00C93A26"/>
    <w:rsid w:val="00C93CCA"/>
    <w:rsid w:val="00C949B0"/>
    <w:rsid w:val="00C94BFD"/>
    <w:rsid w:val="00C94ED6"/>
    <w:rsid w:val="00C9507A"/>
    <w:rsid w:val="00C95A9B"/>
    <w:rsid w:val="00C95D53"/>
    <w:rsid w:val="00C96038"/>
    <w:rsid w:val="00C96172"/>
    <w:rsid w:val="00C964F9"/>
    <w:rsid w:val="00C965FE"/>
    <w:rsid w:val="00C96C02"/>
    <w:rsid w:val="00C96ED4"/>
    <w:rsid w:val="00C97017"/>
    <w:rsid w:val="00C970D6"/>
    <w:rsid w:val="00C97511"/>
    <w:rsid w:val="00C978F5"/>
    <w:rsid w:val="00C979B2"/>
    <w:rsid w:val="00C97BE1"/>
    <w:rsid w:val="00CA0396"/>
    <w:rsid w:val="00CA0649"/>
    <w:rsid w:val="00CA09B1"/>
    <w:rsid w:val="00CA0B89"/>
    <w:rsid w:val="00CA1772"/>
    <w:rsid w:val="00CA1B1F"/>
    <w:rsid w:val="00CA22CF"/>
    <w:rsid w:val="00CA27ED"/>
    <w:rsid w:val="00CA308B"/>
    <w:rsid w:val="00CA3829"/>
    <w:rsid w:val="00CA39E4"/>
    <w:rsid w:val="00CA4169"/>
    <w:rsid w:val="00CA42AC"/>
    <w:rsid w:val="00CA4834"/>
    <w:rsid w:val="00CA4A6B"/>
    <w:rsid w:val="00CA505D"/>
    <w:rsid w:val="00CA5118"/>
    <w:rsid w:val="00CA524B"/>
    <w:rsid w:val="00CA595B"/>
    <w:rsid w:val="00CA5CCB"/>
    <w:rsid w:val="00CA605F"/>
    <w:rsid w:val="00CA6291"/>
    <w:rsid w:val="00CA6309"/>
    <w:rsid w:val="00CA641E"/>
    <w:rsid w:val="00CA6B99"/>
    <w:rsid w:val="00CA6C56"/>
    <w:rsid w:val="00CA7085"/>
    <w:rsid w:val="00CA708B"/>
    <w:rsid w:val="00CA7173"/>
    <w:rsid w:val="00CA7897"/>
    <w:rsid w:val="00CA7D59"/>
    <w:rsid w:val="00CB01BB"/>
    <w:rsid w:val="00CB0594"/>
    <w:rsid w:val="00CB060D"/>
    <w:rsid w:val="00CB09B3"/>
    <w:rsid w:val="00CB0EE9"/>
    <w:rsid w:val="00CB15A3"/>
    <w:rsid w:val="00CB1A8D"/>
    <w:rsid w:val="00CB2484"/>
    <w:rsid w:val="00CB2A5E"/>
    <w:rsid w:val="00CB3482"/>
    <w:rsid w:val="00CB39AA"/>
    <w:rsid w:val="00CB3A68"/>
    <w:rsid w:val="00CB3BE1"/>
    <w:rsid w:val="00CB3D44"/>
    <w:rsid w:val="00CB4033"/>
    <w:rsid w:val="00CB4E53"/>
    <w:rsid w:val="00CB4FF5"/>
    <w:rsid w:val="00CB507D"/>
    <w:rsid w:val="00CB50BC"/>
    <w:rsid w:val="00CB5521"/>
    <w:rsid w:val="00CB55B6"/>
    <w:rsid w:val="00CB5E2D"/>
    <w:rsid w:val="00CB6A19"/>
    <w:rsid w:val="00CB7097"/>
    <w:rsid w:val="00CB7204"/>
    <w:rsid w:val="00CB7459"/>
    <w:rsid w:val="00CB7488"/>
    <w:rsid w:val="00CB7BDD"/>
    <w:rsid w:val="00CC0E9F"/>
    <w:rsid w:val="00CC0FEA"/>
    <w:rsid w:val="00CC134F"/>
    <w:rsid w:val="00CC18FF"/>
    <w:rsid w:val="00CC1E7B"/>
    <w:rsid w:val="00CC1F10"/>
    <w:rsid w:val="00CC26A5"/>
    <w:rsid w:val="00CC2786"/>
    <w:rsid w:val="00CC2E9E"/>
    <w:rsid w:val="00CC337C"/>
    <w:rsid w:val="00CC376E"/>
    <w:rsid w:val="00CC385A"/>
    <w:rsid w:val="00CC44D3"/>
    <w:rsid w:val="00CC4526"/>
    <w:rsid w:val="00CC4616"/>
    <w:rsid w:val="00CC4E46"/>
    <w:rsid w:val="00CC4F3B"/>
    <w:rsid w:val="00CC5087"/>
    <w:rsid w:val="00CC5A3F"/>
    <w:rsid w:val="00CC5E19"/>
    <w:rsid w:val="00CC6201"/>
    <w:rsid w:val="00CC67E8"/>
    <w:rsid w:val="00CC6CC9"/>
    <w:rsid w:val="00CC6ED9"/>
    <w:rsid w:val="00CC717C"/>
    <w:rsid w:val="00CC75B3"/>
    <w:rsid w:val="00CC76EC"/>
    <w:rsid w:val="00CC7E5E"/>
    <w:rsid w:val="00CD0153"/>
    <w:rsid w:val="00CD0930"/>
    <w:rsid w:val="00CD0E39"/>
    <w:rsid w:val="00CD1375"/>
    <w:rsid w:val="00CD1B02"/>
    <w:rsid w:val="00CD2938"/>
    <w:rsid w:val="00CD2FE0"/>
    <w:rsid w:val="00CD34AC"/>
    <w:rsid w:val="00CD3EE2"/>
    <w:rsid w:val="00CD4188"/>
    <w:rsid w:val="00CD48D5"/>
    <w:rsid w:val="00CD4B4D"/>
    <w:rsid w:val="00CD4C42"/>
    <w:rsid w:val="00CD57C0"/>
    <w:rsid w:val="00CD64F0"/>
    <w:rsid w:val="00CD6566"/>
    <w:rsid w:val="00CD6EE2"/>
    <w:rsid w:val="00CD705F"/>
    <w:rsid w:val="00CD7406"/>
    <w:rsid w:val="00CD7834"/>
    <w:rsid w:val="00CD7AD1"/>
    <w:rsid w:val="00CE0274"/>
    <w:rsid w:val="00CE0B5D"/>
    <w:rsid w:val="00CE1978"/>
    <w:rsid w:val="00CE1A3C"/>
    <w:rsid w:val="00CE1BB6"/>
    <w:rsid w:val="00CE1C3F"/>
    <w:rsid w:val="00CE239F"/>
    <w:rsid w:val="00CE2B61"/>
    <w:rsid w:val="00CE3038"/>
    <w:rsid w:val="00CE34C6"/>
    <w:rsid w:val="00CE3896"/>
    <w:rsid w:val="00CE487F"/>
    <w:rsid w:val="00CE59DB"/>
    <w:rsid w:val="00CE5CFD"/>
    <w:rsid w:val="00CE5D33"/>
    <w:rsid w:val="00CE6131"/>
    <w:rsid w:val="00CE62EE"/>
    <w:rsid w:val="00CE6372"/>
    <w:rsid w:val="00CE63EF"/>
    <w:rsid w:val="00CE6471"/>
    <w:rsid w:val="00CE6926"/>
    <w:rsid w:val="00CE6D36"/>
    <w:rsid w:val="00CE72C8"/>
    <w:rsid w:val="00CE737C"/>
    <w:rsid w:val="00CE741C"/>
    <w:rsid w:val="00CE791B"/>
    <w:rsid w:val="00CE7F3E"/>
    <w:rsid w:val="00CF037B"/>
    <w:rsid w:val="00CF0479"/>
    <w:rsid w:val="00CF11E9"/>
    <w:rsid w:val="00CF1570"/>
    <w:rsid w:val="00CF15AF"/>
    <w:rsid w:val="00CF18F6"/>
    <w:rsid w:val="00CF1927"/>
    <w:rsid w:val="00CF1BA5"/>
    <w:rsid w:val="00CF21BA"/>
    <w:rsid w:val="00CF21E1"/>
    <w:rsid w:val="00CF2649"/>
    <w:rsid w:val="00CF2D61"/>
    <w:rsid w:val="00CF3075"/>
    <w:rsid w:val="00CF3428"/>
    <w:rsid w:val="00CF35BD"/>
    <w:rsid w:val="00CF373F"/>
    <w:rsid w:val="00CF4681"/>
    <w:rsid w:val="00CF5044"/>
    <w:rsid w:val="00CF5324"/>
    <w:rsid w:val="00CF5425"/>
    <w:rsid w:val="00CF5D3C"/>
    <w:rsid w:val="00CF6032"/>
    <w:rsid w:val="00CF67A0"/>
    <w:rsid w:val="00CF6FC5"/>
    <w:rsid w:val="00CF7408"/>
    <w:rsid w:val="00CF75F6"/>
    <w:rsid w:val="00CF7C46"/>
    <w:rsid w:val="00CF7E21"/>
    <w:rsid w:val="00D0001D"/>
    <w:rsid w:val="00D003E8"/>
    <w:rsid w:val="00D006C8"/>
    <w:rsid w:val="00D00B7C"/>
    <w:rsid w:val="00D00C00"/>
    <w:rsid w:val="00D00CFC"/>
    <w:rsid w:val="00D013CE"/>
    <w:rsid w:val="00D01ACC"/>
    <w:rsid w:val="00D01E8A"/>
    <w:rsid w:val="00D020AC"/>
    <w:rsid w:val="00D021A6"/>
    <w:rsid w:val="00D02454"/>
    <w:rsid w:val="00D02BAB"/>
    <w:rsid w:val="00D02D56"/>
    <w:rsid w:val="00D032A0"/>
    <w:rsid w:val="00D032C2"/>
    <w:rsid w:val="00D03C3D"/>
    <w:rsid w:val="00D04061"/>
    <w:rsid w:val="00D04117"/>
    <w:rsid w:val="00D04121"/>
    <w:rsid w:val="00D04590"/>
    <w:rsid w:val="00D04C1F"/>
    <w:rsid w:val="00D04F4E"/>
    <w:rsid w:val="00D05069"/>
    <w:rsid w:val="00D05155"/>
    <w:rsid w:val="00D05400"/>
    <w:rsid w:val="00D0598D"/>
    <w:rsid w:val="00D05A2D"/>
    <w:rsid w:val="00D05AA3"/>
    <w:rsid w:val="00D05ABE"/>
    <w:rsid w:val="00D05BB7"/>
    <w:rsid w:val="00D05E28"/>
    <w:rsid w:val="00D05E74"/>
    <w:rsid w:val="00D0622C"/>
    <w:rsid w:val="00D06487"/>
    <w:rsid w:val="00D06A25"/>
    <w:rsid w:val="00D06ED0"/>
    <w:rsid w:val="00D071D4"/>
    <w:rsid w:val="00D0742E"/>
    <w:rsid w:val="00D07624"/>
    <w:rsid w:val="00D0787D"/>
    <w:rsid w:val="00D079D4"/>
    <w:rsid w:val="00D07E75"/>
    <w:rsid w:val="00D07FCD"/>
    <w:rsid w:val="00D10065"/>
    <w:rsid w:val="00D101CC"/>
    <w:rsid w:val="00D104C0"/>
    <w:rsid w:val="00D1069E"/>
    <w:rsid w:val="00D1074E"/>
    <w:rsid w:val="00D10886"/>
    <w:rsid w:val="00D10D7A"/>
    <w:rsid w:val="00D11145"/>
    <w:rsid w:val="00D1133E"/>
    <w:rsid w:val="00D114E3"/>
    <w:rsid w:val="00D119D7"/>
    <w:rsid w:val="00D11F68"/>
    <w:rsid w:val="00D126C5"/>
    <w:rsid w:val="00D12A74"/>
    <w:rsid w:val="00D1361F"/>
    <w:rsid w:val="00D13659"/>
    <w:rsid w:val="00D13BDF"/>
    <w:rsid w:val="00D14329"/>
    <w:rsid w:val="00D14400"/>
    <w:rsid w:val="00D147DB"/>
    <w:rsid w:val="00D149C9"/>
    <w:rsid w:val="00D14CD2"/>
    <w:rsid w:val="00D14F86"/>
    <w:rsid w:val="00D1508E"/>
    <w:rsid w:val="00D150CF"/>
    <w:rsid w:val="00D1515E"/>
    <w:rsid w:val="00D16129"/>
    <w:rsid w:val="00D16224"/>
    <w:rsid w:val="00D162A6"/>
    <w:rsid w:val="00D163EB"/>
    <w:rsid w:val="00D16DDE"/>
    <w:rsid w:val="00D16F04"/>
    <w:rsid w:val="00D1789F"/>
    <w:rsid w:val="00D17C28"/>
    <w:rsid w:val="00D20004"/>
    <w:rsid w:val="00D2017C"/>
    <w:rsid w:val="00D20220"/>
    <w:rsid w:val="00D20FA6"/>
    <w:rsid w:val="00D21182"/>
    <w:rsid w:val="00D21D4C"/>
    <w:rsid w:val="00D22AD4"/>
    <w:rsid w:val="00D22FE9"/>
    <w:rsid w:val="00D22FEF"/>
    <w:rsid w:val="00D23A36"/>
    <w:rsid w:val="00D23BBB"/>
    <w:rsid w:val="00D23E63"/>
    <w:rsid w:val="00D24696"/>
    <w:rsid w:val="00D24919"/>
    <w:rsid w:val="00D24DF3"/>
    <w:rsid w:val="00D25002"/>
    <w:rsid w:val="00D25032"/>
    <w:rsid w:val="00D251CE"/>
    <w:rsid w:val="00D25251"/>
    <w:rsid w:val="00D2577D"/>
    <w:rsid w:val="00D25A3C"/>
    <w:rsid w:val="00D25D56"/>
    <w:rsid w:val="00D25FA9"/>
    <w:rsid w:val="00D26079"/>
    <w:rsid w:val="00D2626F"/>
    <w:rsid w:val="00D2640D"/>
    <w:rsid w:val="00D265FB"/>
    <w:rsid w:val="00D26954"/>
    <w:rsid w:val="00D2698F"/>
    <w:rsid w:val="00D269A7"/>
    <w:rsid w:val="00D27153"/>
    <w:rsid w:val="00D274C9"/>
    <w:rsid w:val="00D27B89"/>
    <w:rsid w:val="00D3049B"/>
    <w:rsid w:val="00D30559"/>
    <w:rsid w:val="00D30E0E"/>
    <w:rsid w:val="00D314DB"/>
    <w:rsid w:val="00D315EF"/>
    <w:rsid w:val="00D3189B"/>
    <w:rsid w:val="00D31B96"/>
    <w:rsid w:val="00D3222F"/>
    <w:rsid w:val="00D3228B"/>
    <w:rsid w:val="00D32396"/>
    <w:rsid w:val="00D32502"/>
    <w:rsid w:val="00D32530"/>
    <w:rsid w:val="00D346DA"/>
    <w:rsid w:val="00D34755"/>
    <w:rsid w:val="00D3499C"/>
    <w:rsid w:val="00D34A39"/>
    <w:rsid w:val="00D34A91"/>
    <w:rsid w:val="00D34AC2"/>
    <w:rsid w:val="00D34C08"/>
    <w:rsid w:val="00D35115"/>
    <w:rsid w:val="00D353D9"/>
    <w:rsid w:val="00D354CB"/>
    <w:rsid w:val="00D35871"/>
    <w:rsid w:val="00D35A94"/>
    <w:rsid w:val="00D361F2"/>
    <w:rsid w:val="00D36535"/>
    <w:rsid w:val="00D3654D"/>
    <w:rsid w:val="00D36DA5"/>
    <w:rsid w:val="00D36E28"/>
    <w:rsid w:val="00D36E39"/>
    <w:rsid w:val="00D37C6C"/>
    <w:rsid w:val="00D37CDC"/>
    <w:rsid w:val="00D37D54"/>
    <w:rsid w:val="00D37DAA"/>
    <w:rsid w:val="00D401AE"/>
    <w:rsid w:val="00D4064D"/>
    <w:rsid w:val="00D4086C"/>
    <w:rsid w:val="00D408A0"/>
    <w:rsid w:val="00D4090D"/>
    <w:rsid w:val="00D40B53"/>
    <w:rsid w:val="00D41192"/>
    <w:rsid w:val="00D41465"/>
    <w:rsid w:val="00D42388"/>
    <w:rsid w:val="00D42894"/>
    <w:rsid w:val="00D42D36"/>
    <w:rsid w:val="00D42D63"/>
    <w:rsid w:val="00D4309B"/>
    <w:rsid w:val="00D435AB"/>
    <w:rsid w:val="00D43AE4"/>
    <w:rsid w:val="00D44172"/>
    <w:rsid w:val="00D444FD"/>
    <w:rsid w:val="00D44C9A"/>
    <w:rsid w:val="00D44D9A"/>
    <w:rsid w:val="00D45258"/>
    <w:rsid w:val="00D452A3"/>
    <w:rsid w:val="00D45423"/>
    <w:rsid w:val="00D4554B"/>
    <w:rsid w:val="00D458D1"/>
    <w:rsid w:val="00D45A5F"/>
    <w:rsid w:val="00D46281"/>
    <w:rsid w:val="00D46579"/>
    <w:rsid w:val="00D466B5"/>
    <w:rsid w:val="00D46916"/>
    <w:rsid w:val="00D46A63"/>
    <w:rsid w:val="00D46FF6"/>
    <w:rsid w:val="00D4716D"/>
    <w:rsid w:val="00D47622"/>
    <w:rsid w:val="00D47CCE"/>
    <w:rsid w:val="00D47FF5"/>
    <w:rsid w:val="00D5050E"/>
    <w:rsid w:val="00D5053B"/>
    <w:rsid w:val="00D506CA"/>
    <w:rsid w:val="00D50997"/>
    <w:rsid w:val="00D51600"/>
    <w:rsid w:val="00D51DF9"/>
    <w:rsid w:val="00D523D5"/>
    <w:rsid w:val="00D52634"/>
    <w:rsid w:val="00D52855"/>
    <w:rsid w:val="00D5290C"/>
    <w:rsid w:val="00D53665"/>
    <w:rsid w:val="00D5371E"/>
    <w:rsid w:val="00D537EA"/>
    <w:rsid w:val="00D53D80"/>
    <w:rsid w:val="00D53E17"/>
    <w:rsid w:val="00D53E2D"/>
    <w:rsid w:val="00D53F3E"/>
    <w:rsid w:val="00D53F75"/>
    <w:rsid w:val="00D54D94"/>
    <w:rsid w:val="00D54F45"/>
    <w:rsid w:val="00D550FD"/>
    <w:rsid w:val="00D553BA"/>
    <w:rsid w:val="00D554B6"/>
    <w:rsid w:val="00D55AAE"/>
    <w:rsid w:val="00D55F9A"/>
    <w:rsid w:val="00D56059"/>
    <w:rsid w:val="00D56317"/>
    <w:rsid w:val="00D56461"/>
    <w:rsid w:val="00D56753"/>
    <w:rsid w:val="00D568B4"/>
    <w:rsid w:val="00D56B0C"/>
    <w:rsid w:val="00D57186"/>
    <w:rsid w:val="00D57582"/>
    <w:rsid w:val="00D57FCA"/>
    <w:rsid w:val="00D60A30"/>
    <w:rsid w:val="00D60BE0"/>
    <w:rsid w:val="00D60EFA"/>
    <w:rsid w:val="00D61070"/>
    <w:rsid w:val="00D61220"/>
    <w:rsid w:val="00D61A56"/>
    <w:rsid w:val="00D61F25"/>
    <w:rsid w:val="00D61FE5"/>
    <w:rsid w:val="00D6244E"/>
    <w:rsid w:val="00D62761"/>
    <w:rsid w:val="00D62C72"/>
    <w:rsid w:val="00D62D00"/>
    <w:rsid w:val="00D63703"/>
    <w:rsid w:val="00D638E9"/>
    <w:rsid w:val="00D63CAE"/>
    <w:rsid w:val="00D641EB"/>
    <w:rsid w:val="00D647B5"/>
    <w:rsid w:val="00D651D7"/>
    <w:rsid w:val="00D653ED"/>
    <w:rsid w:val="00D658CC"/>
    <w:rsid w:val="00D65D24"/>
    <w:rsid w:val="00D66079"/>
    <w:rsid w:val="00D669DB"/>
    <w:rsid w:val="00D66CF5"/>
    <w:rsid w:val="00D67436"/>
    <w:rsid w:val="00D6766E"/>
    <w:rsid w:val="00D67EB5"/>
    <w:rsid w:val="00D70219"/>
    <w:rsid w:val="00D706D7"/>
    <w:rsid w:val="00D7106A"/>
    <w:rsid w:val="00D710E6"/>
    <w:rsid w:val="00D71C04"/>
    <w:rsid w:val="00D71C63"/>
    <w:rsid w:val="00D72011"/>
    <w:rsid w:val="00D72232"/>
    <w:rsid w:val="00D72275"/>
    <w:rsid w:val="00D72673"/>
    <w:rsid w:val="00D72A80"/>
    <w:rsid w:val="00D72B64"/>
    <w:rsid w:val="00D7335B"/>
    <w:rsid w:val="00D73A3C"/>
    <w:rsid w:val="00D73AD2"/>
    <w:rsid w:val="00D73C86"/>
    <w:rsid w:val="00D7405C"/>
    <w:rsid w:val="00D74310"/>
    <w:rsid w:val="00D747B4"/>
    <w:rsid w:val="00D747C0"/>
    <w:rsid w:val="00D74900"/>
    <w:rsid w:val="00D74DA2"/>
    <w:rsid w:val="00D754AC"/>
    <w:rsid w:val="00D7551B"/>
    <w:rsid w:val="00D755A6"/>
    <w:rsid w:val="00D75685"/>
    <w:rsid w:val="00D75807"/>
    <w:rsid w:val="00D7581B"/>
    <w:rsid w:val="00D75BE1"/>
    <w:rsid w:val="00D763BA"/>
    <w:rsid w:val="00D763C7"/>
    <w:rsid w:val="00D76534"/>
    <w:rsid w:val="00D76AEF"/>
    <w:rsid w:val="00D77374"/>
    <w:rsid w:val="00D773B0"/>
    <w:rsid w:val="00D7762E"/>
    <w:rsid w:val="00D77775"/>
    <w:rsid w:val="00D777C2"/>
    <w:rsid w:val="00D77937"/>
    <w:rsid w:val="00D77C9C"/>
    <w:rsid w:val="00D77D81"/>
    <w:rsid w:val="00D77ED2"/>
    <w:rsid w:val="00D803AE"/>
    <w:rsid w:val="00D804D9"/>
    <w:rsid w:val="00D80BAA"/>
    <w:rsid w:val="00D80CFA"/>
    <w:rsid w:val="00D80EF9"/>
    <w:rsid w:val="00D81140"/>
    <w:rsid w:val="00D81684"/>
    <w:rsid w:val="00D8179B"/>
    <w:rsid w:val="00D81A57"/>
    <w:rsid w:val="00D81E68"/>
    <w:rsid w:val="00D82293"/>
    <w:rsid w:val="00D82A7F"/>
    <w:rsid w:val="00D82AF5"/>
    <w:rsid w:val="00D831E2"/>
    <w:rsid w:val="00D83520"/>
    <w:rsid w:val="00D8353A"/>
    <w:rsid w:val="00D838A9"/>
    <w:rsid w:val="00D83B7B"/>
    <w:rsid w:val="00D84111"/>
    <w:rsid w:val="00D843B1"/>
    <w:rsid w:val="00D843B7"/>
    <w:rsid w:val="00D845CF"/>
    <w:rsid w:val="00D84C48"/>
    <w:rsid w:val="00D8511E"/>
    <w:rsid w:val="00D85FBE"/>
    <w:rsid w:val="00D860C7"/>
    <w:rsid w:val="00D86449"/>
    <w:rsid w:val="00D87AAA"/>
    <w:rsid w:val="00D909D0"/>
    <w:rsid w:val="00D91035"/>
    <w:rsid w:val="00D91309"/>
    <w:rsid w:val="00D91482"/>
    <w:rsid w:val="00D918C4"/>
    <w:rsid w:val="00D9215A"/>
    <w:rsid w:val="00D9263F"/>
    <w:rsid w:val="00D926CD"/>
    <w:rsid w:val="00D92DEA"/>
    <w:rsid w:val="00D935AA"/>
    <w:rsid w:val="00D9396D"/>
    <w:rsid w:val="00D9398F"/>
    <w:rsid w:val="00D93CF1"/>
    <w:rsid w:val="00D94A82"/>
    <w:rsid w:val="00D94BF1"/>
    <w:rsid w:val="00D94C21"/>
    <w:rsid w:val="00D94C2A"/>
    <w:rsid w:val="00D951D4"/>
    <w:rsid w:val="00D95D2C"/>
    <w:rsid w:val="00D96118"/>
    <w:rsid w:val="00D962F4"/>
    <w:rsid w:val="00D96B62"/>
    <w:rsid w:val="00D97429"/>
    <w:rsid w:val="00D97488"/>
    <w:rsid w:val="00D97565"/>
    <w:rsid w:val="00D9767B"/>
    <w:rsid w:val="00D976D3"/>
    <w:rsid w:val="00D97CAA"/>
    <w:rsid w:val="00D97E19"/>
    <w:rsid w:val="00D97F5B"/>
    <w:rsid w:val="00D97FF6"/>
    <w:rsid w:val="00DA017B"/>
    <w:rsid w:val="00DA09F4"/>
    <w:rsid w:val="00DA156A"/>
    <w:rsid w:val="00DA2250"/>
    <w:rsid w:val="00DA2E52"/>
    <w:rsid w:val="00DA350B"/>
    <w:rsid w:val="00DA35DA"/>
    <w:rsid w:val="00DA3673"/>
    <w:rsid w:val="00DA37FD"/>
    <w:rsid w:val="00DA39B5"/>
    <w:rsid w:val="00DA3A9B"/>
    <w:rsid w:val="00DA3FBC"/>
    <w:rsid w:val="00DA429E"/>
    <w:rsid w:val="00DA579D"/>
    <w:rsid w:val="00DA58D8"/>
    <w:rsid w:val="00DA6645"/>
    <w:rsid w:val="00DA67EF"/>
    <w:rsid w:val="00DA6B4C"/>
    <w:rsid w:val="00DA6C6E"/>
    <w:rsid w:val="00DB037C"/>
    <w:rsid w:val="00DB0453"/>
    <w:rsid w:val="00DB07FF"/>
    <w:rsid w:val="00DB08A2"/>
    <w:rsid w:val="00DB08F8"/>
    <w:rsid w:val="00DB0A69"/>
    <w:rsid w:val="00DB186E"/>
    <w:rsid w:val="00DB1C3A"/>
    <w:rsid w:val="00DB1F31"/>
    <w:rsid w:val="00DB1F99"/>
    <w:rsid w:val="00DB1FCD"/>
    <w:rsid w:val="00DB2AF3"/>
    <w:rsid w:val="00DB2C31"/>
    <w:rsid w:val="00DB2DC7"/>
    <w:rsid w:val="00DB3337"/>
    <w:rsid w:val="00DB3D10"/>
    <w:rsid w:val="00DB3E44"/>
    <w:rsid w:val="00DB46A5"/>
    <w:rsid w:val="00DB4AAC"/>
    <w:rsid w:val="00DB4E46"/>
    <w:rsid w:val="00DB5055"/>
    <w:rsid w:val="00DB528F"/>
    <w:rsid w:val="00DB5396"/>
    <w:rsid w:val="00DB58AC"/>
    <w:rsid w:val="00DB5B14"/>
    <w:rsid w:val="00DB5C2B"/>
    <w:rsid w:val="00DB5D4D"/>
    <w:rsid w:val="00DB5DC8"/>
    <w:rsid w:val="00DB6536"/>
    <w:rsid w:val="00DB67A2"/>
    <w:rsid w:val="00DB68A2"/>
    <w:rsid w:val="00DB68CF"/>
    <w:rsid w:val="00DB6998"/>
    <w:rsid w:val="00DB6B53"/>
    <w:rsid w:val="00DB6BEC"/>
    <w:rsid w:val="00DB6EE5"/>
    <w:rsid w:val="00DB6FF8"/>
    <w:rsid w:val="00DB71F3"/>
    <w:rsid w:val="00DB741C"/>
    <w:rsid w:val="00DB75AC"/>
    <w:rsid w:val="00DB77E3"/>
    <w:rsid w:val="00DB7812"/>
    <w:rsid w:val="00DB79F4"/>
    <w:rsid w:val="00DC03D0"/>
    <w:rsid w:val="00DC0400"/>
    <w:rsid w:val="00DC08F4"/>
    <w:rsid w:val="00DC0A9F"/>
    <w:rsid w:val="00DC0C0F"/>
    <w:rsid w:val="00DC0E54"/>
    <w:rsid w:val="00DC0EBC"/>
    <w:rsid w:val="00DC105C"/>
    <w:rsid w:val="00DC179E"/>
    <w:rsid w:val="00DC1941"/>
    <w:rsid w:val="00DC1B70"/>
    <w:rsid w:val="00DC2002"/>
    <w:rsid w:val="00DC216B"/>
    <w:rsid w:val="00DC30F9"/>
    <w:rsid w:val="00DC37E7"/>
    <w:rsid w:val="00DC3DAF"/>
    <w:rsid w:val="00DC3F7B"/>
    <w:rsid w:val="00DC45D5"/>
    <w:rsid w:val="00DC47F8"/>
    <w:rsid w:val="00DC4DF0"/>
    <w:rsid w:val="00DC4E91"/>
    <w:rsid w:val="00DC5673"/>
    <w:rsid w:val="00DC5ECA"/>
    <w:rsid w:val="00DC6281"/>
    <w:rsid w:val="00DC6311"/>
    <w:rsid w:val="00DC77AA"/>
    <w:rsid w:val="00DC7AFE"/>
    <w:rsid w:val="00DD06A4"/>
    <w:rsid w:val="00DD06BF"/>
    <w:rsid w:val="00DD072D"/>
    <w:rsid w:val="00DD0D93"/>
    <w:rsid w:val="00DD13A0"/>
    <w:rsid w:val="00DD18B2"/>
    <w:rsid w:val="00DD1B18"/>
    <w:rsid w:val="00DD1DA5"/>
    <w:rsid w:val="00DD2D04"/>
    <w:rsid w:val="00DD347B"/>
    <w:rsid w:val="00DD391D"/>
    <w:rsid w:val="00DD3B6C"/>
    <w:rsid w:val="00DD3E95"/>
    <w:rsid w:val="00DD3EA0"/>
    <w:rsid w:val="00DD3FB5"/>
    <w:rsid w:val="00DD4058"/>
    <w:rsid w:val="00DD457B"/>
    <w:rsid w:val="00DD46A8"/>
    <w:rsid w:val="00DD4B37"/>
    <w:rsid w:val="00DD4D9C"/>
    <w:rsid w:val="00DD5746"/>
    <w:rsid w:val="00DD576F"/>
    <w:rsid w:val="00DD5881"/>
    <w:rsid w:val="00DD5FDA"/>
    <w:rsid w:val="00DD62A5"/>
    <w:rsid w:val="00DD64C3"/>
    <w:rsid w:val="00DD6830"/>
    <w:rsid w:val="00DD6AF7"/>
    <w:rsid w:val="00DD6C01"/>
    <w:rsid w:val="00DD70F9"/>
    <w:rsid w:val="00DD7849"/>
    <w:rsid w:val="00DE0302"/>
    <w:rsid w:val="00DE0416"/>
    <w:rsid w:val="00DE0849"/>
    <w:rsid w:val="00DE0A97"/>
    <w:rsid w:val="00DE0E6E"/>
    <w:rsid w:val="00DE2C53"/>
    <w:rsid w:val="00DE2CDE"/>
    <w:rsid w:val="00DE3D6F"/>
    <w:rsid w:val="00DE42B4"/>
    <w:rsid w:val="00DE46BB"/>
    <w:rsid w:val="00DE4BC1"/>
    <w:rsid w:val="00DE5204"/>
    <w:rsid w:val="00DE52C8"/>
    <w:rsid w:val="00DE5322"/>
    <w:rsid w:val="00DE59CD"/>
    <w:rsid w:val="00DE5CF3"/>
    <w:rsid w:val="00DE5D01"/>
    <w:rsid w:val="00DE605D"/>
    <w:rsid w:val="00DE61B7"/>
    <w:rsid w:val="00DE648A"/>
    <w:rsid w:val="00DE6501"/>
    <w:rsid w:val="00DE6915"/>
    <w:rsid w:val="00DE7791"/>
    <w:rsid w:val="00DE7EE5"/>
    <w:rsid w:val="00DF00EF"/>
    <w:rsid w:val="00DF040A"/>
    <w:rsid w:val="00DF0B47"/>
    <w:rsid w:val="00DF0C45"/>
    <w:rsid w:val="00DF115B"/>
    <w:rsid w:val="00DF12B2"/>
    <w:rsid w:val="00DF1D4D"/>
    <w:rsid w:val="00DF203E"/>
    <w:rsid w:val="00DF21AE"/>
    <w:rsid w:val="00DF2263"/>
    <w:rsid w:val="00DF245F"/>
    <w:rsid w:val="00DF3DC3"/>
    <w:rsid w:val="00DF3F58"/>
    <w:rsid w:val="00DF543C"/>
    <w:rsid w:val="00DF5CBB"/>
    <w:rsid w:val="00DF6052"/>
    <w:rsid w:val="00DF60BD"/>
    <w:rsid w:val="00DF68A7"/>
    <w:rsid w:val="00DF69CC"/>
    <w:rsid w:val="00DF6A38"/>
    <w:rsid w:val="00DF7072"/>
    <w:rsid w:val="00DF71AF"/>
    <w:rsid w:val="00DF73EA"/>
    <w:rsid w:val="00DF7454"/>
    <w:rsid w:val="00DF7B22"/>
    <w:rsid w:val="00DF7FA5"/>
    <w:rsid w:val="00DF7FEF"/>
    <w:rsid w:val="00E003DC"/>
    <w:rsid w:val="00E00C09"/>
    <w:rsid w:val="00E00F89"/>
    <w:rsid w:val="00E01447"/>
    <w:rsid w:val="00E0145F"/>
    <w:rsid w:val="00E014B1"/>
    <w:rsid w:val="00E01667"/>
    <w:rsid w:val="00E01A9C"/>
    <w:rsid w:val="00E02007"/>
    <w:rsid w:val="00E02643"/>
    <w:rsid w:val="00E02BCE"/>
    <w:rsid w:val="00E02CBF"/>
    <w:rsid w:val="00E02D46"/>
    <w:rsid w:val="00E02FCD"/>
    <w:rsid w:val="00E034EA"/>
    <w:rsid w:val="00E035E9"/>
    <w:rsid w:val="00E038E6"/>
    <w:rsid w:val="00E03ED8"/>
    <w:rsid w:val="00E03F2B"/>
    <w:rsid w:val="00E04115"/>
    <w:rsid w:val="00E04A3C"/>
    <w:rsid w:val="00E04D0F"/>
    <w:rsid w:val="00E05109"/>
    <w:rsid w:val="00E051AA"/>
    <w:rsid w:val="00E0541B"/>
    <w:rsid w:val="00E0542F"/>
    <w:rsid w:val="00E07516"/>
    <w:rsid w:val="00E07B4D"/>
    <w:rsid w:val="00E100DF"/>
    <w:rsid w:val="00E104F7"/>
    <w:rsid w:val="00E10540"/>
    <w:rsid w:val="00E1117C"/>
    <w:rsid w:val="00E11C2C"/>
    <w:rsid w:val="00E12238"/>
    <w:rsid w:val="00E12358"/>
    <w:rsid w:val="00E125DE"/>
    <w:rsid w:val="00E134C4"/>
    <w:rsid w:val="00E1367C"/>
    <w:rsid w:val="00E13A10"/>
    <w:rsid w:val="00E13B3A"/>
    <w:rsid w:val="00E13B5D"/>
    <w:rsid w:val="00E13ECA"/>
    <w:rsid w:val="00E1403E"/>
    <w:rsid w:val="00E14173"/>
    <w:rsid w:val="00E1435D"/>
    <w:rsid w:val="00E14A85"/>
    <w:rsid w:val="00E14D7D"/>
    <w:rsid w:val="00E14F32"/>
    <w:rsid w:val="00E15991"/>
    <w:rsid w:val="00E163D9"/>
    <w:rsid w:val="00E16723"/>
    <w:rsid w:val="00E1698E"/>
    <w:rsid w:val="00E16E33"/>
    <w:rsid w:val="00E17384"/>
    <w:rsid w:val="00E17606"/>
    <w:rsid w:val="00E20148"/>
    <w:rsid w:val="00E20AC6"/>
    <w:rsid w:val="00E20BF0"/>
    <w:rsid w:val="00E21449"/>
    <w:rsid w:val="00E215B1"/>
    <w:rsid w:val="00E21B08"/>
    <w:rsid w:val="00E22298"/>
    <w:rsid w:val="00E2265B"/>
    <w:rsid w:val="00E22936"/>
    <w:rsid w:val="00E22F60"/>
    <w:rsid w:val="00E236D8"/>
    <w:rsid w:val="00E25388"/>
    <w:rsid w:val="00E256CC"/>
    <w:rsid w:val="00E25FC8"/>
    <w:rsid w:val="00E266FF"/>
    <w:rsid w:val="00E26775"/>
    <w:rsid w:val="00E268E9"/>
    <w:rsid w:val="00E26EEC"/>
    <w:rsid w:val="00E26F48"/>
    <w:rsid w:val="00E26F9A"/>
    <w:rsid w:val="00E27941"/>
    <w:rsid w:val="00E27C3A"/>
    <w:rsid w:val="00E27E21"/>
    <w:rsid w:val="00E30DEB"/>
    <w:rsid w:val="00E30EAA"/>
    <w:rsid w:val="00E313AA"/>
    <w:rsid w:val="00E314B0"/>
    <w:rsid w:val="00E31977"/>
    <w:rsid w:val="00E319B8"/>
    <w:rsid w:val="00E31C95"/>
    <w:rsid w:val="00E31FBB"/>
    <w:rsid w:val="00E329D8"/>
    <w:rsid w:val="00E32CDF"/>
    <w:rsid w:val="00E32EB2"/>
    <w:rsid w:val="00E331F8"/>
    <w:rsid w:val="00E33309"/>
    <w:rsid w:val="00E33824"/>
    <w:rsid w:val="00E338A2"/>
    <w:rsid w:val="00E33D6A"/>
    <w:rsid w:val="00E34288"/>
    <w:rsid w:val="00E34299"/>
    <w:rsid w:val="00E34612"/>
    <w:rsid w:val="00E346EB"/>
    <w:rsid w:val="00E34974"/>
    <w:rsid w:val="00E3531D"/>
    <w:rsid w:val="00E3554A"/>
    <w:rsid w:val="00E35F4C"/>
    <w:rsid w:val="00E36784"/>
    <w:rsid w:val="00E367B0"/>
    <w:rsid w:val="00E3696A"/>
    <w:rsid w:val="00E3703B"/>
    <w:rsid w:val="00E375EB"/>
    <w:rsid w:val="00E378F1"/>
    <w:rsid w:val="00E405A8"/>
    <w:rsid w:val="00E405E8"/>
    <w:rsid w:val="00E40C4C"/>
    <w:rsid w:val="00E40F47"/>
    <w:rsid w:val="00E414F2"/>
    <w:rsid w:val="00E418A1"/>
    <w:rsid w:val="00E423CE"/>
    <w:rsid w:val="00E42C3A"/>
    <w:rsid w:val="00E42CEC"/>
    <w:rsid w:val="00E42FE0"/>
    <w:rsid w:val="00E430AB"/>
    <w:rsid w:val="00E431D7"/>
    <w:rsid w:val="00E431E7"/>
    <w:rsid w:val="00E4343A"/>
    <w:rsid w:val="00E434D0"/>
    <w:rsid w:val="00E43D76"/>
    <w:rsid w:val="00E44A7C"/>
    <w:rsid w:val="00E44CF9"/>
    <w:rsid w:val="00E44E07"/>
    <w:rsid w:val="00E44E97"/>
    <w:rsid w:val="00E45226"/>
    <w:rsid w:val="00E45783"/>
    <w:rsid w:val="00E45C9B"/>
    <w:rsid w:val="00E462C7"/>
    <w:rsid w:val="00E46381"/>
    <w:rsid w:val="00E46548"/>
    <w:rsid w:val="00E46E35"/>
    <w:rsid w:val="00E46FA6"/>
    <w:rsid w:val="00E47018"/>
    <w:rsid w:val="00E47541"/>
    <w:rsid w:val="00E47A40"/>
    <w:rsid w:val="00E47B46"/>
    <w:rsid w:val="00E47BD0"/>
    <w:rsid w:val="00E47C9A"/>
    <w:rsid w:val="00E50031"/>
    <w:rsid w:val="00E501A2"/>
    <w:rsid w:val="00E5022B"/>
    <w:rsid w:val="00E50B03"/>
    <w:rsid w:val="00E50B76"/>
    <w:rsid w:val="00E50C09"/>
    <w:rsid w:val="00E50E84"/>
    <w:rsid w:val="00E51266"/>
    <w:rsid w:val="00E51829"/>
    <w:rsid w:val="00E51F25"/>
    <w:rsid w:val="00E5253A"/>
    <w:rsid w:val="00E5265B"/>
    <w:rsid w:val="00E532EA"/>
    <w:rsid w:val="00E53504"/>
    <w:rsid w:val="00E5368A"/>
    <w:rsid w:val="00E53A25"/>
    <w:rsid w:val="00E53A2F"/>
    <w:rsid w:val="00E53BE8"/>
    <w:rsid w:val="00E53F9C"/>
    <w:rsid w:val="00E54084"/>
    <w:rsid w:val="00E543F7"/>
    <w:rsid w:val="00E545E2"/>
    <w:rsid w:val="00E547B2"/>
    <w:rsid w:val="00E54B53"/>
    <w:rsid w:val="00E552B3"/>
    <w:rsid w:val="00E552C8"/>
    <w:rsid w:val="00E558C6"/>
    <w:rsid w:val="00E55FB9"/>
    <w:rsid w:val="00E5606C"/>
    <w:rsid w:val="00E562CC"/>
    <w:rsid w:val="00E563A2"/>
    <w:rsid w:val="00E57220"/>
    <w:rsid w:val="00E57418"/>
    <w:rsid w:val="00E57A48"/>
    <w:rsid w:val="00E57B3F"/>
    <w:rsid w:val="00E57D7F"/>
    <w:rsid w:val="00E6056B"/>
    <w:rsid w:val="00E60B61"/>
    <w:rsid w:val="00E60F2D"/>
    <w:rsid w:val="00E616BD"/>
    <w:rsid w:val="00E619D1"/>
    <w:rsid w:val="00E619D9"/>
    <w:rsid w:val="00E61D07"/>
    <w:rsid w:val="00E62349"/>
    <w:rsid w:val="00E63149"/>
    <w:rsid w:val="00E63342"/>
    <w:rsid w:val="00E63779"/>
    <w:rsid w:val="00E637A1"/>
    <w:rsid w:val="00E6397B"/>
    <w:rsid w:val="00E63E57"/>
    <w:rsid w:val="00E63E8F"/>
    <w:rsid w:val="00E64BF8"/>
    <w:rsid w:val="00E65724"/>
    <w:rsid w:val="00E65AE7"/>
    <w:rsid w:val="00E65C33"/>
    <w:rsid w:val="00E6629E"/>
    <w:rsid w:val="00E66677"/>
    <w:rsid w:val="00E66B6C"/>
    <w:rsid w:val="00E67106"/>
    <w:rsid w:val="00E671AE"/>
    <w:rsid w:val="00E674CF"/>
    <w:rsid w:val="00E676F8"/>
    <w:rsid w:val="00E679C5"/>
    <w:rsid w:val="00E67B29"/>
    <w:rsid w:val="00E67BA1"/>
    <w:rsid w:val="00E7080C"/>
    <w:rsid w:val="00E7098E"/>
    <w:rsid w:val="00E70CE5"/>
    <w:rsid w:val="00E70E5D"/>
    <w:rsid w:val="00E7132E"/>
    <w:rsid w:val="00E7142C"/>
    <w:rsid w:val="00E7174B"/>
    <w:rsid w:val="00E71A43"/>
    <w:rsid w:val="00E7224B"/>
    <w:rsid w:val="00E72896"/>
    <w:rsid w:val="00E72E01"/>
    <w:rsid w:val="00E7326F"/>
    <w:rsid w:val="00E73707"/>
    <w:rsid w:val="00E74951"/>
    <w:rsid w:val="00E74F3D"/>
    <w:rsid w:val="00E7542F"/>
    <w:rsid w:val="00E75707"/>
    <w:rsid w:val="00E758ED"/>
    <w:rsid w:val="00E759ED"/>
    <w:rsid w:val="00E75FE3"/>
    <w:rsid w:val="00E7647B"/>
    <w:rsid w:val="00E7650C"/>
    <w:rsid w:val="00E7665E"/>
    <w:rsid w:val="00E76B29"/>
    <w:rsid w:val="00E77064"/>
    <w:rsid w:val="00E77467"/>
    <w:rsid w:val="00E77778"/>
    <w:rsid w:val="00E778FA"/>
    <w:rsid w:val="00E7794D"/>
    <w:rsid w:val="00E77C4A"/>
    <w:rsid w:val="00E80370"/>
    <w:rsid w:val="00E80B62"/>
    <w:rsid w:val="00E80E92"/>
    <w:rsid w:val="00E80F8D"/>
    <w:rsid w:val="00E81162"/>
    <w:rsid w:val="00E8120D"/>
    <w:rsid w:val="00E814B6"/>
    <w:rsid w:val="00E81FAD"/>
    <w:rsid w:val="00E824B9"/>
    <w:rsid w:val="00E8306E"/>
    <w:rsid w:val="00E83706"/>
    <w:rsid w:val="00E83963"/>
    <w:rsid w:val="00E83B1D"/>
    <w:rsid w:val="00E840D0"/>
    <w:rsid w:val="00E8413E"/>
    <w:rsid w:val="00E84480"/>
    <w:rsid w:val="00E848B3"/>
    <w:rsid w:val="00E8499B"/>
    <w:rsid w:val="00E84D28"/>
    <w:rsid w:val="00E84DC8"/>
    <w:rsid w:val="00E8569E"/>
    <w:rsid w:val="00E8582A"/>
    <w:rsid w:val="00E85958"/>
    <w:rsid w:val="00E85B38"/>
    <w:rsid w:val="00E85CCA"/>
    <w:rsid w:val="00E85E08"/>
    <w:rsid w:val="00E85E81"/>
    <w:rsid w:val="00E862CC"/>
    <w:rsid w:val="00E867F7"/>
    <w:rsid w:val="00E869D2"/>
    <w:rsid w:val="00E86A7D"/>
    <w:rsid w:val="00E86E92"/>
    <w:rsid w:val="00E86F12"/>
    <w:rsid w:val="00E875E7"/>
    <w:rsid w:val="00E87A9E"/>
    <w:rsid w:val="00E90056"/>
    <w:rsid w:val="00E90068"/>
    <w:rsid w:val="00E90567"/>
    <w:rsid w:val="00E905DD"/>
    <w:rsid w:val="00E905DF"/>
    <w:rsid w:val="00E90AA7"/>
    <w:rsid w:val="00E90CE1"/>
    <w:rsid w:val="00E91832"/>
    <w:rsid w:val="00E91B58"/>
    <w:rsid w:val="00E92900"/>
    <w:rsid w:val="00E92C16"/>
    <w:rsid w:val="00E931F7"/>
    <w:rsid w:val="00E93AF7"/>
    <w:rsid w:val="00E9446E"/>
    <w:rsid w:val="00E94BDC"/>
    <w:rsid w:val="00E94FF6"/>
    <w:rsid w:val="00E9533C"/>
    <w:rsid w:val="00E957AA"/>
    <w:rsid w:val="00E95827"/>
    <w:rsid w:val="00E95A15"/>
    <w:rsid w:val="00E95DD5"/>
    <w:rsid w:val="00E963B1"/>
    <w:rsid w:val="00E9671F"/>
    <w:rsid w:val="00E96C15"/>
    <w:rsid w:val="00E977FF"/>
    <w:rsid w:val="00E97BB5"/>
    <w:rsid w:val="00EA0435"/>
    <w:rsid w:val="00EA0766"/>
    <w:rsid w:val="00EA08F9"/>
    <w:rsid w:val="00EA1079"/>
    <w:rsid w:val="00EA1129"/>
    <w:rsid w:val="00EA1415"/>
    <w:rsid w:val="00EA1A0C"/>
    <w:rsid w:val="00EA1BC4"/>
    <w:rsid w:val="00EA1E95"/>
    <w:rsid w:val="00EA2332"/>
    <w:rsid w:val="00EA281F"/>
    <w:rsid w:val="00EA38A3"/>
    <w:rsid w:val="00EA3F00"/>
    <w:rsid w:val="00EA4AAD"/>
    <w:rsid w:val="00EA4EA8"/>
    <w:rsid w:val="00EA5212"/>
    <w:rsid w:val="00EA52C0"/>
    <w:rsid w:val="00EA5483"/>
    <w:rsid w:val="00EA5759"/>
    <w:rsid w:val="00EA5ABE"/>
    <w:rsid w:val="00EA5D97"/>
    <w:rsid w:val="00EA665A"/>
    <w:rsid w:val="00EA6A41"/>
    <w:rsid w:val="00EA6CA5"/>
    <w:rsid w:val="00EA7D16"/>
    <w:rsid w:val="00EB00C5"/>
    <w:rsid w:val="00EB01ED"/>
    <w:rsid w:val="00EB0A29"/>
    <w:rsid w:val="00EB0A76"/>
    <w:rsid w:val="00EB143F"/>
    <w:rsid w:val="00EB15FA"/>
    <w:rsid w:val="00EB16F9"/>
    <w:rsid w:val="00EB1739"/>
    <w:rsid w:val="00EB1947"/>
    <w:rsid w:val="00EB2A5D"/>
    <w:rsid w:val="00EB2C0C"/>
    <w:rsid w:val="00EB2FED"/>
    <w:rsid w:val="00EB3043"/>
    <w:rsid w:val="00EB34F9"/>
    <w:rsid w:val="00EB3630"/>
    <w:rsid w:val="00EB36BA"/>
    <w:rsid w:val="00EB36C1"/>
    <w:rsid w:val="00EB3B8D"/>
    <w:rsid w:val="00EB3F98"/>
    <w:rsid w:val="00EB407E"/>
    <w:rsid w:val="00EB4B01"/>
    <w:rsid w:val="00EB4F5C"/>
    <w:rsid w:val="00EB5A8C"/>
    <w:rsid w:val="00EB67CC"/>
    <w:rsid w:val="00EB6D7E"/>
    <w:rsid w:val="00EB702A"/>
    <w:rsid w:val="00EB76D6"/>
    <w:rsid w:val="00EB7944"/>
    <w:rsid w:val="00EC00FB"/>
    <w:rsid w:val="00EC0C5E"/>
    <w:rsid w:val="00EC1CF6"/>
    <w:rsid w:val="00EC1FE5"/>
    <w:rsid w:val="00EC27EF"/>
    <w:rsid w:val="00EC290C"/>
    <w:rsid w:val="00EC2951"/>
    <w:rsid w:val="00EC2C0E"/>
    <w:rsid w:val="00EC2E7D"/>
    <w:rsid w:val="00EC2F43"/>
    <w:rsid w:val="00EC30CC"/>
    <w:rsid w:val="00EC3261"/>
    <w:rsid w:val="00EC3414"/>
    <w:rsid w:val="00EC3517"/>
    <w:rsid w:val="00EC3D49"/>
    <w:rsid w:val="00EC48D7"/>
    <w:rsid w:val="00EC4D16"/>
    <w:rsid w:val="00EC5A01"/>
    <w:rsid w:val="00EC624D"/>
    <w:rsid w:val="00EC64ED"/>
    <w:rsid w:val="00EC6611"/>
    <w:rsid w:val="00EC6B0E"/>
    <w:rsid w:val="00EC6DDD"/>
    <w:rsid w:val="00EC6E02"/>
    <w:rsid w:val="00EC7056"/>
    <w:rsid w:val="00EC721E"/>
    <w:rsid w:val="00EC739D"/>
    <w:rsid w:val="00EC755E"/>
    <w:rsid w:val="00EC75E6"/>
    <w:rsid w:val="00EC7B14"/>
    <w:rsid w:val="00EC7B97"/>
    <w:rsid w:val="00EC7C91"/>
    <w:rsid w:val="00EC7E2F"/>
    <w:rsid w:val="00EC7F67"/>
    <w:rsid w:val="00ED0BDB"/>
    <w:rsid w:val="00ED0F91"/>
    <w:rsid w:val="00ED1241"/>
    <w:rsid w:val="00ED12C8"/>
    <w:rsid w:val="00ED1CAE"/>
    <w:rsid w:val="00ED1CD9"/>
    <w:rsid w:val="00ED2018"/>
    <w:rsid w:val="00ED22D1"/>
    <w:rsid w:val="00ED2682"/>
    <w:rsid w:val="00ED2811"/>
    <w:rsid w:val="00ED2904"/>
    <w:rsid w:val="00ED3451"/>
    <w:rsid w:val="00ED37A9"/>
    <w:rsid w:val="00ED3993"/>
    <w:rsid w:val="00ED3B37"/>
    <w:rsid w:val="00ED3CEE"/>
    <w:rsid w:val="00ED3FF7"/>
    <w:rsid w:val="00ED4636"/>
    <w:rsid w:val="00ED47B1"/>
    <w:rsid w:val="00ED499C"/>
    <w:rsid w:val="00ED4B97"/>
    <w:rsid w:val="00ED4F70"/>
    <w:rsid w:val="00ED55B8"/>
    <w:rsid w:val="00ED5868"/>
    <w:rsid w:val="00ED5AF1"/>
    <w:rsid w:val="00ED6041"/>
    <w:rsid w:val="00ED689A"/>
    <w:rsid w:val="00ED6A45"/>
    <w:rsid w:val="00ED77A9"/>
    <w:rsid w:val="00EE098A"/>
    <w:rsid w:val="00EE0BD5"/>
    <w:rsid w:val="00EE0CF8"/>
    <w:rsid w:val="00EE1C19"/>
    <w:rsid w:val="00EE1CF2"/>
    <w:rsid w:val="00EE21E2"/>
    <w:rsid w:val="00EE2655"/>
    <w:rsid w:val="00EE26FD"/>
    <w:rsid w:val="00EE2C1E"/>
    <w:rsid w:val="00EE2FE1"/>
    <w:rsid w:val="00EE376F"/>
    <w:rsid w:val="00EE38B4"/>
    <w:rsid w:val="00EE3D05"/>
    <w:rsid w:val="00EE3DFD"/>
    <w:rsid w:val="00EE4266"/>
    <w:rsid w:val="00EE42AA"/>
    <w:rsid w:val="00EE52AE"/>
    <w:rsid w:val="00EE52B8"/>
    <w:rsid w:val="00EE57FE"/>
    <w:rsid w:val="00EE5B72"/>
    <w:rsid w:val="00EE5CA5"/>
    <w:rsid w:val="00EE5F3E"/>
    <w:rsid w:val="00EE611D"/>
    <w:rsid w:val="00EE634D"/>
    <w:rsid w:val="00EE6D33"/>
    <w:rsid w:val="00EE6DD7"/>
    <w:rsid w:val="00EE74F5"/>
    <w:rsid w:val="00EE7A1E"/>
    <w:rsid w:val="00EE7B19"/>
    <w:rsid w:val="00EF0786"/>
    <w:rsid w:val="00EF07AC"/>
    <w:rsid w:val="00EF18BD"/>
    <w:rsid w:val="00EF1A89"/>
    <w:rsid w:val="00EF1A9D"/>
    <w:rsid w:val="00EF1F00"/>
    <w:rsid w:val="00EF2C12"/>
    <w:rsid w:val="00EF2CD5"/>
    <w:rsid w:val="00EF30BD"/>
    <w:rsid w:val="00EF3298"/>
    <w:rsid w:val="00EF3BBF"/>
    <w:rsid w:val="00EF463F"/>
    <w:rsid w:val="00EF4742"/>
    <w:rsid w:val="00EF550A"/>
    <w:rsid w:val="00EF5709"/>
    <w:rsid w:val="00EF5A66"/>
    <w:rsid w:val="00EF6068"/>
    <w:rsid w:val="00EF612D"/>
    <w:rsid w:val="00EF6498"/>
    <w:rsid w:val="00EF6736"/>
    <w:rsid w:val="00EF773F"/>
    <w:rsid w:val="00EF7AC1"/>
    <w:rsid w:val="00F0028B"/>
    <w:rsid w:val="00F00B34"/>
    <w:rsid w:val="00F00B4B"/>
    <w:rsid w:val="00F01134"/>
    <w:rsid w:val="00F01503"/>
    <w:rsid w:val="00F0184C"/>
    <w:rsid w:val="00F0186F"/>
    <w:rsid w:val="00F0197F"/>
    <w:rsid w:val="00F01A33"/>
    <w:rsid w:val="00F01F10"/>
    <w:rsid w:val="00F0235A"/>
    <w:rsid w:val="00F025E3"/>
    <w:rsid w:val="00F02DBA"/>
    <w:rsid w:val="00F02F63"/>
    <w:rsid w:val="00F030FD"/>
    <w:rsid w:val="00F031CE"/>
    <w:rsid w:val="00F038DA"/>
    <w:rsid w:val="00F03CD2"/>
    <w:rsid w:val="00F05A19"/>
    <w:rsid w:val="00F05AD4"/>
    <w:rsid w:val="00F06009"/>
    <w:rsid w:val="00F06409"/>
    <w:rsid w:val="00F066E0"/>
    <w:rsid w:val="00F067B8"/>
    <w:rsid w:val="00F0680A"/>
    <w:rsid w:val="00F06B46"/>
    <w:rsid w:val="00F06C1A"/>
    <w:rsid w:val="00F07C71"/>
    <w:rsid w:val="00F07DB8"/>
    <w:rsid w:val="00F07F84"/>
    <w:rsid w:val="00F10AE3"/>
    <w:rsid w:val="00F10E1F"/>
    <w:rsid w:val="00F11694"/>
    <w:rsid w:val="00F11D19"/>
    <w:rsid w:val="00F11DAE"/>
    <w:rsid w:val="00F12173"/>
    <w:rsid w:val="00F12A00"/>
    <w:rsid w:val="00F13975"/>
    <w:rsid w:val="00F13F1D"/>
    <w:rsid w:val="00F13FFB"/>
    <w:rsid w:val="00F141D2"/>
    <w:rsid w:val="00F1429B"/>
    <w:rsid w:val="00F149F5"/>
    <w:rsid w:val="00F14D39"/>
    <w:rsid w:val="00F14D9F"/>
    <w:rsid w:val="00F15124"/>
    <w:rsid w:val="00F15401"/>
    <w:rsid w:val="00F15F32"/>
    <w:rsid w:val="00F1606F"/>
    <w:rsid w:val="00F1613B"/>
    <w:rsid w:val="00F16FAD"/>
    <w:rsid w:val="00F17383"/>
    <w:rsid w:val="00F173D6"/>
    <w:rsid w:val="00F17898"/>
    <w:rsid w:val="00F17C9B"/>
    <w:rsid w:val="00F17E7C"/>
    <w:rsid w:val="00F203CD"/>
    <w:rsid w:val="00F203E7"/>
    <w:rsid w:val="00F2057E"/>
    <w:rsid w:val="00F20855"/>
    <w:rsid w:val="00F20B31"/>
    <w:rsid w:val="00F20E80"/>
    <w:rsid w:val="00F20E8E"/>
    <w:rsid w:val="00F210A3"/>
    <w:rsid w:val="00F210FE"/>
    <w:rsid w:val="00F216DB"/>
    <w:rsid w:val="00F21E28"/>
    <w:rsid w:val="00F227DE"/>
    <w:rsid w:val="00F23382"/>
    <w:rsid w:val="00F236E7"/>
    <w:rsid w:val="00F2374B"/>
    <w:rsid w:val="00F237A2"/>
    <w:rsid w:val="00F23C7F"/>
    <w:rsid w:val="00F24377"/>
    <w:rsid w:val="00F246F0"/>
    <w:rsid w:val="00F247EF"/>
    <w:rsid w:val="00F249A1"/>
    <w:rsid w:val="00F24C53"/>
    <w:rsid w:val="00F24D17"/>
    <w:rsid w:val="00F2533D"/>
    <w:rsid w:val="00F25404"/>
    <w:rsid w:val="00F25615"/>
    <w:rsid w:val="00F25727"/>
    <w:rsid w:val="00F25816"/>
    <w:rsid w:val="00F25CC2"/>
    <w:rsid w:val="00F25F65"/>
    <w:rsid w:val="00F276FB"/>
    <w:rsid w:val="00F27F50"/>
    <w:rsid w:val="00F30193"/>
    <w:rsid w:val="00F30859"/>
    <w:rsid w:val="00F30A03"/>
    <w:rsid w:val="00F30D7E"/>
    <w:rsid w:val="00F314AD"/>
    <w:rsid w:val="00F315A6"/>
    <w:rsid w:val="00F31E5B"/>
    <w:rsid w:val="00F3230B"/>
    <w:rsid w:val="00F33435"/>
    <w:rsid w:val="00F3343C"/>
    <w:rsid w:val="00F337AA"/>
    <w:rsid w:val="00F33A15"/>
    <w:rsid w:val="00F33FCB"/>
    <w:rsid w:val="00F34044"/>
    <w:rsid w:val="00F3412D"/>
    <w:rsid w:val="00F3465B"/>
    <w:rsid w:val="00F34A55"/>
    <w:rsid w:val="00F353CD"/>
    <w:rsid w:val="00F35412"/>
    <w:rsid w:val="00F35780"/>
    <w:rsid w:val="00F3609B"/>
    <w:rsid w:val="00F365D6"/>
    <w:rsid w:val="00F36675"/>
    <w:rsid w:val="00F36DA1"/>
    <w:rsid w:val="00F3702D"/>
    <w:rsid w:val="00F3718E"/>
    <w:rsid w:val="00F37340"/>
    <w:rsid w:val="00F37971"/>
    <w:rsid w:val="00F37B57"/>
    <w:rsid w:val="00F37E70"/>
    <w:rsid w:val="00F40C7F"/>
    <w:rsid w:val="00F4100B"/>
    <w:rsid w:val="00F41072"/>
    <w:rsid w:val="00F412E1"/>
    <w:rsid w:val="00F41DC1"/>
    <w:rsid w:val="00F42315"/>
    <w:rsid w:val="00F42A65"/>
    <w:rsid w:val="00F42D2C"/>
    <w:rsid w:val="00F4403D"/>
    <w:rsid w:val="00F44374"/>
    <w:rsid w:val="00F44534"/>
    <w:rsid w:val="00F44E5F"/>
    <w:rsid w:val="00F45C16"/>
    <w:rsid w:val="00F45C49"/>
    <w:rsid w:val="00F45D9A"/>
    <w:rsid w:val="00F45E5D"/>
    <w:rsid w:val="00F46225"/>
    <w:rsid w:val="00F46234"/>
    <w:rsid w:val="00F46521"/>
    <w:rsid w:val="00F466FE"/>
    <w:rsid w:val="00F469C9"/>
    <w:rsid w:val="00F46E41"/>
    <w:rsid w:val="00F46E64"/>
    <w:rsid w:val="00F476C8"/>
    <w:rsid w:val="00F477B8"/>
    <w:rsid w:val="00F47B58"/>
    <w:rsid w:val="00F503A0"/>
    <w:rsid w:val="00F51003"/>
    <w:rsid w:val="00F510AF"/>
    <w:rsid w:val="00F51499"/>
    <w:rsid w:val="00F514A7"/>
    <w:rsid w:val="00F515C5"/>
    <w:rsid w:val="00F519A0"/>
    <w:rsid w:val="00F51AD2"/>
    <w:rsid w:val="00F51B1B"/>
    <w:rsid w:val="00F51D38"/>
    <w:rsid w:val="00F51D88"/>
    <w:rsid w:val="00F525EF"/>
    <w:rsid w:val="00F529F9"/>
    <w:rsid w:val="00F53ADD"/>
    <w:rsid w:val="00F53B30"/>
    <w:rsid w:val="00F54156"/>
    <w:rsid w:val="00F5433B"/>
    <w:rsid w:val="00F54399"/>
    <w:rsid w:val="00F546D3"/>
    <w:rsid w:val="00F549F8"/>
    <w:rsid w:val="00F54AFC"/>
    <w:rsid w:val="00F55274"/>
    <w:rsid w:val="00F55782"/>
    <w:rsid w:val="00F560C8"/>
    <w:rsid w:val="00F564A9"/>
    <w:rsid w:val="00F568ED"/>
    <w:rsid w:val="00F56E8F"/>
    <w:rsid w:val="00F5728D"/>
    <w:rsid w:val="00F576B6"/>
    <w:rsid w:val="00F57775"/>
    <w:rsid w:val="00F57822"/>
    <w:rsid w:val="00F57FF4"/>
    <w:rsid w:val="00F6029D"/>
    <w:rsid w:val="00F6076A"/>
    <w:rsid w:val="00F6080F"/>
    <w:rsid w:val="00F60CA9"/>
    <w:rsid w:val="00F60F3B"/>
    <w:rsid w:val="00F612A8"/>
    <w:rsid w:val="00F61C4D"/>
    <w:rsid w:val="00F61C6D"/>
    <w:rsid w:val="00F6229A"/>
    <w:rsid w:val="00F62503"/>
    <w:rsid w:val="00F6256F"/>
    <w:rsid w:val="00F62E0F"/>
    <w:rsid w:val="00F6352B"/>
    <w:rsid w:val="00F63900"/>
    <w:rsid w:val="00F642B4"/>
    <w:rsid w:val="00F642BE"/>
    <w:rsid w:val="00F64407"/>
    <w:rsid w:val="00F64446"/>
    <w:rsid w:val="00F64EFE"/>
    <w:rsid w:val="00F65138"/>
    <w:rsid w:val="00F659B9"/>
    <w:rsid w:val="00F664DC"/>
    <w:rsid w:val="00F6667E"/>
    <w:rsid w:val="00F66A43"/>
    <w:rsid w:val="00F66AE6"/>
    <w:rsid w:val="00F66F8A"/>
    <w:rsid w:val="00F67428"/>
    <w:rsid w:val="00F6742B"/>
    <w:rsid w:val="00F674C4"/>
    <w:rsid w:val="00F674E1"/>
    <w:rsid w:val="00F707CD"/>
    <w:rsid w:val="00F70DD5"/>
    <w:rsid w:val="00F71025"/>
    <w:rsid w:val="00F7159F"/>
    <w:rsid w:val="00F7175D"/>
    <w:rsid w:val="00F71AE6"/>
    <w:rsid w:val="00F71C27"/>
    <w:rsid w:val="00F71D5F"/>
    <w:rsid w:val="00F71D80"/>
    <w:rsid w:val="00F72230"/>
    <w:rsid w:val="00F728C6"/>
    <w:rsid w:val="00F728FC"/>
    <w:rsid w:val="00F72C7C"/>
    <w:rsid w:val="00F73298"/>
    <w:rsid w:val="00F734D5"/>
    <w:rsid w:val="00F73761"/>
    <w:rsid w:val="00F737AB"/>
    <w:rsid w:val="00F737DC"/>
    <w:rsid w:val="00F74C02"/>
    <w:rsid w:val="00F751A3"/>
    <w:rsid w:val="00F7554C"/>
    <w:rsid w:val="00F75959"/>
    <w:rsid w:val="00F75E06"/>
    <w:rsid w:val="00F762C0"/>
    <w:rsid w:val="00F76518"/>
    <w:rsid w:val="00F770A9"/>
    <w:rsid w:val="00F77F07"/>
    <w:rsid w:val="00F8037A"/>
    <w:rsid w:val="00F8075C"/>
    <w:rsid w:val="00F80902"/>
    <w:rsid w:val="00F80EB1"/>
    <w:rsid w:val="00F80F6B"/>
    <w:rsid w:val="00F8110D"/>
    <w:rsid w:val="00F8153B"/>
    <w:rsid w:val="00F81615"/>
    <w:rsid w:val="00F817D8"/>
    <w:rsid w:val="00F8183B"/>
    <w:rsid w:val="00F81AE1"/>
    <w:rsid w:val="00F81FA3"/>
    <w:rsid w:val="00F82374"/>
    <w:rsid w:val="00F82C4F"/>
    <w:rsid w:val="00F830B0"/>
    <w:rsid w:val="00F834BB"/>
    <w:rsid w:val="00F835AA"/>
    <w:rsid w:val="00F83734"/>
    <w:rsid w:val="00F83A41"/>
    <w:rsid w:val="00F83A4A"/>
    <w:rsid w:val="00F84139"/>
    <w:rsid w:val="00F8439E"/>
    <w:rsid w:val="00F84A6B"/>
    <w:rsid w:val="00F85100"/>
    <w:rsid w:val="00F85C9B"/>
    <w:rsid w:val="00F85FE2"/>
    <w:rsid w:val="00F861B5"/>
    <w:rsid w:val="00F86950"/>
    <w:rsid w:val="00F87748"/>
    <w:rsid w:val="00F87D0F"/>
    <w:rsid w:val="00F87F46"/>
    <w:rsid w:val="00F902EC"/>
    <w:rsid w:val="00F90B9B"/>
    <w:rsid w:val="00F90D86"/>
    <w:rsid w:val="00F9115D"/>
    <w:rsid w:val="00F91569"/>
    <w:rsid w:val="00F91FA9"/>
    <w:rsid w:val="00F9225D"/>
    <w:rsid w:val="00F9235C"/>
    <w:rsid w:val="00F928F0"/>
    <w:rsid w:val="00F92BA6"/>
    <w:rsid w:val="00F92C66"/>
    <w:rsid w:val="00F9305C"/>
    <w:rsid w:val="00F9390D"/>
    <w:rsid w:val="00F93CA5"/>
    <w:rsid w:val="00F93D66"/>
    <w:rsid w:val="00F944CC"/>
    <w:rsid w:val="00F94644"/>
    <w:rsid w:val="00F946C7"/>
    <w:rsid w:val="00F949DE"/>
    <w:rsid w:val="00F94B12"/>
    <w:rsid w:val="00F95152"/>
    <w:rsid w:val="00F96823"/>
    <w:rsid w:val="00F96F91"/>
    <w:rsid w:val="00F96FAD"/>
    <w:rsid w:val="00F97190"/>
    <w:rsid w:val="00F97274"/>
    <w:rsid w:val="00FA00FA"/>
    <w:rsid w:val="00FA051A"/>
    <w:rsid w:val="00FA0609"/>
    <w:rsid w:val="00FA09ED"/>
    <w:rsid w:val="00FA0EE0"/>
    <w:rsid w:val="00FA1920"/>
    <w:rsid w:val="00FA1B2B"/>
    <w:rsid w:val="00FA1C02"/>
    <w:rsid w:val="00FA1DAA"/>
    <w:rsid w:val="00FA1DF4"/>
    <w:rsid w:val="00FA2450"/>
    <w:rsid w:val="00FA2A7B"/>
    <w:rsid w:val="00FA2E1B"/>
    <w:rsid w:val="00FA3439"/>
    <w:rsid w:val="00FA34DA"/>
    <w:rsid w:val="00FA3DDE"/>
    <w:rsid w:val="00FA4481"/>
    <w:rsid w:val="00FA56FE"/>
    <w:rsid w:val="00FA5DC0"/>
    <w:rsid w:val="00FA5F04"/>
    <w:rsid w:val="00FA5F0E"/>
    <w:rsid w:val="00FA618D"/>
    <w:rsid w:val="00FA6A7F"/>
    <w:rsid w:val="00FA6F38"/>
    <w:rsid w:val="00FA75A4"/>
    <w:rsid w:val="00FA7675"/>
    <w:rsid w:val="00FA76BD"/>
    <w:rsid w:val="00FA7A90"/>
    <w:rsid w:val="00FA7B13"/>
    <w:rsid w:val="00FA7D1A"/>
    <w:rsid w:val="00FB0821"/>
    <w:rsid w:val="00FB084E"/>
    <w:rsid w:val="00FB0869"/>
    <w:rsid w:val="00FB0C60"/>
    <w:rsid w:val="00FB116B"/>
    <w:rsid w:val="00FB2018"/>
    <w:rsid w:val="00FB224C"/>
    <w:rsid w:val="00FB2F6A"/>
    <w:rsid w:val="00FB3046"/>
    <w:rsid w:val="00FB38F3"/>
    <w:rsid w:val="00FB3923"/>
    <w:rsid w:val="00FB3C0E"/>
    <w:rsid w:val="00FB428C"/>
    <w:rsid w:val="00FB524C"/>
    <w:rsid w:val="00FB5455"/>
    <w:rsid w:val="00FB554E"/>
    <w:rsid w:val="00FB59C2"/>
    <w:rsid w:val="00FB5C37"/>
    <w:rsid w:val="00FB650E"/>
    <w:rsid w:val="00FB680B"/>
    <w:rsid w:val="00FB6ACD"/>
    <w:rsid w:val="00FB7062"/>
    <w:rsid w:val="00FB7634"/>
    <w:rsid w:val="00FB7662"/>
    <w:rsid w:val="00FB7C3A"/>
    <w:rsid w:val="00FC0281"/>
    <w:rsid w:val="00FC0288"/>
    <w:rsid w:val="00FC0848"/>
    <w:rsid w:val="00FC099C"/>
    <w:rsid w:val="00FC0E26"/>
    <w:rsid w:val="00FC1797"/>
    <w:rsid w:val="00FC202E"/>
    <w:rsid w:val="00FC24D7"/>
    <w:rsid w:val="00FC263D"/>
    <w:rsid w:val="00FC2765"/>
    <w:rsid w:val="00FC27A7"/>
    <w:rsid w:val="00FC2807"/>
    <w:rsid w:val="00FC2C68"/>
    <w:rsid w:val="00FC317F"/>
    <w:rsid w:val="00FC33DF"/>
    <w:rsid w:val="00FC3483"/>
    <w:rsid w:val="00FC3978"/>
    <w:rsid w:val="00FC3FFE"/>
    <w:rsid w:val="00FC4076"/>
    <w:rsid w:val="00FC4281"/>
    <w:rsid w:val="00FC42BC"/>
    <w:rsid w:val="00FC43A8"/>
    <w:rsid w:val="00FC4706"/>
    <w:rsid w:val="00FC4BAA"/>
    <w:rsid w:val="00FC4CA2"/>
    <w:rsid w:val="00FC4FC9"/>
    <w:rsid w:val="00FC54A5"/>
    <w:rsid w:val="00FC56F8"/>
    <w:rsid w:val="00FC6183"/>
    <w:rsid w:val="00FC654B"/>
    <w:rsid w:val="00FC6E1D"/>
    <w:rsid w:val="00FC740F"/>
    <w:rsid w:val="00FD02FB"/>
    <w:rsid w:val="00FD0348"/>
    <w:rsid w:val="00FD0E9C"/>
    <w:rsid w:val="00FD0FB9"/>
    <w:rsid w:val="00FD115E"/>
    <w:rsid w:val="00FD133F"/>
    <w:rsid w:val="00FD1D95"/>
    <w:rsid w:val="00FD234B"/>
    <w:rsid w:val="00FD3042"/>
    <w:rsid w:val="00FD306E"/>
    <w:rsid w:val="00FD3213"/>
    <w:rsid w:val="00FD33F4"/>
    <w:rsid w:val="00FD356B"/>
    <w:rsid w:val="00FD45D8"/>
    <w:rsid w:val="00FD5FF6"/>
    <w:rsid w:val="00FD6375"/>
    <w:rsid w:val="00FD681D"/>
    <w:rsid w:val="00FD69E7"/>
    <w:rsid w:val="00FD76C8"/>
    <w:rsid w:val="00FD7758"/>
    <w:rsid w:val="00FD7CBF"/>
    <w:rsid w:val="00FD7E6E"/>
    <w:rsid w:val="00FD7FE2"/>
    <w:rsid w:val="00FE051E"/>
    <w:rsid w:val="00FE0BC9"/>
    <w:rsid w:val="00FE1083"/>
    <w:rsid w:val="00FE1845"/>
    <w:rsid w:val="00FE19F9"/>
    <w:rsid w:val="00FE268E"/>
    <w:rsid w:val="00FE2B48"/>
    <w:rsid w:val="00FE3201"/>
    <w:rsid w:val="00FE336C"/>
    <w:rsid w:val="00FE39A1"/>
    <w:rsid w:val="00FE3A08"/>
    <w:rsid w:val="00FE3DAE"/>
    <w:rsid w:val="00FE3FB3"/>
    <w:rsid w:val="00FE489A"/>
    <w:rsid w:val="00FE49E8"/>
    <w:rsid w:val="00FE4A49"/>
    <w:rsid w:val="00FE4A81"/>
    <w:rsid w:val="00FE4B3F"/>
    <w:rsid w:val="00FE4DDE"/>
    <w:rsid w:val="00FE547C"/>
    <w:rsid w:val="00FE585A"/>
    <w:rsid w:val="00FE5AB8"/>
    <w:rsid w:val="00FE5F09"/>
    <w:rsid w:val="00FE6022"/>
    <w:rsid w:val="00FE6196"/>
    <w:rsid w:val="00FE6417"/>
    <w:rsid w:val="00FE6521"/>
    <w:rsid w:val="00FE68A7"/>
    <w:rsid w:val="00FE6AB8"/>
    <w:rsid w:val="00FE739B"/>
    <w:rsid w:val="00FE7762"/>
    <w:rsid w:val="00FE78F7"/>
    <w:rsid w:val="00FE799C"/>
    <w:rsid w:val="00FE7A06"/>
    <w:rsid w:val="00FE7EC5"/>
    <w:rsid w:val="00FF0B66"/>
    <w:rsid w:val="00FF1712"/>
    <w:rsid w:val="00FF17B8"/>
    <w:rsid w:val="00FF194D"/>
    <w:rsid w:val="00FF1A89"/>
    <w:rsid w:val="00FF2034"/>
    <w:rsid w:val="00FF2ACB"/>
    <w:rsid w:val="00FF365B"/>
    <w:rsid w:val="00FF4247"/>
    <w:rsid w:val="00FF4718"/>
    <w:rsid w:val="00FF4855"/>
    <w:rsid w:val="00FF4FE3"/>
    <w:rsid w:val="00FF5609"/>
    <w:rsid w:val="00FF5A6A"/>
    <w:rsid w:val="00FF656D"/>
    <w:rsid w:val="00FF7739"/>
    <w:rsid w:val="00FF7C1F"/>
    <w:rsid w:val="00FF7D19"/>
    <w:rsid w:val="00FF7E31"/>
    <w:rsid w:val="00FF7EA7"/>
    <w:rsid w:val="00FF7FA7"/>
    <w:rsid w:val="013DD8F5"/>
    <w:rsid w:val="013E6382"/>
    <w:rsid w:val="01C4760E"/>
    <w:rsid w:val="01CBA658"/>
    <w:rsid w:val="01E867B3"/>
    <w:rsid w:val="0202D60A"/>
    <w:rsid w:val="025068FC"/>
    <w:rsid w:val="025640C0"/>
    <w:rsid w:val="027623CC"/>
    <w:rsid w:val="02B5DA66"/>
    <w:rsid w:val="02DB9900"/>
    <w:rsid w:val="0315D1F8"/>
    <w:rsid w:val="035EBD66"/>
    <w:rsid w:val="0360C27A"/>
    <w:rsid w:val="0385F225"/>
    <w:rsid w:val="0397FA5B"/>
    <w:rsid w:val="03A5E7A9"/>
    <w:rsid w:val="04084654"/>
    <w:rsid w:val="0411093F"/>
    <w:rsid w:val="042D22B0"/>
    <w:rsid w:val="042DDFD2"/>
    <w:rsid w:val="04613679"/>
    <w:rsid w:val="04B0AFB6"/>
    <w:rsid w:val="04B12197"/>
    <w:rsid w:val="04D4EA1F"/>
    <w:rsid w:val="0519FDA9"/>
    <w:rsid w:val="052153F8"/>
    <w:rsid w:val="057EC2DC"/>
    <w:rsid w:val="0599A718"/>
    <w:rsid w:val="05E9E84E"/>
    <w:rsid w:val="05F0519C"/>
    <w:rsid w:val="05F8BDD7"/>
    <w:rsid w:val="05FA12B7"/>
    <w:rsid w:val="0625E5F8"/>
    <w:rsid w:val="0635548B"/>
    <w:rsid w:val="06477ABB"/>
    <w:rsid w:val="06499516"/>
    <w:rsid w:val="065238DA"/>
    <w:rsid w:val="066ECB9C"/>
    <w:rsid w:val="06884A68"/>
    <w:rsid w:val="06C2EC37"/>
    <w:rsid w:val="06E01927"/>
    <w:rsid w:val="06F63894"/>
    <w:rsid w:val="0727BD4D"/>
    <w:rsid w:val="0729D265"/>
    <w:rsid w:val="075AC0C5"/>
    <w:rsid w:val="07822C93"/>
    <w:rsid w:val="07F3EC11"/>
    <w:rsid w:val="08357717"/>
    <w:rsid w:val="084EEDB7"/>
    <w:rsid w:val="08520D70"/>
    <w:rsid w:val="0858824A"/>
    <w:rsid w:val="090D0DB3"/>
    <w:rsid w:val="09A6325C"/>
    <w:rsid w:val="09AA71E1"/>
    <w:rsid w:val="09B5A621"/>
    <w:rsid w:val="09F7CB1B"/>
    <w:rsid w:val="0A04B80B"/>
    <w:rsid w:val="0A25EAB2"/>
    <w:rsid w:val="0A4E0F40"/>
    <w:rsid w:val="0A658B03"/>
    <w:rsid w:val="0A6E3AF0"/>
    <w:rsid w:val="0A799E94"/>
    <w:rsid w:val="0A95902B"/>
    <w:rsid w:val="0AA42AC8"/>
    <w:rsid w:val="0ACBD363"/>
    <w:rsid w:val="0AD223B0"/>
    <w:rsid w:val="0B0BE5CD"/>
    <w:rsid w:val="0B26ABA2"/>
    <w:rsid w:val="0B532DF8"/>
    <w:rsid w:val="0B5F3007"/>
    <w:rsid w:val="0B7E3C2F"/>
    <w:rsid w:val="0B910D37"/>
    <w:rsid w:val="0BA2C669"/>
    <w:rsid w:val="0BE365FF"/>
    <w:rsid w:val="0C4E5CB2"/>
    <w:rsid w:val="0C80C977"/>
    <w:rsid w:val="0C92321A"/>
    <w:rsid w:val="0CB0AD37"/>
    <w:rsid w:val="0CB80625"/>
    <w:rsid w:val="0CE4DD1D"/>
    <w:rsid w:val="0D0E46B1"/>
    <w:rsid w:val="0D158F8F"/>
    <w:rsid w:val="0D4F5C26"/>
    <w:rsid w:val="0D7F0936"/>
    <w:rsid w:val="0D92D27C"/>
    <w:rsid w:val="0DBCFDCD"/>
    <w:rsid w:val="0DBDF059"/>
    <w:rsid w:val="0DD3CABF"/>
    <w:rsid w:val="0DD4884A"/>
    <w:rsid w:val="0DEC789A"/>
    <w:rsid w:val="0E006467"/>
    <w:rsid w:val="0E7198C6"/>
    <w:rsid w:val="0E738EA6"/>
    <w:rsid w:val="0E896FD5"/>
    <w:rsid w:val="0E8D4A08"/>
    <w:rsid w:val="0E9CB980"/>
    <w:rsid w:val="0E9D401B"/>
    <w:rsid w:val="0EB9288F"/>
    <w:rsid w:val="0EC0443F"/>
    <w:rsid w:val="0EE7892B"/>
    <w:rsid w:val="0F5016FA"/>
    <w:rsid w:val="0F84988A"/>
    <w:rsid w:val="0FAD5244"/>
    <w:rsid w:val="0FB5D1DD"/>
    <w:rsid w:val="0FC441DA"/>
    <w:rsid w:val="0FD1D717"/>
    <w:rsid w:val="1032AB27"/>
    <w:rsid w:val="103AF026"/>
    <w:rsid w:val="104C55F7"/>
    <w:rsid w:val="104FBCC7"/>
    <w:rsid w:val="108CD8B6"/>
    <w:rsid w:val="111B2645"/>
    <w:rsid w:val="112E3104"/>
    <w:rsid w:val="11409AFB"/>
    <w:rsid w:val="11531211"/>
    <w:rsid w:val="116ABEFF"/>
    <w:rsid w:val="11956074"/>
    <w:rsid w:val="11C4CF21"/>
    <w:rsid w:val="11C8DD47"/>
    <w:rsid w:val="11EF5551"/>
    <w:rsid w:val="11FC980A"/>
    <w:rsid w:val="11FE3C6A"/>
    <w:rsid w:val="1201AA19"/>
    <w:rsid w:val="12269D4A"/>
    <w:rsid w:val="122EBE9A"/>
    <w:rsid w:val="126C6105"/>
    <w:rsid w:val="12794A2C"/>
    <w:rsid w:val="12A14DD0"/>
    <w:rsid w:val="12EC3FF3"/>
    <w:rsid w:val="12ED7B28"/>
    <w:rsid w:val="13309745"/>
    <w:rsid w:val="134094A5"/>
    <w:rsid w:val="138F5B62"/>
    <w:rsid w:val="139A97D6"/>
    <w:rsid w:val="142C2E52"/>
    <w:rsid w:val="149C4CDF"/>
    <w:rsid w:val="14F17A40"/>
    <w:rsid w:val="15263527"/>
    <w:rsid w:val="152A7EEE"/>
    <w:rsid w:val="15765C2D"/>
    <w:rsid w:val="159A973A"/>
    <w:rsid w:val="159D57B3"/>
    <w:rsid w:val="15BA4E14"/>
    <w:rsid w:val="15DEACE3"/>
    <w:rsid w:val="161263AA"/>
    <w:rsid w:val="1612AFA4"/>
    <w:rsid w:val="1632A6C2"/>
    <w:rsid w:val="163AD212"/>
    <w:rsid w:val="16AAA148"/>
    <w:rsid w:val="16E1025C"/>
    <w:rsid w:val="171F9581"/>
    <w:rsid w:val="1728858E"/>
    <w:rsid w:val="175F2BE0"/>
    <w:rsid w:val="177FC827"/>
    <w:rsid w:val="17B14E84"/>
    <w:rsid w:val="17B8D4F2"/>
    <w:rsid w:val="17CCCB2C"/>
    <w:rsid w:val="17D83D88"/>
    <w:rsid w:val="17E0848F"/>
    <w:rsid w:val="17FC8CCA"/>
    <w:rsid w:val="18341E4A"/>
    <w:rsid w:val="1896F77E"/>
    <w:rsid w:val="190216AC"/>
    <w:rsid w:val="1912A6D8"/>
    <w:rsid w:val="194A1230"/>
    <w:rsid w:val="19B02BC9"/>
    <w:rsid w:val="19B0A360"/>
    <w:rsid w:val="19CA4158"/>
    <w:rsid w:val="19D5D9E6"/>
    <w:rsid w:val="1A1A23CF"/>
    <w:rsid w:val="1A468781"/>
    <w:rsid w:val="1A53639D"/>
    <w:rsid w:val="1A58D90B"/>
    <w:rsid w:val="1A666A2E"/>
    <w:rsid w:val="1AA060BB"/>
    <w:rsid w:val="1AB700D8"/>
    <w:rsid w:val="1ACC0D43"/>
    <w:rsid w:val="1B3A4D9E"/>
    <w:rsid w:val="1B47EABF"/>
    <w:rsid w:val="1B8BF246"/>
    <w:rsid w:val="1BBB6FC8"/>
    <w:rsid w:val="1C7C74E1"/>
    <w:rsid w:val="1C963BF0"/>
    <w:rsid w:val="1C9AA720"/>
    <w:rsid w:val="1CC6CFB2"/>
    <w:rsid w:val="1CE3740E"/>
    <w:rsid w:val="1CF38BAB"/>
    <w:rsid w:val="1DA3E0FA"/>
    <w:rsid w:val="1DA6F1CA"/>
    <w:rsid w:val="1DAD1AF8"/>
    <w:rsid w:val="1DF9C243"/>
    <w:rsid w:val="1E0ED7E5"/>
    <w:rsid w:val="1F2B7CDE"/>
    <w:rsid w:val="1F9BCF9D"/>
    <w:rsid w:val="1FBBFFFE"/>
    <w:rsid w:val="1FF1A41F"/>
    <w:rsid w:val="2001B418"/>
    <w:rsid w:val="20048FC0"/>
    <w:rsid w:val="20170D93"/>
    <w:rsid w:val="20741FE6"/>
    <w:rsid w:val="2094CF01"/>
    <w:rsid w:val="20E0AA7F"/>
    <w:rsid w:val="20EDA6BC"/>
    <w:rsid w:val="210FC109"/>
    <w:rsid w:val="2111CDE6"/>
    <w:rsid w:val="2118B204"/>
    <w:rsid w:val="21459056"/>
    <w:rsid w:val="21462315"/>
    <w:rsid w:val="215CA75F"/>
    <w:rsid w:val="2161FF92"/>
    <w:rsid w:val="224159EF"/>
    <w:rsid w:val="22700626"/>
    <w:rsid w:val="227E74A0"/>
    <w:rsid w:val="228F617F"/>
    <w:rsid w:val="22B79100"/>
    <w:rsid w:val="232BB2EE"/>
    <w:rsid w:val="235DF248"/>
    <w:rsid w:val="238A89DB"/>
    <w:rsid w:val="23F196C9"/>
    <w:rsid w:val="244B22A3"/>
    <w:rsid w:val="2467755C"/>
    <w:rsid w:val="2486A2BE"/>
    <w:rsid w:val="24A1FFBC"/>
    <w:rsid w:val="24BEB06E"/>
    <w:rsid w:val="24E78205"/>
    <w:rsid w:val="25546AA4"/>
    <w:rsid w:val="25A6E226"/>
    <w:rsid w:val="25FBE703"/>
    <w:rsid w:val="26337B49"/>
    <w:rsid w:val="263B4269"/>
    <w:rsid w:val="2681EAF3"/>
    <w:rsid w:val="26E3C20C"/>
    <w:rsid w:val="2709F98B"/>
    <w:rsid w:val="271C287B"/>
    <w:rsid w:val="2730FDE4"/>
    <w:rsid w:val="273B9C6B"/>
    <w:rsid w:val="277BA891"/>
    <w:rsid w:val="27915D02"/>
    <w:rsid w:val="2793B0C5"/>
    <w:rsid w:val="27A62F2C"/>
    <w:rsid w:val="27AA300F"/>
    <w:rsid w:val="27DC34D0"/>
    <w:rsid w:val="27E50B9F"/>
    <w:rsid w:val="281A5BF5"/>
    <w:rsid w:val="28304567"/>
    <w:rsid w:val="28A0483B"/>
    <w:rsid w:val="28D8199D"/>
    <w:rsid w:val="28FD15BB"/>
    <w:rsid w:val="2907B850"/>
    <w:rsid w:val="29264DBA"/>
    <w:rsid w:val="293B6532"/>
    <w:rsid w:val="2983CA3D"/>
    <w:rsid w:val="29972487"/>
    <w:rsid w:val="29A1623D"/>
    <w:rsid w:val="29F4C7EE"/>
    <w:rsid w:val="2A5A325D"/>
    <w:rsid w:val="2A64204D"/>
    <w:rsid w:val="2A7444F7"/>
    <w:rsid w:val="2A8450F3"/>
    <w:rsid w:val="2AF44813"/>
    <w:rsid w:val="2AF493BB"/>
    <w:rsid w:val="2B241F51"/>
    <w:rsid w:val="2B404896"/>
    <w:rsid w:val="2B5A807D"/>
    <w:rsid w:val="2BE8D8AA"/>
    <w:rsid w:val="2BFCCE26"/>
    <w:rsid w:val="2C395D8E"/>
    <w:rsid w:val="2C541BF2"/>
    <w:rsid w:val="2C6C24BB"/>
    <w:rsid w:val="2C80918A"/>
    <w:rsid w:val="2CA61600"/>
    <w:rsid w:val="2CA616EA"/>
    <w:rsid w:val="2CC9DC75"/>
    <w:rsid w:val="2CDADAF2"/>
    <w:rsid w:val="2D2599F9"/>
    <w:rsid w:val="2D2E32E4"/>
    <w:rsid w:val="2D374A87"/>
    <w:rsid w:val="2D4A9D22"/>
    <w:rsid w:val="2D54B03B"/>
    <w:rsid w:val="2D5A1530"/>
    <w:rsid w:val="2DD65533"/>
    <w:rsid w:val="2E6C7743"/>
    <w:rsid w:val="2E75B219"/>
    <w:rsid w:val="2ECEB95D"/>
    <w:rsid w:val="2F0EA2DF"/>
    <w:rsid w:val="2F35148D"/>
    <w:rsid w:val="2F868E3A"/>
    <w:rsid w:val="2F97A71E"/>
    <w:rsid w:val="2FC64C0E"/>
    <w:rsid w:val="2FFB32E4"/>
    <w:rsid w:val="300FE270"/>
    <w:rsid w:val="30370A4A"/>
    <w:rsid w:val="3050E947"/>
    <w:rsid w:val="309DBFA6"/>
    <w:rsid w:val="30B97A06"/>
    <w:rsid w:val="30ED3B86"/>
    <w:rsid w:val="311902FE"/>
    <w:rsid w:val="313BBA5F"/>
    <w:rsid w:val="3155DDF7"/>
    <w:rsid w:val="316F152B"/>
    <w:rsid w:val="3196417A"/>
    <w:rsid w:val="31966FA5"/>
    <w:rsid w:val="31996CC2"/>
    <w:rsid w:val="31D46A78"/>
    <w:rsid w:val="320CB7C8"/>
    <w:rsid w:val="3236CE28"/>
    <w:rsid w:val="324EFE56"/>
    <w:rsid w:val="32986AFA"/>
    <w:rsid w:val="32A35F12"/>
    <w:rsid w:val="32BF63E0"/>
    <w:rsid w:val="32F96FEA"/>
    <w:rsid w:val="3340249A"/>
    <w:rsid w:val="335E2A29"/>
    <w:rsid w:val="3385C331"/>
    <w:rsid w:val="33A46602"/>
    <w:rsid w:val="33B5ADF0"/>
    <w:rsid w:val="33CB55D9"/>
    <w:rsid w:val="33F87BDC"/>
    <w:rsid w:val="33FB1BA1"/>
    <w:rsid w:val="3409CD8A"/>
    <w:rsid w:val="3418A915"/>
    <w:rsid w:val="3459CBAC"/>
    <w:rsid w:val="350004E1"/>
    <w:rsid w:val="351EA865"/>
    <w:rsid w:val="357D5234"/>
    <w:rsid w:val="35B7DC24"/>
    <w:rsid w:val="35E86FBC"/>
    <w:rsid w:val="367BE45C"/>
    <w:rsid w:val="36A50FA2"/>
    <w:rsid w:val="36A5AE18"/>
    <w:rsid w:val="36B2B8B1"/>
    <w:rsid w:val="37477AA9"/>
    <w:rsid w:val="376023EF"/>
    <w:rsid w:val="37A2AFC3"/>
    <w:rsid w:val="37F30A1A"/>
    <w:rsid w:val="37FBB7D5"/>
    <w:rsid w:val="381737C6"/>
    <w:rsid w:val="384827B0"/>
    <w:rsid w:val="388F5729"/>
    <w:rsid w:val="388FDF43"/>
    <w:rsid w:val="389D72AF"/>
    <w:rsid w:val="38D5AF79"/>
    <w:rsid w:val="391CF8DC"/>
    <w:rsid w:val="394083DD"/>
    <w:rsid w:val="39D8C2A5"/>
    <w:rsid w:val="39E7905A"/>
    <w:rsid w:val="3A100D91"/>
    <w:rsid w:val="3A10EC69"/>
    <w:rsid w:val="3AA041A4"/>
    <w:rsid w:val="3B333AD3"/>
    <w:rsid w:val="3B3A0207"/>
    <w:rsid w:val="3B4EF2A5"/>
    <w:rsid w:val="3B67CE8E"/>
    <w:rsid w:val="3B68D6AB"/>
    <w:rsid w:val="3BAEEA20"/>
    <w:rsid w:val="3BE1AF73"/>
    <w:rsid w:val="3C2C8FC9"/>
    <w:rsid w:val="3C7D6106"/>
    <w:rsid w:val="3C87437E"/>
    <w:rsid w:val="3CBC36C5"/>
    <w:rsid w:val="3CCA2BAA"/>
    <w:rsid w:val="3CEE79C2"/>
    <w:rsid w:val="3CF9D29B"/>
    <w:rsid w:val="3D295939"/>
    <w:rsid w:val="3DA013C9"/>
    <w:rsid w:val="3DA7B181"/>
    <w:rsid w:val="3DCB6460"/>
    <w:rsid w:val="3E156308"/>
    <w:rsid w:val="3E2140BC"/>
    <w:rsid w:val="3E31D8A3"/>
    <w:rsid w:val="3E408B87"/>
    <w:rsid w:val="3E41A9B3"/>
    <w:rsid w:val="3E44CCC6"/>
    <w:rsid w:val="3E5A4AF3"/>
    <w:rsid w:val="3E677F87"/>
    <w:rsid w:val="3E792945"/>
    <w:rsid w:val="3EB00B7C"/>
    <w:rsid w:val="3EB624AF"/>
    <w:rsid w:val="3EE1D1F6"/>
    <w:rsid w:val="3F15C614"/>
    <w:rsid w:val="3F399349"/>
    <w:rsid w:val="3F3F7237"/>
    <w:rsid w:val="3F48FCD5"/>
    <w:rsid w:val="3F8B56EE"/>
    <w:rsid w:val="3F944B4D"/>
    <w:rsid w:val="3FB4936D"/>
    <w:rsid w:val="3FD76A77"/>
    <w:rsid w:val="401008EE"/>
    <w:rsid w:val="407F7A96"/>
    <w:rsid w:val="40909773"/>
    <w:rsid w:val="409E64B2"/>
    <w:rsid w:val="40B2E3DD"/>
    <w:rsid w:val="40D606C7"/>
    <w:rsid w:val="40F791EC"/>
    <w:rsid w:val="40FA1D61"/>
    <w:rsid w:val="40FFB2C6"/>
    <w:rsid w:val="41233B9E"/>
    <w:rsid w:val="41330D36"/>
    <w:rsid w:val="415A45E9"/>
    <w:rsid w:val="4199CD07"/>
    <w:rsid w:val="419F67D3"/>
    <w:rsid w:val="42356524"/>
    <w:rsid w:val="425B6B43"/>
    <w:rsid w:val="42C921DB"/>
    <w:rsid w:val="42FE866D"/>
    <w:rsid w:val="433191D1"/>
    <w:rsid w:val="43637124"/>
    <w:rsid w:val="436AD7AA"/>
    <w:rsid w:val="437C2DCD"/>
    <w:rsid w:val="43B0E40C"/>
    <w:rsid w:val="43B0EC4A"/>
    <w:rsid w:val="43CFD7B3"/>
    <w:rsid w:val="440EE993"/>
    <w:rsid w:val="4433C3CA"/>
    <w:rsid w:val="443BD3EE"/>
    <w:rsid w:val="4485E5BA"/>
    <w:rsid w:val="44D84755"/>
    <w:rsid w:val="44F645BA"/>
    <w:rsid w:val="44F7D262"/>
    <w:rsid w:val="450490D3"/>
    <w:rsid w:val="450E20BC"/>
    <w:rsid w:val="452FC941"/>
    <w:rsid w:val="456B0A15"/>
    <w:rsid w:val="45775BAE"/>
    <w:rsid w:val="45C1FA3E"/>
    <w:rsid w:val="45C27BC5"/>
    <w:rsid w:val="45DC9EB9"/>
    <w:rsid w:val="45F06EE9"/>
    <w:rsid w:val="464F9FFB"/>
    <w:rsid w:val="46578C7B"/>
    <w:rsid w:val="46588300"/>
    <w:rsid w:val="46C73912"/>
    <w:rsid w:val="46D0A928"/>
    <w:rsid w:val="46D1CCA9"/>
    <w:rsid w:val="474D108E"/>
    <w:rsid w:val="47A63F48"/>
    <w:rsid w:val="47E18745"/>
    <w:rsid w:val="47FB480D"/>
    <w:rsid w:val="486B5492"/>
    <w:rsid w:val="4882FBA3"/>
    <w:rsid w:val="489C0BBD"/>
    <w:rsid w:val="48BDF912"/>
    <w:rsid w:val="48F2FA18"/>
    <w:rsid w:val="49213F49"/>
    <w:rsid w:val="4974DD08"/>
    <w:rsid w:val="49769B90"/>
    <w:rsid w:val="4985ACE5"/>
    <w:rsid w:val="498BC405"/>
    <w:rsid w:val="498D416B"/>
    <w:rsid w:val="49E0D74F"/>
    <w:rsid w:val="49E303C5"/>
    <w:rsid w:val="4A2673C9"/>
    <w:rsid w:val="4A2E12FB"/>
    <w:rsid w:val="4AC41730"/>
    <w:rsid w:val="4ADDD14E"/>
    <w:rsid w:val="4B078A51"/>
    <w:rsid w:val="4B213B31"/>
    <w:rsid w:val="4B26CEB2"/>
    <w:rsid w:val="4B2F3BA8"/>
    <w:rsid w:val="4B4DC37C"/>
    <w:rsid w:val="4B62BDA2"/>
    <w:rsid w:val="4B6D5805"/>
    <w:rsid w:val="4B934C5C"/>
    <w:rsid w:val="4BBD8F78"/>
    <w:rsid w:val="4C429D3D"/>
    <w:rsid w:val="4C62DAAE"/>
    <w:rsid w:val="4C7F3719"/>
    <w:rsid w:val="4C9230EC"/>
    <w:rsid w:val="4CAB7039"/>
    <w:rsid w:val="4CD66CF8"/>
    <w:rsid w:val="4CD6A251"/>
    <w:rsid w:val="4D081039"/>
    <w:rsid w:val="4D09F1F2"/>
    <w:rsid w:val="4D213507"/>
    <w:rsid w:val="4D3CB277"/>
    <w:rsid w:val="4D3E95AB"/>
    <w:rsid w:val="4D3FC3D5"/>
    <w:rsid w:val="4DA9A8AD"/>
    <w:rsid w:val="4DAB34A8"/>
    <w:rsid w:val="4DF3B07C"/>
    <w:rsid w:val="4DFD5BE4"/>
    <w:rsid w:val="4DFE480A"/>
    <w:rsid w:val="4E0DE3EF"/>
    <w:rsid w:val="4E1297E6"/>
    <w:rsid w:val="4E2B078A"/>
    <w:rsid w:val="4E2D85CD"/>
    <w:rsid w:val="4E33CDDE"/>
    <w:rsid w:val="4E530EB5"/>
    <w:rsid w:val="4E9DA327"/>
    <w:rsid w:val="4EAA80A3"/>
    <w:rsid w:val="4EBFF019"/>
    <w:rsid w:val="4ED83198"/>
    <w:rsid w:val="4EE3D699"/>
    <w:rsid w:val="4F50810C"/>
    <w:rsid w:val="4F57F529"/>
    <w:rsid w:val="4FA6D0E5"/>
    <w:rsid w:val="4FAE3FBF"/>
    <w:rsid w:val="4FFC9BA7"/>
    <w:rsid w:val="50149D84"/>
    <w:rsid w:val="5036D000"/>
    <w:rsid w:val="5078741D"/>
    <w:rsid w:val="509A11C7"/>
    <w:rsid w:val="50D56A4D"/>
    <w:rsid w:val="50DBB6A6"/>
    <w:rsid w:val="50F97D30"/>
    <w:rsid w:val="51301BE1"/>
    <w:rsid w:val="5135898F"/>
    <w:rsid w:val="513B41E7"/>
    <w:rsid w:val="513DC4EC"/>
    <w:rsid w:val="5176822D"/>
    <w:rsid w:val="51D8AF5A"/>
    <w:rsid w:val="51F6D71C"/>
    <w:rsid w:val="522690BF"/>
    <w:rsid w:val="524BD5F5"/>
    <w:rsid w:val="52558A26"/>
    <w:rsid w:val="527A880A"/>
    <w:rsid w:val="528E0E51"/>
    <w:rsid w:val="52987366"/>
    <w:rsid w:val="52B4A99F"/>
    <w:rsid w:val="52D87B03"/>
    <w:rsid w:val="5330980D"/>
    <w:rsid w:val="534564CD"/>
    <w:rsid w:val="534EBADA"/>
    <w:rsid w:val="5356B1DC"/>
    <w:rsid w:val="535DAAD1"/>
    <w:rsid w:val="5389EE66"/>
    <w:rsid w:val="53EEA499"/>
    <w:rsid w:val="53F3273C"/>
    <w:rsid w:val="54355805"/>
    <w:rsid w:val="54669BBA"/>
    <w:rsid w:val="54AA9AC5"/>
    <w:rsid w:val="54C927EA"/>
    <w:rsid w:val="54F04845"/>
    <w:rsid w:val="555094D3"/>
    <w:rsid w:val="5551243D"/>
    <w:rsid w:val="556074BE"/>
    <w:rsid w:val="55630F8D"/>
    <w:rsid w:val="558C499B"/>
    <w:rsid w:val="559C2A20"/>
    <w:rsid w:val="55F9272A"/>
    <w:rsid w:val="55F9FD96"/>
    <w:rsid w:val="56B3A6DE"/>
    <w:rsid w:val="56B3C172"/>
    <w:rsid w:val="56FD6AB3"/>
    <w:rsid w:val="572E1D53"/>
    <w:rsid w:val="5768EC76"/>
    <w:rsid w:val="576FC6AF"/>
    <w:rsid w:val="577E17CA"/>
    <w:rsid w:val="57B5BB55"/>
    <w:rsid w:val="588B625D"/>
    <w:rsid w:val="58B7A377"/>
    <w:rsid w:val="58D732B2"/>
    <w:rsid w:val="59525D0D"/>
    <w:rsid w:val="596F4AF4"/>
    <w:rsid w:val="5976E902"/>
    <w:rsid w:val="597A4E7E"/>
    <w:rsid w:val="598A9014"/>
    <w:rsid w:val="59A0AB47"/>
    <w:rsid w:val="59B56554"/>
    <w:rsid w:val="59C56604"/>
    <w:rsid w:val="59D8FBDD"/>
    <w:rsid w:val="5A055DD8"/>
    <w:rsid w:val="5A1B1A35"/>
    <w:rsid w:val="5A264A51"/>
    <w:rsid w:val="5A2E309B"/>
    <w:rsid w:val="5A67F646"/>
    <w:rsid w:val="5A8A8686"/>
    <w:rsid w:val="5AA0C36B"/>
    <w:rsid w:val="5AB467CB"/>
    <w:rsid w:val="5AED0A17"/>
    <w:rsid w:val="5AF9C9AF"/>
    <w:rsid w:val="5B11E4A9"/>
    <w:rsid w:val="5B331EE5"/>
    <w:rsid w:val="5B5A45BE"/>
    <w:rsid w:val="5B7B1727"/>
    <w:rsid w:val="5BB10840"/>
    <w:rsid w:val="5BF3EB07"/>
    <w:rsid w:val="5BF5C8FD"/>
    <w:rsid w:val="5C082C97"/>
    <w:rsid w:val="5C2A6618"/>
    <w:rsid w:val="5C4E5C9F"/>
    <w:rsid w:val="5C92EE64"/>
    <w:rsid w:val="5D0AEF93"/>
    <w:rsid w:val="5D1E94FC"/>
    <w:rsid w:val="5DA1674E"/>
    <w:rsid w:val="5DBE24AF"/>
    <w:rsid w:val="5DFB1971"/>
    <w:rsid w:val="5E14481A"/>
    <w:rsid w:val="5E9BE6FD"/>
    <w:rsid w:val="5EB4DB76"/>
    <w:rsid w:val="5EED04BB"/>
    <w:rsid w:val="5F4EAE68"/>
    <w:rsid w:val="5F89C7DC"/>
    <w:rsid w:val="5F94A5DE"/>
    <w:rsid w:val="5FAF512F"/>
    <w:rsid w:val="5FD03F06"/>
    <w:rsid w:val="5FEE19E8"/>
    <w:rsid w:val="5FF621EC"/>
    <w:rsid w:val="60051474"/>
    <w:rsid w:val="607913E8"/>
    <w:rsid w:val="60935525"/>
    <w:rsid w:val="60B29282"/>
    <w:rsid w:val="60BE77C2"/>
    <w:rsid w:val="60D7F878"/>
    <w:rsid w:val="613BA7B1"/>
    <w:rsid w:val="61ADAFBC"/>
    <w:rsid w:val="61CEE5CF"/>
    <w:rsid w:val="61D5EA0E"/>
    <w:rsid w:val="61FE2AA9"/>
    <w:rsid w:val="621B42B5"/>
    <w:rsid w:val="6251FC4A"/>
    <w:rsid w:val="629834B9"/>
    <w:rsid w:val="62DFB8FD"/>
    <w:rsid w:val="631811AA"/>
    <w:rsid w:val="638D5978"/>
    <w:rsid w:val="639F124D"/>
    <w:rsid w:val="63ACAD33"/>
    <w:rsid w:val="63C73C83"/>
    <w:rsid w:val="63CCE307"/>
    <w:rsid w:val="63CDBBBD"/>
    <w:rsid w:val="63D84E64"/>
    <w:rsid w:val="643BDB6F"/>
    <w:rsid w:val="645BE9B8"/>
    <w:rsid w:val="649B8588"/>
    <w:rsid w:val="64A14B58"/>
    <w:rsid w:val="64B0FA97"/>
    <w:rsid w:val="64E28E80"/>
    <w:rsid w:val="655A9450"/>
    <w:rsid w:val="65883CC0"/>
    <w:rsid w:val="659A2D12"/>
    <w:rsid w:val="65A9188C"/>
    <w:rsid w:val="65C54D7C"/>
    <w:rsid w:val="65CC3BA8"/>
    <w:rsid w:val="65DA9F72"/>
    <w:rsid w:val="65F06996"/>
    <w:rsid w:val="663CEE10"/>
    <w:rsid w:val="6650E890"/>
    <w:rsid w:val="665819D7"/>
    <w:rsid w:val="66641C2A"/>
    <w:rsid w:val="667E0839"/>
    <w:rsid w:val="66831B17"/>
    <w:rsid w:val="66D0B4CA"/>
    <w:rsid w:val="66D32C20"/>
    <w:rsid w:val="66E9DD4D"/>
    <w:rsid w:val="680B0786"/>
    <w:rsid w:val="6813CE4A"/>
    <w:rsid w:val="681BD784"/>
    <w:rsid w:val="682880DC"/>
    <w:rsid w:val="68352A12"/>
    <w:rsid w:val="68456262"/>
    <w:rsid w:val="684D61AF"/>
    <w:rsid w:val="686B4209"/>
    <w:rsid w:val="688B3624"/>
    <w:rsid w:val="68B9F46C"/>
    <w:rsid w:val="68C3F53E"/>
    <w:rsid w:val="68D3B12D"/>
    <w:rsid w:val="694A99F9"/>
    <w:rsid w:val="6956C176"/>
    <w:rsid w:val="696940BD"/>
    <w:rsid w:val="699A66D6"/>
    <w:rsid w:val="6A10D499"/>
    <w:rsid w:val="6A2FB76D"/>
    <w:rsid w:val="6A6A3574"/>
    <w:rsid w:val="6A6A6C16"/>
    <w:rsid w:val="6A8657F4"/>
    <w:rsid w:val="6AAD7C4F"/>
    <w:rsid w:val="6B143180"/>
    <w:rsid w:val="6BA5ECA5"/>
    <w:rsid w:val="6BE5D7F6"/>
    <w:rsid w:val="6C16060E"/>
    <w:rsid w:val="6C272ED6"/>
    <w:rsid w:val="6C27BCA9"/>
    <w:rsid w:val="6C4B16DA"/>
    <w:rsid w:val="6C6BCB1E"/>
    <w:rsid w:val="6CECC9A3"/>
    <w:rsid w:val="6D088196"/>
    <w:rsid w:val="6D08FEA7"/>
    <w:rsid w:val="6D0E0ABD"/>
    <w:rsid w:val="6D303609"/>
    <w:rsid w:val="6D742176"/>
    <w:rsid w:val="6DE362F6"/>
    <w:rsid w:val="6DF77EE4"/>
    <w:rsid w:val="6E1B557B"/>
    <w:rsid w:val="6E707104"/>
    <w:rsid w:val="6EA78230"/>
    <w:rsid w:val="6F313A59"/>
    <w:rsid w:val="6F5B419F"/>
    <w:rsid w:val="6F5F33BB"/>
    <w:rsid w:val="6F836520"/>
    <w:rsid w:val="6FA904AD"/>
    <w:rsid w:val="6FE35863"/>
    <w:rsid w:val="7054E679"/>
    <w:rsid w:val="70A4D86E"/>
    <w:rsid w:val="70C43139"/>
    <w:rsid w:val="70C6B1E3"/>
    <w:rsid w:val="70CF027C"/>
    <w:rsid w:val="70EF51AA"/>
    <w:rsid w:val="71835BF1"/>
    <w:rsid w:val="7195A88A"/>
    <w:rsid w:val="71F1B258"/>
    <w:rsid w:val="72206011"/>
    <w:rsid w:val="7261E77A"/>
    <w:rsid w:val="728427BC"/>
    <w:rsid w:val="729FB917"/>
    <w:rsid w:val="72A38510"/>
    <w:rsid w:val="72D014FB"/>
    <w:rsid w:val="72EC2358"/>
    <w:rsid w:val="735B83CF"/>
    <w:rsid w:val="736A49D7"/>
    <w:rsid w:val="738A6DA5"/>
    <w:rsid w:val="73945EBD"/>
    <w:rsid w:val="73A6C4D9"/>
    <w:rsid w:val="740E636A"/>
    <w:rsid w:val="742948EC"/>
    <w:rsid w:val="74423D97"/>
    <w:rsid w:val="74431BDD"/>
    <w:rsid w:val="747A5107"/>
    <w:rsid w:val="74AD65B3"/>
    <w:rsid w:val="74AF9378"/>
    <w:rsid w:val="74C160ED"/>
    <w:rsid w:val="74DEF666"/>
    <w:rsid w:val="7502A7D3"/>
    <w:rsid w:val="750DCDCD"/>
    <w:rsid w:val="7526EA7D"/>
    <w:rsid w:val="7529CFB6"/>
    <w:rsid w:val="75465C3A"/>
    <w:rsid w:val="75492CBF"/>
    <w:rsid w:val="7573E0AB"/>
    <w:rsid w:val="759FE851"/>
    <w:rsid w:val="75BDC9E6"/>
    <w:rsid w:val="75C8252D"/>
    <w:rsid w:val="75F75612"/>
    <w:rsid w:val="7614A692"/>
    <w:rsid w:val="763DA54F"/>
    <w:rsid w:val="766592AA"/>
    <w:rsid w:val="76762EE6"/>
    <w:rsid w:val="768B4B8D"/>
    <w:rsid w:val="76C4179D"/>
    <w:rsid w:val="76D8D85B"/>
    <w:rsid w:val="76E01221"/>
    <w:rsid w:val="770F4DF1"/>
    <w:rsid w:val="772BBBE7"/>
    <w:rsid w:val="772E752C"/>
    <w:rsid w:val="7742638D"/>
    <w:rsid w:val="7770F813"/>
    <w:rsid w:val="778011F0"/>
    <w:rsid w:val="77F283DB"/>
    <w:rsid w:val="77F7CFE5"/>
    <w:rsid w:val="78200196"/>
    <w:rsid w:val="783765F8"/>
    <w:rsid w:val="78691FC1"/>
    <w:rsid w:val="786BB33E"/>
    <w:rsid w:val="787C69DE"/>
    <w:rsid w:val="7893A34B"/>
    <w:rsid w:val="789B3DD1"/>
    <w:rsid w:val="7904466E"/>
    <w:rsid w:val="791C0CEB"/>
    <w:rsid w:val="796F089D"/>
    <w:rsid w:val="79BABA05"/>
    <w:rsid w:val="79E2C198"/>
    <w:rsid w:val="79FF9F7B"/>
    <w:rsid w:val="7A07EFD3"/>
    <w:rsid w:val="7A426C92"/>
    <w:rsid w:val="7A9B6343"/>
    <w:rsid w:val="7B0393B0"/>
    <w:rsid w:val="7B18047A"/>
    <w:rsid w:val="7B3CBA41"/>
    <w:rsid w:val="7B67AC01"/>
    <w:rsid w:val="7B7A00A1"/>
    <w:rsid w:val="7B80C99A"/>
    <w:rsid w:val="7B83DAE8"/>
    <w:rsid w:val="7B882F12"/>
    <w:rsid w:val="7BD7A9FD"/>
    <w:rsid w:val="7C32A137"/>
    <w:rsid w:val="7C4B7540"/>
    <w:rsid w:val="7C4C70BB"/>
    <w:rsid w:val="7C4D311A"/>
    <w:rsid w:val="7C5BCD28"/>
    <w:rsid w:val="7C6532B4"/>
    <w:rsid w:val="7D0B2BC8"/>
    <w:rsid w:val="7D1CF4D7"/>
    <w:rsid w:val="7D388CCC"/>
    <w:rsid w:val="7D9BAD04"/>
    <w:rsid w:val="7E0E90FF"/>
    <w:rsid w:val="7E1A5FD3"/>
    <w:rsid w:val="7E21D27B"/>
    <w:rsid w:val="7E5EAC6B"/>
    <w:rsid w:val="7E6CC286"/>
    <w:rsid w:val="7E801F5F"/>
    <w:rsid w:val="7E86D649"/>
    <w:rsid w:val="7E9D6300"/>
    <w:rsid w:val="7EBC1406"/>
    <w:rsid w:val="7ED05681"/>
    <w:rsid w:val="7F17E387"/>
    <w:rsid w:val="7F272D71"/>
    <w:rsid w:val="7F2A4FC8"/>
  </w:rsids>
  <m:mathPr>
    <m:mathFont m:val="Cambria Math"/>
    <m:brkBin m:val="before"/>
    <m:brkBinSub m:val="--"/>
    <m:smallFrac m:val="0"/>
    <m:dispDef/>
    <m:lMargin m:val="0"/>
    <m:rMargin m:val="0"/>
    <m:defJc m:val="centerGroup"/>
    <m:wrapIndent m:val="1440"/>
    <m:intLim m:val="subSup"/>
    <m:naryLim m:val="undOvr"/>
  </m:mathPr>
  <w:themeFontLang w:val="en-PH"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F09B2"/>
  <w15:chartTrackingRefBased/>
  <w15:docId w15:val="{6B7C524C-681F-48DC-81BE-DADDD75C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52"/>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1C39CA"/>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link w:val="Heading2Char"/>
    <w:qFormat/>
    <w:rsid w:val="001C39CA"/>
    <w:pPr>
      <w:keepNext/>
      <w:spacing w:line="480" w:lineRule="auto"/>
      <w:ind w:firstLine="720"/>
      <w:jc w:val="both"/>
      <w:outlineLvl w:val="1"/>
    </w:pPr>
    <w:rPr>
      <w:sz w:val="24"/>
    </w:rPr>
  </w:style>
  <w:style w:type="paragraph" w:styleId="Heading3">
    <w:name w:val="heading 3"/>
    <w:basedOn w:val="Normal"/>
    <w:next w:val="Normal"/>
    <w:link w:val="Heading3Char"/>
    <w:qFormat/>
    <w:rsid w:val="001C39CA"/>
    <w:pPr>
      <w:keepNext/>
      <w:spacing w:line="480" w:lineRule="auto"/>
      <w:ind w:left="3600"/>
      <w:jc w:val="both"/>
      <w:outlineLvl w:val="2"/>
    </w:pPr>
    <w:rPr>
      <w:b/>
      <w:bCs/>
      <w:sz w:val="24"/>
      <w:szCs w:val="24"/>
    </w:rPr>
  </w:style>
  <w:style w:type="paragraph" w:styleId="Heading4">
    <w:name w:val="heading 4"/>
    <w:basedOn w:val="Normal"/>
    <w:next w:val="Normal"/>
    <w:link w:val="Heading4Char"/>
    <w:qFormat/>
    <w:rsid w:val="001C39CA"/>
    <w:pPr>
      <w:keepNext/>
      <w:tabs>
        <w:tab w:val="left" w:pos="1620"/>
      </w:tabs>
      <w:jc w:val="center"/>
      <w:outlineLvl w:val="3"/>
    </w:pPr>
    <w:rPr>
      <w:b/>
      <w:sz w:val="24"/>
      <w:szCs w:val="24"/>
    </w:rPr>
  </w:style>
  <w:style w:type="paragraph" w:styleId="Heading5">
    <w:name w:val="heading 5"/>
    <w:basedOn w:val="Normal"/>
    <w:next w:val="Normal"/>
    <w:link w:val="Heading5Char"/>
    <w:qFormat/>
    <w:rsid w:val="001C39CA"/>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9CA"/>
    <w:rPr>
      <w:rFonts w:ascii="Times New Roman" w:eastAsia="Times New Roman" w:hAnsi="Times New Roman" w:cs="Times New Roman"/>
      <w:b/>
      <w:kern w:val="0"/>
      <w:sz w:val="24"/>
      <w:szCs w:val="20"/>
      <w:lang w:val="en-US"/>
      <w14:ligatures w14:val="none"/>
    </w:rPr>
  </w:style>
  <w:style w:type="character" w:customStyle="1" w:styleId="Heading2Char">
    <w:name w:val="Heading 2 Char"/>
    <w:basedOn w:val="DefaultParagraphFont"/>
    <w:link w:val="Heading2"/>
    <w:rsid w:val="001C39CA"/>
    <w:rPr>
      <w:rFonts w:ascii="Times New Roman" w:eastAsia="Times New Roman" w:hAnsi="Times New Roman" w:cs="Times New Roman"/>
      <w:kern w:val="0"/>
      <w:sz w:val="24"/>
      <w:szCs w:val="20"/>
      <w:lang w:val="en-US"/>
      <w14:ligatures w14:val="none"/>
    </w:rPr>
  </w:style>
  <w:style w:type="character" w:customStyle="1" w:styleId="Heading3Char">
    <w:name w:val="Heading 3 Char"/>
    <w:basedOn w:val="DefaultParagraphFont"/>
    <w:link w:val="Heading3"/>
    <w:rsid w:val="001C39CA"/>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rsid w:val="001C39CA"/>
    <w:rPr>
      <w:rFonts w:ascii="Times New Roman" w:eastAsia="Times New Roman" w:hAnsi="Times New Roman" w:cs="Times New Roman"/>
      <w:b/>
      <w:kern w:val="0"/>
      <w:sz w:val="24"/>
      <w:szCs w:val="24"/>
      <w:lang w:val="en-US"/>
      <w14:ligatures w14:val="none"/>
    </w:rPr>
  </w:style>
  <w:style w:type="character" w:customStyle="1" w:styleId="Heading5Char">
    <w:name w:val="Heading 5 Char"/>
    <w:basedOn w:val="DefaultParagraphFont"/>
    <w:link w:val="Heading5"/>
    <w:rsid w:val="001C39CA"/>
    <w:rPr>
      <w:rFonts w:ascii="Times New Roman" w:eastAsia="Times New Roman" w:hAnsi="Times New Roman" w:cs="Times New Roman"/>
      <w:b/>
      <w:bCs/>
      <w:kern w:val="0"/>
      <w:sz w:val="20"/>
      <w:szCs w:val="24"/>
      <w:lang w:val="en-US"/>
      <w14:ligatures w14:val="none"/>
    </w:rPr>
  </w:style>
  <w:style w:type="paragraph" w:styleId="Header">
    <w:name w:val="header"/>
    <w:basedOn w:val="Normal"/>
    <w:link w:val="HeaderChar"/>
    <w:uiPriority w:val="99"/>
    <w:rsid w:val="001C39CA"/>
    <w:pPr>
      <w:tabs>
        <w:tab w:val="center" w:pos="4320"/>
        <w:tab w:val="right" w:pos="8640"/>
      </w:tabs>
    </w:pPr>
  </w:style>
  <w:style w:type="character" w:customStyle="1" w:styleId="HeaderChar">
    <w:name w:val="Header Char"/>
    <w:basedOn w:val="DefaultParagraphFont"/>
    <w:link w:val="Header"/>
    <w:uiPriority w:val="99"/>
    <w:rsid w:val="001C39CA"/>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1C39CA"/>
  </w:style>
  <w:style w:type="paragraph" w:styleId="BodyText">
    <w:name w:val="Body Text"/>
    <w:basedOn w:val="Normal"/>
    <w:link w:val="BodyTextChar"/>
    <w:rsid w:val="001C39CA"/>
    <w:pPr>
      <w:overflowPunct w:val="0"/>
      <w:autoSpaceDE w:val="0"/>
      <w:autoSpaceDN w:val="0"/>
      <w:adjustRightInd w:val="0"/>
      <w:jc w:val="both"/>
      <w:textAlignment w:val="baseline"/>
    </w:pPr>
    <w:rPr>
      <w:sz w:val="24"/>
    </w:rPr>
  </w:style>
  <w:style w:type="character" w:customStyle="1" w:styleId="BodyTextChar">
    <w:name w:val="Body Text Char"/>
    <w:basedOn w:val="DefaultParagraphFont"/>
    <w:link w:val="BodyText"/>
    <w:rsid w:val="001C39CA"/>
    <w:rPr>
      <w:rFonts w:ascii="Times New Roman" w:eastAsia="Times New Roman" w:hAnsi="Times New Roman" w:cs="Times New Roman"/>
      <w:kern w:val="0"/>
      <w:sz w:val="24"/>
      <w:szCs w:val="20"/>
      <w:lang w:val="en-US"/>
      <w14:ligatures w14:val="none"/>
    </w:rPr>
  </w:style>
  <w:style w:type="paragraph" w:styleId="BodyText2">
    <w:name w:val="Body Text 2"/>
    <w:basedOn w:val="Normal"/>
    <w:link w:val="BodyText2Char"/>
    <w:rsid w:val="001C39CA"/>
    <w:pPr>
      <w:jc w:val="center"/>
    </w:pPr>
    <w:rPr>
      <w:b/>
      <w:sz w:val="28"/>
    </w:rPr>
  </w:style>
  <w:style w:type="character" w:customStyle="1" w:styleId="BodyText2Char">
    <w:name w:val="Body Text 2 Char"/>
    <w:basedOn w:val="DefaultParagraphFont"/>
    <w:link w:val="BodyText2"/>
    <w:rsid w:val="001C39CA"/>
    <w:rPr>
      <w:rFonts w:ascii="Times New Roman" w:eastAsia="Times New Roman" w:hAnsi="Times New Roman" w:cs="Times New Roman"/>
      <w:b/>
      <w:kern w:val="0"/>
      <w:sz w:val="28"/>
      <w:szCs w:val="20"/>
      <w:lang w:val="en-US"/>
      <w14:ligatures w14:val="none"/>
    </w:rPr>
  </w:style>
  <w:style w:type="paragraph" w:styleId="Footer">
    <w:name w:val="footer"/>
    <w:basedOn w:val="Normal"/>
    <w:link w:val="FooterChar"/>
    <w:uiPriority w:val="99"/>
    <w:qFormat/>
    <w:rsid w:val="001C39CA"/>
    <w:pPr>
      <w:tabs>
        <w:tab w:val="center" w:pos="4320"/>
        <w:tab w:val="right" w:pos="8640"/>
      </w:tabs>
    </w:pPr>
  </w:style>
  <w:style w:type="character" w:customStyle="1" w:styleId="FooterChar">
    <w:name w:val="Footer Char"/>
    <w:basedOn w:val="DefaultParagraphFont"/>
    <w:link w:val="Footer"/>
    <w:uiPriority w:val="99"/>
    <w:qFormat/>
    <w:rsid w:val="001C39CA"/>
    <w:rPr>
      <w:rFonts w:ascii="Times New Roman" w:eastAsia="Times New Roman" w:hAnsi="Times New Roman" w:cs="Times New Roman"/>
      <w:kern w:val="0"/>
      <w:sz w:val="20"/>
      <w:szCs w:val="20"/>
      <w:lang w:val="en-US"/>
      <w14:ligatures w14:val="none"/>
    </w:rPr>
  </w:style>
  <w:style w:type="paragraph" w:styleId="BodyTextIndent">
    <w:name w:val="Body Text Indent"/>
    <w:basedOn w:val="Normal"/>
    <w:link w:val="BodyTextIndentChar"/>
    <w:rsid w:val="001C39CA"/>
    <w:pPr>
      <w:ind w:left="1080" w:firstLine="360"/>
      <w:jc w:val="both"/>
    </w:pPr>
    <w:rPr>
      <w:sz w:val="24"/>
      <w:szCs w:val="24"/>
    </w:rPr>
  </w:style>
  <w:style w:type="character" w:customStyle="1" w:styleId="BodyTextIndentChar">
    <w:name w:val="Body Text Indent Char"/>
    <w:basedOn w:val="DefaultParagraphFont"/>
    <w:link w:val="BodyTextIndent"/>
    <w:rsid w:val="001C39CA"/>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qFormat/>
    <w:rsid w:val="001C39CA"/>
    <w:pPr>
      <w:spacing w:before="100" w:beforeAutospacing="1" w:after="100" w:afterAutospacing="1"/>
    </w:pPr>
    <w:rPr>
      <w:sz w:val="24"/>
      <w:szCs w:val="24"/>
    </w:rPr>
  </w:style>
  <w:style w:type="paragraph" w:styleId="BodyTextIndent2">
    <w:name w:val="Body Text Indent 2"/>
    <w:basedOn w:val="Normal"/>
    <w:link w:val="BodyTextIndent2Char"/>
    <w:rsid w:val="001C39CA"/>
    <w:pPr>
      <w:spacing w:after="120" w:line="480" w:lineRule="auto"/>
      <w:ind w:left="360"/>
    </w:pPr>
    <w:rPr>
      <w:sz w:val="24"/>
      <w:szCs w:val="24"/>
    </w:rPr>
  </w:style>
  <w:style w:type="character" w:customStyle="1" w:styleId="BodyTextIndent2Char">
    <w:name w:val="Body Text Indent 2 Char"/>
    <w:basedOn w:val="DefaultParagraphFont"/>
    <w:link w:val="BodyTextIndent2"/>
    <w:rsid w:val="001C39CA"/>
    <w:rPr>
      <w:rFonts w:ascii="Times New Roman" w:eastAsia="Times New Roman" w:hAnsi="Times New Roman" w:cs="Times New Roman"/>
      <w:kern w:val="0"/>
      <w:sz w:val="24"/>
      <w:szCs w:val="24"/>
      <w:lang w:val="en-US"/>
      <w14:ligatures w14:val="none"/>
    </w:rPr>
  </w:style>
  <w:style w:type="paragraph" w:styleId="BodyTextIndent3">
    <w:name w:val="Body Text Indent 3"/>
    <w:basedOn w:val="Normal"/>
    <w:link w:val="BodyTextIndent3Char"/>
    <w:rsid w:val="001C39CA"/>
    <w:pPr>
      <w:spacing w:line="480" w:lineRule="auto"/>
      <w:ind w:left="720" w:firstLine="720"/>
      <w:jc w:val="both"/>
    </w:pPr>
    <w:rPr>
      <w:bCs/>
      <w:sz w:val="24"/>
      <w:szCs w:val="24"/>
    </w:rPr>
  </w:style>
  <w:style w:type="character" w:customStyle="1" w:styleId="BodyTextIndent3Char">
    <w:name w:val="Body Text Indent 3 Char"/>
    <w:basedOn w:val="DefaultParagraphFont"/>
    <w:link w:val="BodyTextIndent3"/>
    <w:rsid w:val="001C39CA"/>
    <w:rPr>
      <w:rFonts w:ascii="Times New Roman" w:eastAsia="Times New Roman" w:hAnsi="Times New Roman" w:cs="Times New Roman"/>
      <w:bCs/>
      <w:kern w:val="0"/>
      <w:sz w:val="24"/>
      <w:szCs w:val="24"/>
      <w:lang w:val="en-US"/>
      <w14:ligatures w14:val="none"/>
    </w:rPr>
  </w:style>
  <w:style w:type="paragraph" w:styleId="Title">
    <w:name w:val="Title"/>
    <w:basedOn w:val="Normal"/>
    <w:link w:val="TitleChar"/>
    <w:qFormat/>
    <w:rsid w:val="001C39CA"/>
    <w:pPr>
      <w:spacing w:line="480" w:lineRule="auto"/>
      <w:ind w:firstLine="720"/>
      <w:jc w:val="center"/>
    </w:pPr>
    <w:rPr>
      <w:b/>
      <w:sz w:val="24"/>
      <w:szCs w:val="24"/>
    </w:rPr>
  </w:style>
  <w:style w:type="character" w:customStyle="1" w:styleId="TitleChar">
    <w:name w:val="Title Char"/>
    <w:basedOn w:val="DefaultParagraphFont"/>
    <w:link w:val="Title"/>
    <w:rsid w:val="001C39CA"/>
    <w:rPr>
      <w:rFonts w:ascii="Times New Roman" w:eastAsia="Times New Roman" w:hAnsi="Times New Roman" w:cs="Times New Roman"/>
      <w:b/>
      <w:kern w:val="0"/>
      <w:sz w:val="24"/>
      <w:szCs w:val="24"/>
      <w:lang w:val="en-US"/>
      <w14:ligatures w14:val="none"/>
    </w:rPr>
  </w:style>
  <w:style w:type="paragraph" w:styleId="Caption">
    <w:name w:val="caption"/>
    <w:basedOn w:val="Normal"/>
    <w:next w:val="Normal"/>
    <w:qFormat/>
    <w:rsid w:val="001C39CA"/>
    <w:pPr>
      <w:spacing w:before="120" w:after="120"/>
    </w:pPr>
    <w:rPr>
      <w:b/>
      <w:bCs/>
    </w:rPr>
  </w:style>
  <w:style w:type="character" w:styleId="Hyperlink">
    <w:name w:val="Hyperlink"/>
    <w:uiPriority w:val="99"/>
    <w:rsid w:val="001C39CA"/>
    <w:rPr>
      <w:color w:val="0000FF"/>
      <w:u w:val="single"/>
    </w:rPr>
  </w:style>
  <w:style w:type="paragraph" w:styleId="Subtitle">
    <w:name w:val="Subtitle"/>
    <w:basedOn w:val="Normal"/>
    <w:link w:val="SubtitleChar"/>
    <w:qFormat/>
    <w:rsid w:val="001C39CA"/>
    <w:pPr>
      <w:spacing w:line="480" w:lineRule="auto"/>
      <w:ind w:firstLine="720"/>
      <w:jc w:val="center"/>
    </w:pPr>
    <w:rPr>
      <w:b/>
      <w:sz w:val="24"/>
      <w:szCs w:val="24"/>
    </w:rPr>
  </w:style>
  <w:style w:type="character" w:customStyle="1" w:styleId="SubtitleChar">
    <w:name w:val="Subtitle Char"/>
    <w:basedOn w:val="DefaultParagraphFont"/>
    <w:link w:val="Subtitle"/>
    <w:rsid w:val="001C39CA"/>
    <w:rPr>
      <w:rFonts w:ascii="Times New Roman" w:eastAsia="Times New Roman" w:hAnsi="Times New Roman" w:cs="Times New Roman"/>
      <w:b/>
      <w:kern w:val="0"/>
      <w:sz w:val="24"/>
      <w:szCs w:val="24"/>
      <w:lang w:val="en-US"/>
      <w14:ligatures w14:val="none"/>
    </w:rPr>
  </w:style>
  <w:style w:type="character" w:customStyle="1" w:styleId="hit">
    <w:name w:val="hit"/>
    <w:rsid w:val="001C39CA"/>
    <w:rPr>
      <w:b/>
      <w:bCs/>
      <w:color w:val="FF0000"/>
    </w:rPr>
  </w:style>
  <w:style w:type="paragraph" w:customStyle="1" w:styleId="BodyText1">
    <w:name w:val="Body Text+1"/>
    <w:basedOn w:val="Normal"/>
    <w:next w:val="Normal"/>
    <w:rsid w:val="001C39CA"/>
    <w:pPr>
      <w:suppressAutoHyphens/>
      <w:autoSpaceDE w:val="0"/>
    </w:pPr>
    <w:rPr>
      <w:sz w:val="24"/>
      <w:szCs w:val="24"/>
      <w:lang w:eastAsia="ar-SA"/>
    </w:rPr>
  </w:style>
  <w:style w:type="paragraph" w:customStyle="1" w:styleId="Normal1">
    <w:name w:val="Normal+1"/>
    <w:basedOn w:val="Normal"/>
    <w:next w:val="Normal"/>
    <w:rsid w:val="001C39CA"/>
    <w:pPr>
      <w:suppressAutoHyphens/>
      <w:autoSpaceDE w:val="0"/>
    </w:pPr>
    <w:rPr>
      <w:sz w:val="24"/>
      <w:szCs w:val="24"/>
      <w:lang w:eastAsia="ar-SA"/>
    </w:rPr>
  </w:style>
  <w:style w:type="paragraph" w:customStyle="1" w:styleId="WW-Default">
    <w:name w:val="WW-Default"/>
    <w:rsid w:val="001C39CA"/>
    <w:pPr>
      <w:suppressAutoHyphens/>
      <w:autoSpaceDE w:val="0"/>
      <w:spacing w:after="0" w:line="240" w:lineRule="auto"/>
    </w:pPr>
    <w:rPr>
      <w:rFonts w:ascii="Times New Roman" w:eastAsia="Times New Roman" w:hAnsi="Times New Roman" w:cs="Times New Roman"/>
      <w:color w:val="000000"/>
      <w:kern w:val="0"/>
      <w:sz w:val="24"/>
      <w:szCs w:val="24"/>
      <w:lang w:val="en-US" w:eastAsia="ar-SA"/>
      <w14:ligatures w14:val="none"/>
    </w:rPr>
  </w:style>
  <w:style w:type="table" w:styleId="TableGrid">
    <w:name w:val="Table Grid"/>
    <w:basedOn w:val="TableNormal"/>
    <w:uiPriority w:val="39"/>
    <w:qFormat/>
    <w:rsid w:val="001C39CA"/>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1C39CA"/>
    <w:rPr>
      <w:b/>
      <w:bCs/>
    </w:rPr>
  </w:style>
  <w:style w:type="paragraph" w:styleId="FootnoteText">
    <w:name w:val="footnote text"/>
    <w:basedOn w:val="Normal"/>
    <w:link w:val="FootnoteTextChar"/>
    <w:rsid w:val="001C39CA"/>
  </w:style>
  <w:style w:type="character" w:customStyle="1" w:styleId="FootnoteTextChar">
    <w:name w:val="Footnote Text Char"/>
    <w:basedOn w:val="DefaultParagraphFont"/>
    <w:link w:val="FootnoteText"/>
    <w:rsid w:val="001C39CA"/>
    <w:rPr>
      <w:rFonts w:ascii="Times New Roman" w:eastAsia="Times New Roman" w:hAnsi="Times New Roman" w:cs="Times New Roman"/>
      <w:kern w:val="0"/>
      <w:sz w:val="20"/>
      <w:szCs w:val="20"/>
      <w:lang w:val="en-US"/>
      <w14:ligatures w14:val="none"/>
    </w:rPr>
  </w:style>
  <w:style w:type="character" w:styleId="FootnoteReference">
    <w:name w:val="footnote reference"/>
    <w:rsid w:val="001C39CA"/>
    <w:rPr>
      <w:vertAlign w:val="superscript"/>
    </w:rPr>
  </w:style>
  <w:style w:type="paragraph" w:styleId="z-BottomofForm">
    <w:name w:val="HTML Bottom of Form"/>
    <w:basedOn w:val="Normal"/>
    <w:next w:val="Normal"/>
    <w:link w:val="z-BottomofFormChar"/>
    <w:hidden/>
    <w:rsid w:val="001C39C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1C39CA"/>
    <w:rPr>
      <w:rFonts w:ascii="Arial" w:eastAsia="Times New Roman" w:hAnsi="Arial" w:cs="Times New Roman"/>
      <w:vanish/>
      <w:kern w:val="0"/>
      <w:sz w:val="16"/>
      <w:szCs w:val="16"/>
      <w:lang w:val="en-US"/>
      <w14:ligatures w14:val="none"/>
    </w:rPr>
  </w:style>
  <w:style w:type="paragraph" w:styleId="z-TopofForm">
    <w:name w:val="HTML Top of Form"/>
    <w:basedOn w:val="Normal"/>
    <w:next w:val="Normal"/>
    <w:link w:val="z-TopofFormChar"/>
    <w:hidden/>
    <w:rsid w:val="001C39C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1C39CA"/>
    <w:rPr>
      <w:rFonts w:ascii="Arial" w:eastAsia="Times New Roman" w:hAnsi="Arial" w:cs="Times New Roman"/>
      <w:vanish/>
      <w:kern w:val="0"/>
      <w:sz w:val="16"/>
      <w:szCs w:val="16"/>
      <w:lang w:val="en-US"/>
      <w14:ligatures w14:val="none"/>
    </w:rPr>
  </w:style>
  <w:style w:type="paragraph" w:styleId="BalloonText">
    <w:name w:val="Balloon Text"/>
    <w:basedOn w:val="Normal"/>
    <w:link w:val="BalloonTextChar"/>
    <w:uiPriority w:val="99"/>
    <w:rsid w:val="001C39CA"/>
    <w:rPr>
      <w:rFonts w:ascii="Tahoma" w:hAnsi="Tahoma" w:cs="Tahoma"/>
      <w:sz w:val="16"/>
      <w:szCs w:val="16"/>
    </w:rPr>
  </w:style>
  <w:style w:type="character" w:customStyle="1" w:styleId="BalloonTextChar">
    <w:name w:val="Balloon Text Char"/>
    <w:basedOn w:val="DefaultParagraphFont"/>
    <w:link w:val="BalloonText"/>
    <w:uiPriority w:val="99"/>
    <w:rsid w:val="001C39CA"/>
    <w:rPr>
      <w:rFonts w:ascii="Tahoma" w:eastAsia="Times New Roman" w:hAnsi="Tahoma" w:cs="Tahoma"/>
      <w:kern w:val="0"/>
      <w:sz w:val="16"/>
      <w:szCs w:val="16"/>
      <w:lang w:val="en-US"/>
      <w14:ligatures w14:val="none"/>
    </w:rPr>
  </w:style>
  <w:style w:type="paragraph" w:styleId="ListParagraph">
    <w:name w:val="List Paragraph"/>
    <w:basedOn w:val="Normal"/>
    <w:uiPriority w:val="34"/>
    <w:qFormat/>
    <w:rsid w:val="001C39CA"/>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basedOn w:val="Normal"/>
    <w:link w:val="NoSpacingChar"/>
    <w:uiPriority w:val="1"/>
    <w:qFormat/>
    <w:rsid w:val="001C39CA"/>
    <w:rPr>
      <w:rFonts w:asciiTheme="minorHAnsi" w:eastAsiaTheme="minorHAnsi" w:hAnsiTheme="minorHAnsi" w:cstheme="minorBidi"/>
      <w:sz w:val="22"/>
      <w:szCs w:val="22"/>
      <w:lang w:bidi="en-US"/>
    </w:rPr>
  </w:style>
  <w:style w:type="character" w:customStyle="1" w:styleId="NoSpacingChar">
    <w:name w:val="No Spacing Char"/>
    <w:basedOn w:val="DefaultParagraphFont"/>
    <w:link w:val="NoSpacing"/>
    <w:uiPriority w:val="1"/>
    <w:rsid w:val="001C39CA"/>
    <w:rPr>
      <w:kern w:val="0"/>
      <w:lang w:val="en-US" w:bidi="en-US"/>
      <w14:ligatures w14:val="none"/>
    </w:rPr>
  </w:style>
  <w:style w:type="character" w:customStyle="1" w:styleId="apple-converted-space">
    <w:name w:val="apple-converted-space"/>
    <w:basedOn w:val="DefaultParagraphFont"/>
    <w:rsid w:val="001C39CA"/>
  </w:style>
  <w:style w:type="character" w:styleId="Emphasis">
    <w:name w:val="Emphasis"/>
    <w:basedOn w:val="DefaultParagraphFont"/>
    <w:qFormat/>
    <w:rsid w:val="001C39CA"/>
    <w:rPr>
      <w:i/>
      <w:iCs/>
    </w:rPr>
  </w:style>
  <w:style w:type="character" w:styleId="FollowedHyperlink">
    <w:name w:val="FollowedHyperlink"/>
    <w:basedOn w:val="DefaultParagraphFont"/>
    <w:semiHidden/>
    <w:unhideWhenUsed/>
    <w:rsid w:val="001C39CA"/>
    <w:rPr>
      <w:color w:val="954F72" w:themeColor="followedHyperlink"/>
      <w:u w:val="single"/>
    </w:rPr>
  </w:style>
  <w:style w:type="character" w:customStyle="1" w:styleId="jsgrdq">
    <w:name w:val="jsgrdq"/>
    <w:basedOn w:val="DefaultParagraphFont"/>
    <w:rsid w:val="001C39CA"/>
  </w:style>
  <w:style w:type="paragraph" w:styleId="DocumentMap">
    <w:name w:val="Document Map"/>
    <w:basedOn w:val="Normal"/>
    <w:link w:val="DocumentMapChar"/>
    <w:semiHidden/>
    <w:unhideWhenUsed/>
    <w:rsid w:val="001C39CA"/>
    <w:rPr>
      <w:sz w:val="24"/>
      <w:szCs w:val="24"/>
    </w:rPr>
  </w:style>
  <w:style w:type="character" w:customStyle="1" w:styleId="DocumentMapChar">
    <w:name w:val="Document Map Char"/>
    <w:basedOn w:val="DefaultParagraphFont"/>
    <w:link w:val="DocumentMap"/>
    <w:semiHidden/>
    <w:rsid w:val="001C39CA"/>
    <w:rPr>
      <w:rFonts w:ascii="Times New Roman" w:eastAsia="Times New Roman" w:hAnsi="Times New Roman" w:cs="Times New Roman"/>
      <w:kern w:val="0"/>
      <w:sz w:val="24"/>
      <w:szCs w:val="24"/>
      <w:lang w:val="en-US"/>
      <w14:ligatures w14:val="none"/>
    </w:rPr>
  </w:style>
  <w:style w:type="paragraph" w:customStyle="1" w:styleId="ydpac09ab0msonormal">
    <w:name w:val="ydpac09ab0msonormal"/>
    <w:basedOn w:val="Normal"/>
    <w:rsid w:val="001C39CA"/>
    <w:pPr>
      <w:spacing w:before="100" w:beforeAutospacing="1" w:after="100" w:afterAutospacing="1"/>
    </w:pPr>
    <w:rPr>
      <w:sz w:val="24"/>
      <w:szCs w:val="24"/>
    </w:rPr>
  </w:style>
  <w:style w:type="numbering" w:customStyle="1" w:styleId="NoList1">
    <w:name w:val="No List1"/>
    <w:next w:val="NoList"/>
    <w:uiPriority w:val="99"/>
    <w:semiHidden/>
    <w:unhideWhenUsed/>
    <w:rsid w:val="001C39CA"/>
  </w:style>
  <w:style w:type="numbering" w:customStyle="1" w:styleId="NoList2">
    <w:name w:val="No List2"/>
    <w:next w:val="NoList"/>
    <w:uiPriority w:val="99"/>
    <w:semiHidden/>
    <w:unhideWhenUsed/>
    <w:rsid w:val="001C39CA"/>
  </w:style>
  <w:style w:type="numbering" w:customStyle="1" w:styleId="NoList3">
    <w:name w:val="No List3"/>
    <w:next w:val="NoList"/>
    <w:uiPriority w:val="99"/>
    <w:semiHidden/>
    <w:unhideWhenUsed/>
    <w:rsid w:val="001C39CA"/>
  </w:style>
  <w:style w:type="character" w:customStyle="1" w:styleId="UnresolvedMention1">
    <w:name w:val="Unresolved Mention1"/>
    <w:basedOn w:val="DefaultParagraphFont"/>
    <w:uiPriority w:val="99"/>
    <w:semiHidden/>
    <w:unhideWhenUsed/>
    <w:rsid w:val="001C39CA"/>
    <w:rPr>
      <w:color w:val="605E5C"/>
      <w:shd w:val="clear" w:color="auto" w:fill="E1DFDD"/>
    </w:rPr>
  </w:style>
  <w:style w:type="character" w:customStyle="1" w:styleId="UnresolvedMention2">
    <w:name w:val="Unresolved Mention2"/>
    <w:basedOn w:val="DefaultParagraphFont"/>
    <w:uiPriority w:val="99"/>
    <w:semiHidden/>
    <w:unhideWhenUsed/>
    <w:rsid w:val="001C39CA"/>
    <w:rPr>
      <w:color w:val="605E5C"/>
      <w:shd w:val="clear" w:color="auto" w:fill="E1DFDD"/>
    </w:rPr>
  </w:style>
  <w:style w:type="paragraph" w:styleId="TOCHeading">
    <w:name w:val="TOC Heading"/>
    <w:basedOn w:val="Heading1"/>
    <w:next w:val="Normal"/>
    <w:uiPriority w:val="39"/>
    <w:unhideWhenUsed/>
    <w:qFormat/>
    <w:rsid w:val="001C39CA"/>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C39CA"/>
    <w:pPr>
      <w:spacing w:after="100"/>
    </w:p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Times New Roman" w:eastAsia="Times New Roman" w:hAnsi="Times New Roman" w:cs="Times New Roman"/>
      <w:kern w:val="0"/>
      <w:sz w:val="20"/>
      <w:szCs w:val="20"/>
      <w:lang w:val="en-US"/>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2BAA"/>
    <w:rPr>
      <w:b/>
      <w:bCs/>
    </w:rPr>
  </w:style>
  <w:style w:type="character" w:customStyle="1" w:styleId="CommentSubjectChar">
    <w:name w:val="Comment Subject Char"/>
    <w:basedOn w:val="CommentTextChar"/>
    <w:link w:val="CommentSubject"/>
    <w:uiPriority w:val="99"/>
    <w:semiHidden/>
    <w:rsid w:val="00B72BAA"/>
    <w:rPr>
      <w:rFonts w:ascii="Times New Roman" w:eastAsia="Times New Roman" w:hAnsi="Times New Roman" w:cs="Times New Roman"/>
      <w:b/>
      <w:bCs/>
      <w:kern w:val="0"/>
      <w:sz w:val="20"/>
      <w:szCs w:val="20"/>
      <w:lang w:val="en-US"/>
      <w14:ligatures w14:val="none"/>
    </w:rPr>
  </w:style>
  <w:style w:type="character" w:styleId="UnresolvedMention">
    <w:name w:val="Unresolved Mention"/>
    <w:basedOn w:val="DefaultParagraphFont"/>
    <w:uiPriority w:val="99"/>
    <w:semiHidden/>
    <w:unhideWhenUsed/>
    <w:rsid w:val="00F20E80"/>
    <w:rPr>
      <w:color w:val="605E5C"/>
      <w:shd w:val="clear" w:color="auto" w:fill="E1DFDD"/>
    </w:rPr>
  </w:style>
  <w:style w:type="paragraph" w:styleId="Date">
    <w:name w:val="Date"/>
    <w:basedOn w:val="Normal"/>
    <w:next w:val="Normal"/>
    <w:link w:val="DateChar"/>
    <w:uiPriority w:val="99"/>
    <w:semiHidden/>
    <w:unhideWhenUsed/>
    <w:rsid w:val="00974264"/>
  </w:style>
  <w:style w:type="character" w:customStyle="1" w:styleId="DateChar">
    <w:name w:val="Date Char"/>
    <w:basedOn w:val="DefaultParagraphFont"/>
    <w:link w:val="Date"/>
    <w:uiPriority w:val="99"/>
    <w:semiHidden/>
    <w:rsid w:val="00974264"/>
    <w:rPr>
      <w:rFonts w:ascii="Times New Roman" w:eastAsia="Times New Roman" w:hAnsi="Times New Roman" w:cs="Times New Roman"/>
      <w:kern w:val="0"/>
      <w:sz w:val="20"/>
      <w:szCs w:val="20"/>
      <w:lang w:val="en-US"/>
      <w14:ligatures w14:val="none"/>
    </w:rPr>
  </w:style>
  <w:style w:type="character" w:styleId="PlaceholderText">
    <w:name w:val="Placeholder Text"/>
    <w:basedOn w:val="DefaultParagraphFont"/>
    <w:uiPriority w:val="99"/>
    <w:semiHidden/>
    <w:rsid w:val="00887E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1563">
      <w:bodyDiv w:val="1"/>
      <w:marLeft w:val="0"/>
      <w:marRight w:val="0"/>
      <w:marTop w:val="0"/>
      <w:marBottom w:val="0"/>
      <w:divBdr>
        <w:top w:val="none" w:sz="0" w:space="0" w:color="auto"/>
        <w:left w:val="none" w:sz="0" w:space="0" w:color="auto"/>
        <w:bottom w:val="none" w:sz="0" w:space="0" w:color="auto"/>
        <w:right w:val="none" w:sz="0" w:space="0" w:color="auto"/>
      </w:divBdr>
    </w:div>
    <w:div w:id="84420405">
      <w:bodyDiv w:val="1"/>
      <w:marLeft w:val="0"/>
      <w:marRight w:val="0"/>
      <w:marTop w:val="0"/>
      <w:marBottom w:val="0"/>
      <w:divBdr>
        <w:top w:val="none" w:sz="0" w:space="0" w:color="auto"/>
        <w:left w:val="none" w:sz="0" w:space="0" w:color="auto"/>
        <w:bottom w:val="none" w:sz="0" w:space="0" w:color="auto"/>
        <w:right w:val="none" w:sz="0" w:space="0" w:color="auto"/>
      </w:divBdr>
    </w:div>
    <w:div w:id="122306438">
      <w:bodyDiv w:val="1"/>
      <w:marLeft w:val="0"/>
      <w:marRight w:val="0"/>
      <w:marTop w:val="0"/>
      <w:marBottom w:val="0"/>
      <w:divBdr>
        <w:top w:val="none" w:sz="0" w:space="0" w:color="auto"/>
        <w:left w:val="none" w:sz="0" w:space="0" w:color="auto"/>
        <w:bottom w:val="none" w:sz="0" w:space="0" w:color="auto"/>
        <w:right w:val="none" w:sz="0" w:space="0" w:color="auto"/>
      </w:divBdr>
    </w:div>
    <w:div w:id="248932331">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2662160">
      <w:bodyDiv w:val="1"/>
      <w:marLeft w:val="0"/>
      <w:marRight w:val="0"/>
      <w:marTop w:val="0"/>
      <w:marBottom w:val="0"/>
      <w:divBdr>
        <w:top w:val="none" w:sz="0" w:space="0" w:color="auto"/>
        <w:left w:val="none" w:sz="0" w:space="0" w:color="auto"/>
        <w:bottom w:val="none" w:sz="0" w:space="0" w:color="auto"/>
        <w:right w:val="none" w:sz="0" w:space="0" w:color="auto"/>
      </w:divBdr>
    </w:div>
    <w:div w:id="321591748">
      <w:bodyDiv w:val="1"/>
      <w:marLeft w:val="0"/>
      <w:marRight w:val="0"/>
      <w:marTop w:val="0"/>
      <w:marBottom w:val="0"/>
      <w:divBdr>
        <w:top w:val="none" w:sz="0" w:space="0" w:color="auto"/>
        <w:left w:val="none" w:sz="0" w:space="0" w:color="auto"/>
        <w:bottom w:val="none" w:sz="0" w:space="0" w:color="auto"/>
        <w:right w:val="none" w:sz="0" w:space="0" w:color="auto"/>
      </w:divBdr>
    </w:div>
    <w:div w:id="357046046">
      <w:bodyDiv w:val="1"/>
      <w:marLeft w:val="0"/>
      <w:marRight w:val="0"/>
      <w:marTop w:val="0"/>
      <w:marBottom w:val="0"/>
      <w:divBdr>
        <w:top w:val="none" w:sz="0" w:space="0" w:color="auto"/>
        <w:left w:val="none" w:sz="0" w:space="0" w:color="auto"/>
        <w:bottom w:val="none" w:sz="0" w:space="0" w:color="auto"/>
        <w:right w:val="none" w:sz="0" w:space="0" w:color="auto"/>
      </w:divBdr>
      <w:divsChild>
        <w:div w:id="859776400">
          <w:marLeft w:val="-720"/>
          <w:marRight w:val="0"/>
          <w:marTop w:val="0"/>
          <w:marBottom w:val="0"/>
          <w:divBdr>
            <w:top w:val="none" w:sz="0" w:space="0" w:color="auto"/>
            <w:left w:val="none" w:sz="0" w:space="0" w:color="auto"/>
            <w:bottom w:val="none" w:sz="0" w:space="0" w:color="auto"/>
            <w:right w:val="none" w:sz="0" w:space="0" w:color="auto"/>
          </w:divBdr>
        </w:div>
      </w:divsChild>
    </w:div>
    <w:div w:id="431583613">
      <w:bodyDiv w:val="1"/>
      <w:marLeft w:val="0"/>
      <w:marRight w:val="0"/>
      <w:marTop w:val="0"/>
      <w:marBottom w:val="0"/>
      <w:divBdr>
        <w:top w:val="none" w:sz="0" w:space="0" w:color="auto"/>
        <w:left w:val="none" w:sz="0" w:space="0" w:color="auto"/>
        <w:bottom w:val="none" w:sz="0" w:space="0" w:color="auto"/>
        <w:right w:val="none" w:sz="0" w:space="0" w:color="auto"/>
      </w:divBdr>
    </w:div>
    <w:div w:id="715278660">
      <w:bodyDiv w:val="1"/>
      <w:marLeft w:val="0"/>
      <w:marRight w:val="0"/>
      <w:marTop w:val="0"/>
      <w:marBottom w:val="0"/>
      <w:divBdr>
        <w:top w:val="none" w:sz="0" w:space="0" w:color="auto"/>
        <w:left w:val="none" w:sz="0" w:space="0" w:color="auto"/>
        <w:bottom w:val="none" w:sz="0" w:space="0" w:color="auto"/>
        <w:right w:val="none" w:sz="0" w:space="0" w:color="auto"/>
      </w:divBdr>
    </w:div>
    <w:div w:id="718437968">
      <w:bodyDiv w:val="1"/>
      <w:marLeft w:val="0"/>
      <w:marRight w:val="0"/>
      <w:marTop w:val="0"/>
      <w:marBottom w:val="0"/>
      <w:divBdr>
        <w:top w:val="none" w:sz="0" w:space="0" w:color="auto"/>
        <w:left w:val="none" w:sz="0" w:space="0" w:color="auto"/>
        <w:bottom w:val="none" w:sz="0" w:space="0" w:color="auto"/>
        <w:right w:val="none" w:sz="0" w:space="0" w:color="auto"/>
      </w:divBdr>
      <w:divsChild>
        <w:div w:id="1683897396">
          <w:marLeft w:val="-720"/>
          <w:marRight w:val="0"/>
          <w:marTop w:val="0"/>
          <w:marBottom w:val="0"/>
          <w:divBdr>
            <w:top w:val="none" w:sz="0" w:space="0" w:color="auto"/>
            <w:left w:val="none" w:sz="0" w:space="0" w:color="auto"/>
            <w:bottom w:val="none" w:sz="0" w:space="0" w:color="auto"/>
            <w:right w:val="none" w:sz="0" w:space="0" w:color="auto"/>
          </w:divBdr>
        </w:div>
      </w:divsChild>
    </w:div>
    <w:div w:id="815411819">
      <w:bodyDiv w:val="1"/>
      <w:marLeft w:val="0"/>
      <w:marRight w:val="0"/>
      <w:marTop w:val="0"/>
      <w:marBottom w:val="0"/>
      <w:divBdr>
        <w:top w:val="none" w:sz="0" w:space="0" w:color="auto"/>
        <w:left w:val="none" w:sz="0" w:space="0" w:color="auto"/>
        <w:bottom w:val="none" w:sz="0" w:space="0" w:color="auto"/>
        <w:right w:val="none" w:sz="0" w:space="0" w:color="auto"/>
      </w:divBdr>
      <w:divsChild>
        <w:div w:id="1041325641">
          <w:marLeft w:val="-720"/>
          <w:marRight w:val="0"/>
          <w:marTop w:val="0"/>
          <w:marBottom w:val="0"/>
          <w:divBdr>
            <w:top w:val="none" w:sz="0" w:space="0" w:color="auto"/>
            <w:left w:val="none" w:sz="0" w:space="0" w:color="auto"/>
            <w:bottom w:val="none" w:sz="0" w:space="0" w:color="auto"/>
            <w:right w:val="none" w:sz="0" w:space="0" w:color="auto"/>
          </w:divBdr>
        </w:div>
      </w:divsChild>
    </w:div>
    <w:div w:id="933170832">
      <w:bodyDiv w:val="1"/>
      <w:marLeft w:val="0"/>
      <w:marRight w:val="0"/>
      <w:marTop w:val="0"/>
      <w:marBottom w:val="0"/>
      <w:divBdr>
        <w:top w:val="none" w:sz="0" w:space="0" w:color="auto"/>
        <w:left w:val="none" w:sz="0" w:space="0" w:color="auto"/>
        <w:bottom w:val="none" w:sz="0" w:space="0" w:color="auto"/>
        <w:right w:val="none" w:sz="0" w:space="0" w:color="auto"/>
      </w:divBdr>
      <w:divsChild>
        <w:div w:id="492651259">
          <w:marLeft w:val="-720"/>
          <w:marRight w:val="0"/>
          <w:marTop w:val="0"/>
          <w:marBottom w:val="0"/>
          <w:divBdr>
            <w:top w:val="none" w:sz="0" w:space="0" w:color="auto"/>
            <w:left w:val="none" w:sz="0" w:space="0" w:color="auto"/>
            <w:bottom w:val="none" w:sz="0" w:space="0" w:color="auto"/>
            <w:right w:val="none" w:sz="0" w:space="0" w:color="auto"/>
          </w:divBdr>
        </w:div>
      </w:divsChild>
    </w:div>
    <w:div w:id="941182007">
      <w:bodyDiv w:val="1"/>
      <w:marLeft w:val="0"/>
      <w:marRight w:val="0"/>
      <w:marTop w:val="0"/>
      <w:marBottom w:val="0"/>
      <w:divBdr>
        <w:top w:val="none" w:sz="0" w:space="0" w:color="auto"/>
        <w:left w:val="none" w:sz="0" w:space="0" w:color="auto"/>
        <w:bottom w:val="none" w:sz="0" w:space="0" w:color="auto"/>
        <w:right w:val="none" w:sz="0" w:space="0" w:color="auto"/>
      </w:divBdr>
      <w:divsChild>
        <w:div w:id="1292831306">
          <w:marLeft w:val="-720"/>
          <w:marRight w:val="0"/>
          <w:marTop w:val="0"/>
          <w:marBottom w:val="0"/>
          <w:divBdr>
            <w:top w:val="none" w:sz="0" w:space="0" w:color="auto"/>
            <w:left w:val="none" w:sz="0" w:space="0" w:color="auto"/>
            <w:bottom w:val="none" w:sz="0" w:space="0" w:color="auto"/>
            <w:right w:val="none" w:sz="0" w:space="0" w:color="auto"/>
          </w:divBdr>
        </w:div>
      </w:divsChild>
    </w:div>
    <w:div w:id="1077018880">
      <w:bodyDiv w:val="1"/>
      <w:marLeft w:val="0"/>
      <w:marRight w:val="0"/>
      <w:marTop w:val="0"/>
      <w:marBottom w:val="0"/>
      <w:divBdr>
        <w:top w:val="none" w:sz="0" w:space="0" w:color="auto"/>
        <w:left w:val="none" w:sz="0" w:space="0" w:color="auto"/>
        <w:bottom w:val="none" w:sz="0" w:space="0" w:color="auto"/>
        <w:right w:val="none" w:sz="0" w:space="0" w:color="auto"/>
      </w:divBdr>
    </w:div>
    <w:div w:id="1136408304">
      <w:bodyDiv w:val="1"/>
      <w:marLeft w:val="0"/>
      <w:marRight w:val="0"/>
      <w:marTop w:val="0"/>
      <w:marBottom w:val="0"/>
      <w:divBdr>
        <w:top w:val="none" w:sz="0" w:space="0" w:color="auto"/>
        <w:left w:val="none" w:sz="0" w:space="0" w:color="auto"/>
        <w:bottom w:val="none" w:sz="0" w:space="0" w:color="auto"/>
        <w:right w:val="none" w:sz="0" w:space="0" w:color="auto"/>
      </w:divBdr>
    </w:div>
    <w:div w:id="1250431579">
      <w:bodyDiv w:val="1"/>
      <w:marLeft w:val="0"/>
      <w:marRight w:val="0"/>
      <w:marTop w:val="0"/>
      <w:marBottom w:val="0"/>
      <w:divBdr>
        <w:top w:val="none" w:sz="0" w:space="0" w:color="auto"/>
        <w:left w:val="none" w:sz="0" w:space="0" w:color="auto"/>
        <w:bottom w:val="none" w:sz="0" w:space="0" w:color="auto"/>
        <w:right w:val="none" w:sz="0" w:space="0" w:color="auto"/>
      </w:divBdr>
    </w:div>
    <w:div w:id="1285962464">
      <w:bodyDiv w:val="1"/>
      <w:marLeft w:val="0"/>
      <w:marRight w:val="0"/>
      <w:marTop w:val="0"/>
      <w:marBottom w:val="0"/>
      <w:divBdr>
        <w:top w:val="none" w:sz="0" w:space="0" w:color="auto"/>
        <w:left w:val="none" w:sz="0" w:space="0" w:color="auto"/>
        <w:bottom w:val="none" w:sz="0" w:space="0" w:color="auto"/>
        <w:right w:val="none" w:sz="0" w:space="0" w:color="auto"/>
      </w:divBdr>
    </w:div>
    <w:div w:id="1316298319">
      <w:bodyDiv w:val="1"/>
      <w:marLeft w:val="0"/>
      <w:marRight w:val="0"/>
      <w:marTop w:val="0"/>
      <w:marBottom w:val="0"/>
      <w:divBdr>
        <w:top w:val="none" w:sz="0" w:space="0" w:color="auto"/>
        <w:left w:val="none" w:sz="0" w:space="0" w:color="auto"/>
        <w:bottom w:val="none" w:sz="0" w:space="0" w:color="auto"/>
        <w:right w:val="none" w:sz="0" w:space="0" w:color="auto"/>
      </w:divBdr>
    </w:div>
    <w:div w:id="1330522678">
      <w:bodyDiv w:val="1"/>
      <w:marLeft w:val="0"/>
      <w:marRight w:val="0"/>
      <w:marTop w:val="0"/>
      <w:marBottom w:val="0"/>
      <w:divBdr>
        <w:top w:val="none" w:sz="0" w:space="0" w:color="auto"/>
        <w:left w:val="none" w:sz="0" w:space="0" w:color="auto"/>
        <w:bottom w:val="none" w:sz="0" w:space="0" w:color="auto"/>
        <w:right w:val="none" w:sz="0" w:space="0" w:color="auto"/>
      </w:divBdr>
      <w:divsChild>
        <w:div w:id="1344354874">
          <w:marLeft w:val="-720"/>
          <w:marRight w:val="0"/>
          <w:marTop w:val="0"/>
          <w:marBottom w:val="0"/>
          <w:divBdr>
            <w:top w:val="none" w:sz="0" w:space="0" w:color="auto"/>
            <w:left w:val="none" w:sz="0" w:space="0" w:color="auto"/>
            <w:bottom w:val="none" w:sz="0" w:space="0" w:color="auto"/>
            <w:right w:val="none" w:sz="0" w:space="0" w:color="auto"/>
          </w:divBdr>
        </w:div>
      </w:divsChild>
    </w:div>
    <w:div w:id="1400209308">
      <w:bodyDiv w:val="1"/>
      <w:marLeft w:val="0"/>
      <w:marRight w:val="0"/>
      <w:marTop w:val="0"/>
      <w:marBottom w:val="0"/>
      <w:divBdr>
        <w:top w:val="none" w:sz="0" w:space="0" w:color="auto"/>
        <w:left w:val="none" w:sz="0" w:space="0" w:color="auto"/>
        <w:bottom w:val="none" w:sz="0" w:space="0" w:color="auto"/>
        <w:right w:val="none" w:sz="0" w:space="0" w:color="auto"/>
      </w:divBdr>
    </w:div>
    <w:div w:id="1473869234">
      <w:bodyDiv w:val="1"/>
      <w:marLeft w:val="0"/>
      <w:marRight w:val="0"/>
      <w:marTop w:val="0"/>
      <w:marBottom w:val="0"/>
      <w:divBdr>
        <w:top w:val="none" w:sz="0" w:space="0" w:color="auto"/>
        <w:left w:val="none" w:sz="0" w:space="0" w:color="auto"/>
        <w:bottom w:val="none" w:sz="0" w:space="0" w:color="auto"/>
        <w:right w:val="none" w:sz="0" w:space="0" w:color="auto"/>
      </w:divBdr>
    </w:div>
    <w:div w:id="1714890657">
      <w:bodyDiv w:val="1"/>
      <w:marLeft w:val="0"/>
      <w:marRight w:val="0"/>
      <w:marTop w:val="0"/>
      <w:marBottom w:val="0"/>
      <w:divBdr>
        <w:top w:val="none" w:sz="0" w:space="0" w:color="auto"/>
        <w:left w:val="none" w:sz="0" w:space="0" w:color="auto"/>
        <w:bottom w:val="none" w:sz="0" w:space="0" w:color="auto"/>
        <w:right w:val="none" w:sz="0" w:space="0" w:color="auto"/>
      </w:divBdr>
    </w:div>
    <w:div w:id="1719696030">
      <w:bodyDiv w:val="1"/>
      <w:marLeft w:val="0"/>
      <w:marRight w:val="0"/>
      <w:marTop w:val="0"/>
      <w:marBottom w:val="0"/>
      <w:divBdr>
        <w:top w:val="none" w:sz="0" w:space="0" w:color="auto"/>
        <w:left w:val="none" w:sz="0" w:space="0" w:color="auto"/>
        <w:bottom w:val="none" w:sz="0" w:space="0" w:color="auto"/>
        <w:right w:val="none" w:sz="0" w:space="0" w:color="auto"/>
      </w:divBdr>
    </w:div>
    <w:div w:id="1727680279">
      <w:bodyDiv w:val="1"/>
      <w:marLeft w:val="0"/>
      <w:marRight w:val="0"/>
      <w:marTop w:val="0"/>
      <w:marBottom w:val="0"/>
      <w:divBdr>
        <w:top w:val="none" w:sz="0" w:space="0" w:color="auto"/>
        <w:left w:val="none" w:sz="0" w:space="0" w:color="auto"/>
        <w:bottom w:val="none" w:sz="0" w:space="0" w:color="auto"/>
        <w:right w:val="none" w:sz="0" w:space="0" w:color="auto"/>
      </w:divBdr>
      <w:divsChild>
        <w:div w:id="360783443">
          <w:marLeft w:val="-720"/>
          <w:marRight w:val="0"/>
          <w:marTop w:val="0"/>
          <w:marBottom w:val="0"/>
          <w:divBdr>
            <w:top w:val="none" w:sz="0" w:space="0" w:color="auto"/>
            <w:left w:val="none" w:sz="0" w:space="0" w:color="auto"/>
            <w:bottom w:val="none" w:sz="0" w:space="0" w:color="auto"/>
            <w:right w:val="none" w:sz="0" w:space="0" w:color="auto"/>
          </w:divBdr>
        </w:div>
      </w:divsChild>
    </w:div>
    <w:div w:id="1855261813">
      <w:bodyDiv w:val="1"/>
      <w:marLeft w:val="0"/>
      <w:marRight w:val="0"/>
      <w:marTop w:val="0"/>
      <w:marBottom w:val="0"/>
      <w:divBdr>
        <w:top w:val="none" w:sz="0" w:space="0" w:color="auto"/>
        <w:left w:val="none" w:sz="0" w:space="0" w:color="auto"/>
        <w:bottom w:val="none" w:sz="0" w:space="0" w:color="auto"/>
        <w:right w:val="none" w:sz="0" w:space="0" w:color="auto"/>
      </w:divBdr>
      <w:divsChild>
        <w:div w:id="807819183">
          <w:marLeft w:val="-720"/>
          <w:marRight w:val="0"/>
          <w:marTop w:val="0"/>
          <w:marBottom w:val="0"/>
          <w:divBdr>
            <w:top w:val="none" w:sz="0" w:space="0" w:color="auto"/>
            <w:left w:val="none" w:sz="0" w:space="0" w:color="auto"/>
            <w:bottom w:val="none" w:sz="0" w:space="0" w:color="auto"/>
            <w:right w:val="none" w:sz="0" w:space="0" w:color="auto"/>
          </w:divBdr>
        </w:div>
      </w:divsChild>
    </w:div>
    <w:div w:id="1865171770">
      <w:bodyDiv w:val="1"/>
      <w:marLeft w:val="0"/>
      <w:marRight w:val="0"/>
      <w:marTop w:val="0"/>
      <w:marBottom w:val="0"/>
      <w:divBdr>
        <w:top w:val="none" w:sz="0" w:space="0" w:color="auto"/>
        <w:left w:val="none" w:sz="0" w:space="0" w:color="auto"/>
        <w:bottom w:val="none" w:sz="0" w:space="0" w:color="auto"/>
        <w:right w:val="none" w:sz="0" w:space="0" w:color="auto"/>
      </w:divBdr>
      <w:divsChild>
        <w:div w:id="345254794">
          <w:marLeft w:val="-720"/>
          <w:marRight w:val="0"/>
          <w:marTop w:val="0"/>
          <w:marBottom w:val="0"/>
          <w:divBdr>
            <w:top w:val="none" w:sz="0" w:space="0" w:color="auto"/>
            <w:left w:val="none" w:sz="0" w:space="0" w:color="auto"/>
            <w:bottom w:val="none" w:sz="0" w:space="0" w:color="auto"/>
            <w:right w:val="none" w:sz="0" w:space="0" w:color="auto"/>
          </w:divBdr>
        </w:div>
      </w:divsChild>
    </w:div>
    <w:div w:id="1887795166">
      <w:bodyDiv w:val="1"/>
      <w:marLeft w:val="0"/>
      <w:marRight w:val="0"/>
      <w:marTop w:val="0"/>
      <w:marBottom w:val="0"/>
      <w:divBdr>
        <w:top w:val="none" w:sz="0" w:space="0" w:color="auto"/>
        <w:left w:val="none" w:sz="0" w:space="0" w:color="auto"/>
        <w:bottom w:val="none" w:sz="0" w:space="0" w:color="auto"/>
        <w:right w:val="none" w:sz="0" w:space="0" w:color="auto"/>
      </w:divBdr>
      <w:divsChild>
        <w:div w:id="470599">
          <w:marLeft w:val="-720"/>
          <w:marRight w:val="0"/>
          <w:marTop w:val="0"/>
          <w:marBottom w:val="0"/>
          <w:divBdr>
            <w:top w:val="none" w:sz="0" w:space="0" w:color="auto"/>
            <w:left w:val="none" w:sz="0" w:space="0" w:color="auto"/>
            <w:bottom w:val="none" w:sz="0" w:space="0" w:color="auto"/>
            <w:right w:val="none" w:sz="0" w:space="0" w:color="auto"/>
          </w:divBdr>
        </w:div>
      </w:divsChild>
    </w:div>
    <w:div w:id="1890148237">
      <w:bodyDiv w:val="1"/>
      <w:marLeft w:val="0"/>
      <w:marRight w:val="0"/>
      <w:marTop w:val="0"/>
      <w:marBottom w:val="0"/>
      <w:divBdr>
        <w:top w:val="none" w:sz="0" w:space="0" w:color="auto"/>
        <w:left w:val="none" w:sz="0" w:space="0" w:color="auto"/>
        <w:bottom w:val="none" w:sz="0" w:space="0" w:color="auto"/>
        <w:right w:val="none" w:sz="0" w:space="0" w:color="auto"/>
      </w:divBdr>
    </w:div>
    <w:div w:id="20726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doi.org/10.5539/ass.v17n4p44" TargetMode="External"/><Relationship Id="rId39" Type="http://schemas.openxmlformats.org/officeDocument/2006/relationships/hyperlink" Target="https://doi.org/10.1016/j.compedu.2022.104452" TargetMode="External"/><Relationship Id="rId21" Type="http://schemas.openxmlformats.org/officeDocument/2006/relationships/image" Target="media/image4.png"/><Relationship Id="rId34" Type="http://schemas.openxmlformats.org/officeDocument/2006/relationships/hyperlink" Target="https://doi.org/10.3390/info16010056" TargetMode="External"/><Relationship Id="rId42" Type="http://schemas.openxmlformats.org/officeDocument/2006/relationships/hyperlink" Target="https://doi.org/10.1080/10447318.2022.2041911" TargetMode="External"/><Relationship Id="rId47" Type="http://schemas.openxmlformats.org/officeDocument/2006/relationships/hyperlink" Target="https://doi.org/10.15503/jecs2023.1.465.479" TargetMode="External"/><Relationship Id="rId50" Type="http://schemas.openxmlformats.org/officeDocument/2006/relationships/hyperlink" Target="https://contrastly.com/what-shooting-from-different-angles-means-for-your-photograph/"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91/assehr.k.210407.238" TargetMode="External"/><Relationship Id="rId11" Type="http://schemas.openxmlformats.org/officeDocument/2006/relationships/header" Target="header1.xml"/><Relationship Id="rId24" Type="http://schemas.openxmlformats.org/officeDocument/2006/relationships/hyperlink" Target="https://doi.org/10.1155/2022/3880755" TargetMode="External"/><Relationship Id="rId32" Type="http://schemas.openxmlformats.org/officeDocument/2006/relationships/hyperlink" Target="https://doi.org/10.26803/IJLTER.20.5.12" TargetMode="External"/><Relationship Id="rId37" Type="http://schemas.openxmlformats.org/officeDocument/2006/relationships/hyperlink" Target="https://www.google.com/search?q=https://doi.org/10.14733/cadaps.2020.840-848" TargetMode="External"/><Relationship Id="rId40" Type="http://schemas.openxmlformats.org/officeDocument/2006/relationships/hyperlink" Target="https://doi.org/10.1016/j.compedu.2022.10445" TargetMode="External"/><Relationship Id="rId45" Type="http://schemas.openxmlformats.org/officeDocument/2006/relationships/hyperlink" Target="https://doi.org/10.21606/drs_lxd2021.09.201"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doi.org/10.25082/AMLER.2021.02.007" TargetMode="External"/><Relationship Id="rId44" Type="http://schemas.openxmlformats.org/officeDocument/2006/relationships/hyperlink" Target="https://doi.org/10.2991/assehr.k.210407.238" TargetMode="External"/><Relationship Id="rId52" Type="http://schemas.openxmlformats.org/officeDocument/2006/relationships/hyperlink" Target="https://arxiv.org/abs/2104.0760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doi.org/10.54922/ijehss.2023.0474" TargetMode="External"/><Relationship Id="rId30" Type="http://schemas.openxmlformats.org/officeDocument/2006/relationships/hyperlink" Target="https://asianjde.com/ojs/index.php/AsianJDE/article/view/580/355" TargetMode="External"/><Relationship Id="rId35" Type="http://schemas.openxmlformats.org/officeDocument/2006/relationships/hyperlink" Target="https://doi.org/10.4236/adr.2021.93019" TargetMode="External"/><Relationship Id="rId43" Type="http://schemas.openxmlformats.org/officeDocument/2006/relationships/hyperlink" Target="https://arxiv.org/abs/2109.11365" TargetMode="External"/><Relationship Id="rId48" Type="http://schemas.openxmlformats.org/officeDocument/2006/relationships/hyperlink" Target="https://hannareneesliz.net/the-impact-of-social-media-on-photography-trends/" TargetMode="External"/><Relationship Id="rId8" Type="http://schemas.openxmlformats.org/officeDocument/2006/relationships/webSettings" Target="webSettings.xml"/><Relationship Id="rId51" Type="http://schemas.openxmlformats.org/officeDocument/2006/relationships/hyperlink" Target="https://asana.com/resources/agile-methodology"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doi.org/10.55197/qjssh.v5i6.532" TargetMode="External"/><Relationship Id="rId33" Type="http://schemas.openxmlformats.org/officeDocument/2006/relationships/hyperlink" Target="https://doi.org/10.14710/jtsiskom.8.2.123-129" TargetMode="External"/><Relationship Id="rId38" Type="http://schemas.openxmlformats.org/officeDocument/2006/relationships/hyperlink" Target="https://doi.org/10.29228/asrjournal.70582" TargetMode="External"/><Relationship Id="rId46" Type="http://schemas.openxmlformats.org/officeDocument/2006/relationships/hyperlink" Target="https://doi.org/10.26803/IJLTER.20.5.12" TargetMode="External"/><Relationship Id="rId20" Type="http://schemas.openxmlformats.org/officeDocument/2006/relationships/image" Target="media/image3.png"/><Relationship Id="rId41" Type="http://schemas.openxmlformats.org/officeDocument/2006/relationships/hyperlink" Target="https://doi.org/10.1016/j.compedu.2022.10445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dx.doi.org/10.23887/jet.v5i2.33380" TargetMode="External"/><Relationship Id="rId36" Type="http://schemas.openxmlformats.org/officeDocument/2006/relationships/hyperlink" Target="https://doi.org/10.3390/educsci13040389" TargetMode="External"/><Relationship Id="rId49" Type="http://schemas.openxmlformats.org/officeDocument/2006/relationships/hyperlink" Target="https://hannareneesliz.net/the-impact-of-social-media-on-photography-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42AD-2A52-4CE7-AA61-EC12300B9B0A}">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57F101F551CE4C85C3461AA081BC17" ma:contentTypeVersion="16" ma:contentTypeDescription="Create a new document." ma:contentTypeScope="" ma:versionID="d36c8dea610c7bce54af1aa8e52ce2ac">
  <xsd:schema xmlns:xsd="http://www.w3.org/2001/XMLSchema" xmlns:xs="http://www.w3.org/2001/XMLSchema" xmlns:p="http://schemas.microsoft.com/office/2006/metadata/properties" xmlns:ns2="fa833491-47ca-4c6c-b3cc-d3f4c7e3bbb3" xmlns:ns3="48752209-3751-45e1-96ac-cda98d6fd7b4" targetNamespace="http://schemas.microsoft.com/office/2006/metadata/properties" ma:root="true" ma:fieldsID="f30f6e929b3ecfe308c17be81476c211" ns2:_="" ns3:_="">
    <xsd:import namespace="fa833491-47ca-4c6c-b3cc-d3f4c7e3bbb3"/>
    <xsd:import namespace="48752209-3751-45e1-96ac-cda98d6fd7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33491-47ca-4c6c-b3cc-d3f4c7e3b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2da984-ee11-4564-966a-81a42342c95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752209-3751-45e1-96ac-cda98d6fd7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3aaed0e-8333-4f63-b044-07cac9a6e5aa}" ma:internalName="TaxCatchAll" ma:showField="CatchAllData" ma:web="48752209-3751-45e1-96ac-cda98d6fd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8752209-3751-45e1-96ac-cda98d6fd7b4" xsi:nil="true"/>
    <lcf76f155ced4ddcb4097134ff3c332f xmlns="fa833491-47ca-4c6c-b3cc-d3f4c7e3bbb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6628-27EB-42FB-806D-7CEFDF19E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33491-47ca-4c6c-b3cc-d3f4c7e3bbb3"/>
    <ds:schemaRef ds:uri="48752209-3751-45e1-96ac-cda98d6f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80058A-3832-41D3-9763-F6285A26CA47}">
  <ds:schemaRefs>
    <ds:schemaRef ds:uri="http://schemas.microsoft.com/office/2006/metadata/properties"/>
    <ds:schemaRef ds:uri="http://schemas.microsoft.com/office/infopath/2007/PartnerControls"/>
    <ds:schemaRef ds:uri="48752209-3751-45e1-96ac-cda98d6fd7b4"/>
    <ds:schemaRef ds:uri="fa833491-47ca-4c6c-b3cc-d3f4c7e3bbb3"/>
  </ds:schemaRefs>
</ds:datastoreItem>
</file>

<file path=customXml/itemProps3.xml><?xml version="1.0" encoding="utf-8"?>
<ds:datastoreItem xmlns:ds="http://schemas.openxmlformats.org/officeDocument/2006/customXml" ds:itemID="{C74EB5DF-E2E4-45C0-B33D-229EC2B60BD7}">
  <ds:schemaRefs>
    <ds:schemaRef ds:uri="http://schemas.microsoft.com/sharepoint/v3/contenttype/forms"/>
  </ds:schemaRefs>
</ds:datastoreItem>
</file>

<file path=customXml/itemProps4.xml><?xml version="1.0" encoding="utf-8"?>
<ds:datastoreItem xmlns:ds="http://schemas.openxmlformats.org/officeDocument/2006/customXml" ds:itemID="{457E8BF3-277F-43EF-A6A3-49EE3FE1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10883</Words>
  <Characters>62034</Characters>
  <Application>Microsoft Office Word</Application>
  <DocSecurity>4</DocSecurity>
  <Lines>516</Lines>
  <Paragraphs>145</Paragraphs>
  <ScaleCrop>false</ScaleCrop>
  <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Zandro Fabriga</dc:creator>
  <cp:keywords/>
  <dc:description/>
  <cp:lastModifiedBy>Marianne Rhaleigh Paradero</cp:lastModifiedBy>
  <cp:revision>2525</cp:revision>
  <cp:lastPrinted>2025-07-17T20:33:00Z</cp:lastPrinted>
  <dcterms:created xsi:type="dcterms:W3CDTF">2025-06-23T10:12:00Z</dcterms:created>
  <dcterms:modified xsi:type="dcterms:W3CDTF">2025-07-18T13:41:00Z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0x010100D557F101F551CE4C85C3461AA081BC17</vt:lpwstr>
  </property>
  <property fmtid="{D5CDD505-2E9C-101B-9397-08002B2CF9AE}" pid="3" name="MediaServiceImageTags">
    <vt:lpwstr/>
  </property>
  <property fmtid="{D5CDD505-2E9C-101B-9397-08002B2CF9AE}" pid="4" name="TII_WORD_DOCUMENT_FILENAME">
    <vt:lpwstr>CapstoneManuscript_DigiPic_DyollConnections.docx</vt:lpwstr>
  </property>
  <property fmtid="{D5CDD505-2E9C-101B-9397-08002B2CF9AE}" pid="5" name="TII_WORD_DOCUMENT_ID">
    <vt:lpwstr>43154924-53ba-4778-bdbe-ee7d4dde374c</vt:lpwstr>
  </property>
  <property fmtid="{D5CDD505-2E9C-101B-9397-08002B2CF9AE}" pid="6" name="TII_WORD_DOCUMENT_HASH">
    <vt:lpwstr>61d7b382d574cac341f28c97ee035b13f20ee1b687b004d0eeaa20092b98b735</vt:lpwstr>
  </property>
</Properties>
</file>